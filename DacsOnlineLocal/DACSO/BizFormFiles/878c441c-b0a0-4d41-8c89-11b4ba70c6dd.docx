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B0C24" w14:textId="77777777" w:rsidR="008B101D" w:rsidRPr="00C72FFB" w:rsidRDefault="008B101D" w:rsidP="00301C48">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right="460"/>
        <w:textAlignment w:val="auto"/>
        <w:rPr>
          <w:rFonts w:ascii="ModusOperandi Book" w:hAnsi="ModusOperandi Book" w:cs="Arial"/>
          <w:bCs/>
          <w:noProof w:val="0"/>
          <w:color w:val="000000"/>
          <w:sz w:val="22"/>
          <w:szCs w:val="22"/>
          <w:lang w:val="en-US" w:eastAsia="zh-CN"/>
        </w:rPr>
      </w:pPr>
      <w:bookmarkStart w:id="0" w:name="_GoBack"/>
      <w:bookmarkEnd w:id="0"/>
    </w:p>
    <w:p w14:paraId="08FB20CD" w14:textId="77777777" w:rsidR="00EF3004" w:rsidRPr="00C72FFB" w:rsidRDefault="00EF3004">
      <w:pPr>
        <w:overflowPunct/>
        <w:autoSpaceDE/>
        <w:autoSpaceDN/>
        <w:adjustRightInd/>
        <w:textAlignment w:val="auto"/>
        <w:rPr>
          <w:rFonts w:ascii="ModusOperandi Book" w:hAnsi="ModusOperandi Book" w:cs="Arial"/>
          <w:b/>
          <w:bCs/>
          <w:noProof w:val="0"/>
          <w:color w:val="000000"/>
          <w:sz w:val="22"/>
          <w:szCs w:val="22"/>
          <w:lang w:val="en-US" w:eastAsia="zh-CN"/>
        </w:rPr>
      </w:pPr>
      <w:r w:rsidRPr="00C72FFB">
        <w:rPr>
          <w:rFonts w:ascii="ModusOperandi Book" w:hAnsi="ModusOperandi Book" w:cs="Arial"/>
          <w:b/>
          <w:bCs/>
          <w:noProof w:val="0"/>
          <w:color w:val="000000"/>
          <w:sz w:val="22"/>
          <w:szCs w:val="22"/>
          <w:lang w:val="en-US" w:eastAsia="zh-CN"/>
        </w:rPr>
        <w:t>THE CROWN ESTATE</w:t>
      </w:r>
    </w:p>
    <w:p w14:paraId="4193A4B5" w14:textId="77777777" w:rsidR="00EF3004" w:rsidRPr="00501715" w:rsidRDefault="00EF3004">
      <w:pPr>
        <w:overflowPunct/>
        <w:autoSpaceDE/>
        <w:autoSpaceDN/>
        <w:adjustRightInd/>
        <w:textAlignment w:val="auto"/>
        <w:rPr>
          <w:rFonts w:ascii="ModusOperandi Book" w:hAnsi="ModusOperandi Book" w:cs="Arial"/>
          <w:bCs/>
          <w:noProof w:val="0"/>
          <w:color w:val="000000"/>
          <w:lang w:val="en-US" w:eastAsia="zh-CN"/>
        </w:rPr>
      </w:pPr>
    </w:p>
    <w:p w14:paraId="58227ADC" w14:textId="15DB5448" w:rsidR="00EF3004" w:rsidRPr="00501715" w:rsidRDefault="00EF3004">
      <w:pPr>
        <w:overflowPunct/>
        <w:autoSpaceDE/>
        <w:autoSpaceDN/>
        <w:adjustRightInd/>
        <w:textAlignment w:val="auto"/>
        <w:rPr>
          <w:rFonts w:ascii="ModusOperandi Book" w:hAnsi="ModusOperandi Book" w:cs="Arial"/>
          <w:b/>
          <w:bCs/>
          <w:noProof w:val="0"/>
          <w:color w:val="000000"/>
          <w:lang w:val="en-US" w:eastAsia="zh-CN"/>
        </w:rPr>
      </w:pPr>
      <w:r w:rsidRPr="00501715">
        <w:rPr>
          <w:rFonts w:ascii="ModusOperandi Book" w:hAnsi="ModusOperandi Book" w:cs="Arial"/>
          <w:b/>
          <w:bCs/>
          <w:noProof w:val="0"/>
          <w:color w:val="000000"/>
          <w:lang w:val="en-US" w:eastAsia="zh-CN"/>
        </w:rPr>
        <w:t xml:space="preserve">Appointment of Artist </w:t>
      </w:r>
    </w:p>
    <w:p w14:paraId="7723888C" w14:textId="77777777" w:rsidR="00EF3004" w:rsidRPr="00C72FFB" w:rsidRDefault="00EF3004" w:rsidP="00821FFB">
      <w:pPr>
        <w:overflowPunct/>
        <w:autoSpaceDE/>
        <w:autoSpaceDN/>
        <w:adjustRightInd/>
        <w:jc w:val="right"/>
        <w:textAlignment w:val="auto"/>
        <w:rPr>
          <w:rFonts w:ascii="ModusOperandi Book" w:hAnsi="ModusOperandi Book" w:cs="Arial"/>
          <w:bCs/>
          <w:noProof w:val="0"/>
          <w:color w:val="000000"/>
          <w:sz w:val="22"/>
          <w:szCs w:val="22"/>
          <w:lang w:val="en-US" w:eastAsia="zh-CN"/>
        </w:rPr>
      </w:pPr>
    </w:p>
    <w:p w14:paraId="5504F8BF" w14:textId="77777777" w:rsidR="00EF3004" w:rsidRPr="001162CF" w:rsidRDefault="00EF3004">
      <w:pPr>
        <w:overflowPunct/>
        <w:autoSpaceDE/>
        <w:autoSpaceDN/>
        <w:adjustRightInd/>
        <w:textAlignment w:val="auto"/>
        <w:rPr>
          <w:rFonts w:ascii="ModusOperandi Book" w:hAnsi="ModusOperandi Book" w:cs="Arial"/>
          <w:bCs/>
          <w:noProof w:val="0"/>
          <w:color w:val="000000"/>
          <w:lang w:val="en-US" w:eastAsia="zh-CN"/>
        </w:rPr>
      </w:pPr>
      <w:r w:rsidRPr="001162CF">
        <w:rPr>
          <w:rFonts w:ascii="ModusOperandi Book" w:hAnsi="ModusOperandi Book" w:cs="Arial"/>
          <w:bCs/>
          <w:noProof w:val="0"/>
          <w:color w:val="000000"/>
          <w:lang w:val="en-US" w:eastAsia="zh-CN"/>
        </w:rPr>
        <w:t xml:space="preserve">relating to </w:t>
      </w:r>
    </w:p>
    <w:p w14:paraId="6FBBA013" w14:textId="77777777" w:rsidR="00EF3004" w:rsidRDefault="00EF3004">
      <w:pPr>
        <w:overflowPunct/>
        <w:autoSpaceDE/>
        <w:autoSpaceDN/>
        <w:adjustRightInd/>
        <w:textAlignment w:val="auto"/>
        <w:rPr>
          <w:rFonts w:ascii="ModusOperandi Book" w:hAnsi="ModusOperandi Book" w:cs="Arial"/>
          <w:bCs/>
          <w:noProof w:val="0"/>
          <w:color w:val="000000"/>
          <w:sz w:val="22"/>
          <w:szCs w:val="22"/>
          <w:lang w:val="en-US" w:eastAsia="zh-CN"/>
        </w:rPr>
      </w:pPr>
    </w:p>
    <w:p w14:paraId="4C90FDB7" w14:textId="77777777" w:rsidR="001162CF" w:rsidRPr="002854F0" w:rsidRDefault="001162CF">
      <w:pPr>
        <w:overflowPunct/>
        <w:autoSpaceDE/>
        <w:autoSpaceDN/>
        <w:adjustRightInd/>
        <w:textAlignment w:val="auto"/>
        <w:rPr>
          <w:rFonts w:ascii="ModusOperandi Book" w:hAnsi="ModusOperandi Book" w:cs="Arial"/>
          <w:b/>
          <w:bCs/>
          <w:noProof w:val="0"/>
          <w:color w:val="000000"/>
          <w:lang w:val="en-US" w:eastAsia="zh-CN"/>
        </w:rPr>
      </w:pPr>
    </w:p>
    <w:p w14:paraId="4165184A" w14:textId="336860EF" w:rsidR="00501715" w:rsidRPr="002854F0" w:rsidRDefault="00E552A5">
      <w:pPr>
        <w:overflowPunct/>
        <w:autoSpaceDE/>
        <w:autoSpaceDN/>
        <w:adjustRightInd/>
        <w:textAlignment w:val="auto"/>
        <w:rPr>
          <w:rFonts w:ascii="ModusOperandi Book" w:hAnsi="ModusOperandi Book" w:cs="Arial"/>
          <w:b/>
          <w:bCs/>
          <w:noProof w:val="0"/>
          <w:color w:val="000000"/>
          <w:lang w:val="en-US" w:eastAsia="zh-CN"/>
        </w:rPr>
      </w:pPr>
      <w:r>
        <w:rPr>
          <w:rFonts w:ascii="ModusOperandi Book" w:hAnsi="ModusOperandi Book" w:cs="Arial"/>
          <w:b/>
          <w:bCs/>
          <w:noProof w:val="0"/>
          <w:color w:val="000000"/>
          <w:lang w:val="en-US" w:eastAsia="zh-CN"/>
        </w:rPr>
        <w:t>Duke’s Court, St James’s</w:t>
      </w:r>
    </w:p>
    <w:p w14:paraId="6250A15D" w14:textId="77777777" w:rsidR="00501715" w:rsidRDefault="00501715">
      <w:pPr>
        <w:overflowPunct/>
        <w:autoSpaceDE/>
        <w:autoSpaceDN/>
        <w:adjustRightInd/>
        <w:textAlignment w:val="auto"/>
        <w:rPr>
          <w:rFonts w:ascii="ModusOperandi Book" w:hAnsi="ModusOperandi Book" w:cs="Arial"/>
          <w:b/>
          <w:bCs/>
          <w:noProof w:val="0"/>
          <w:color w:val="000000"/>
          <w:lang w:val="en-US" w:eastAsia="zh-CN"/>
        </w:rPr>
      </w:pPr>
    </w:p>
    <w:p w14:paraId="093F840A" w14:textId="225D050A" w:rsidR="00EF3004" w:rsidRPr="00501715" w:rsidRDefault="00EF3004">
      <w:pPr>
        <w:overflowPunct/>
        <w:autoSpaceDE/>
        <w:autoSpaceDN/>
        <w:adjustRightInd/>
        <w:textAlignment w:val="auto"/>
        <w:rPr>
          <w:rFonts w:ascii="ModusOperandi Book" w:hAnsi="ModusOperandi Book" w:cs="Arial"/>
          <w:b/>
          <w:bCs/>
          <w:noProof w:val="0"/>
          <w:color w:val="000000"/>
          <w:lang w:val="en-US" w:eastAsia="zh-CN"/>
        </w:rPr>
      </w:pPr>
    </w:p>
    <w:p w14:paraId="6FC11E7A" w14:textId="64B92323" w:rsidR="00EF3004" w:rsidRPr="00C72FFB" w:rsidRDefault="00EF3004">
      <w:pPr>
        <w:overflowPunct/>
        <w:autoSpaceDE/>
        <w:autoSpaceDN/>
        <w:adjustRightInd/>
        <w:textAlignment w:val="auto"/>
        <w:rPr>
          <w:rFonts w:ascii="ModusOperandi Book" w:hAnsi="ModusOperandi Book" w:cs="Arial"/>
          <w:bCs/>
          <w:noProof w:val="0"/>
          <w:color w:val="000000"/>
          <w:sz w:val="24"/>
          <w:szCs w:val="24"/>
          <w:lang w:val="en-US" w:eastAsia="zh-CN"/>
        </w:rPr>
      </w:pPr>
      <w:r w:rsidRPr="00C72FFB">
        <w:rPr>
          <w:rFonts w:ascii="ModusOperandi Book" w:hAnsi="ModusOperandi Book" w:cs="Arial"/>
          <w:bCs/>
          <w:noProof w:val="0"/>
          <w:color w:val="000000"/>
          <w:sz w:val="24"/>
          <w:szCs w:val="24"/>
          <w:lang w:val="en-US" w:eastAsia="zh-CN"/>
        </w:rPr>
        <w:br w:type="page"/>
      </w:r>
    </w:p>
    <w:p w14:paraId="116DB957" w14:textId="16846270" w:rsidR="008B101D" w:rsidRPr="00301C48" w:rsidRDefault="008B101D" w:rsidP="00301C48">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right="460"/>
        <w:textAlignment w:val="auto"/>
        <w:rPr>
          <w:rFonts w:ascii="ModusOperandi Book" w:hAnsi="ModusOperandi Book" w:cs="Arial"/>
          <w:b/>
          <w:bCs/>
          <w:noProof w:val="0"/>
          <w:color w:val="000000"/>
          <w:sz w:val="18"/>
          <w:szCs w:val="18"/>
          <w:lang w:val="en-US" w:eastAsia="zh-CN"/>
        </w:rPr>
      </w:pPr>
      <w:r w:rsidRPr="00301C48">
        <w:rPr>
          <w:rFonts w:ascii="ModusOperandi Book" w:hAnsi="ModusOperandi Book" w:cs="Arial"/>
          <w:b/>
          <w:bCs/>
          <w:noProof w:val="0"/>
          <w:color w:val="000000"/>
          <w:sz w:val="18"/>
          <w:szCs w:val="18"/>
          <w:lang w:val="en-US" w:eastAsia="zh-CN"/>
        </w:rPr>
        <w:lastRenderedPageBreak/>
        <w:t>CONTRACT</w:t>
      </w:r>
    </w:p>
    <w:p w14:paraId="396C069D" w14:textId="22B08492" w:rsidR="008B101D" w:rsidRPr="00301C48" w:rsidRDefault="00301C48" w:rsidP="00301C48">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textAlignment w:val="auto"/>
        <w:rPr>
          <w:rFonts w:ascii="ModusOperandi Book" w:hAnsi="ModusOperandi Book" w:cs="Arial"/>
          <w:noProof w:val="0"/>
          <w:color w:val="000000"/>
          <w:sz w:val="18"/>
          <w:szCs w:val="18"/>
          <w:lang w:val="en-US" w:eastAsia="zh-CN"/>
        </w:rPr>
      </w:pPr>
      <w:bookmarkStart w:id="1" w:name="_DV_M2"/>
      <w:bookmarkEnd w:id="1"/>
      <w:r>
        <w:rPr>
          <w:rFonts w:ascii="ModusOperandi Book" w:hAnsi="ModusOperandi Book" w:cs="Arial"/>
          <w:noProof w:val="0"/>
          <w:color w:val="000000"/>
          <w:sz w:val="18"/>
          <w:szCs w:val="18"/>
          <w:lang w:val="en-US" w:eastAsia="zh-CN"/>
        </w:rPr>
        <w:t>f</w:t>
      </w:r>
      <w:r w:rsidR="008B101D" w:rsidRPr="00301C48">
        <w:rPr>
          <w:rFonts w:ascii="ModusOperandi Book" w:hAnsi="ModusOperandi Book" w:cs="Arial"/>
          <w:noProof w:val="0"/>
          <w:color w:val="000000"/>
          <w:sz w:val="18"/>
          <w:szCs w:val="18"/>
          <w:lang w:val="en-US" w:eastAsia="zh-CN"/>
        </w:rPr>
        <w:t>or the</w:t>
      </w:r>
    </w:p>
    <w:p w14:paraId="00467DDF" w14:textId="77777777" w:rsidR="008B101D" w:rsidRPr="00301C48" w:rsidRDefault="008B101D" w:rsidP="00301C48">
      <w:pPr>
        <w:tabs>
          <w:tab w:val="left" w:pos="3600"/>
        </w:tabs>
        <w:overflowPunct/>
        <w:textAlignment w:val="auto"/>
        <w:rPr>
          <w:noProof w:val="0"/>
          <w:sz w:val="18"/>
          <w:szCs w:val="18"/>
          <w:lang w:val="en-US" w:eastAsia="zh-CN"/>
        </w:rPr>
      </w:pPr>
    </w:p>
    <w:p w14:paraId="2B577668" w14:textId="5035A231" w:rsidR="008B101D" w:rsidRPr="00301C48" w:rsidRDefault="008B101D" w:rsidP="00301C4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right="460"/>
        <w:textAlignment w:val="auto"/>
        <w:rPr>
          <w:rFonts w:ascii="ModusOperandi Book" w:hAnsi="ModusOperandi Book" w:cs="Arial"/>
          <w:b/>
          <w:bCs/>
          <w:noProof w:val="0"/>
          <w:color w:val="000000"/>
          <w:sz w:val="18"/>
          <w:szCs w:val="18"/>
          <w:lang w:val="en-US" w:eastAsia="zh-CN"/>
        </w:rPr>
      </w:pPr>
      <w:bookmarkStart w:id="2" w:name="_DV_M3"/>
      <w:bookmarkEnd w:id="2"/>
      <w:r w:rsidRPr="00301C48">
        <w:rPr>
          <w:rFonts w:ascii="ModusOperandi Book" w:hAnsi="ModusOperandi Book" w:cs="Arial"/>
          <w:b/>
          <w:bCs/>
          <w:noProof w:val="0"/>
          <w:color w:val="000000"/>
          <w:sz w:val="18"/>
          <w:szCs w:val="18"/>
          <w:lang w:val="en-US" w:eastAsia="zh-CN"/>
        </w:rPr>
        <w:t>DESIGN</w:t>
      </w:r>
      <w:bookmarkStart w:id="3" w:name="_DV_C2"/>
      <w:r w:rsidRPr="00301C48">
        <w:rPr>
          <w:rFonts w:ascii="ModusOperandi Book" w:hAnsi="ModusOperandi Book" w:cs="Arial"/>
          <w:b/>
          <w:bCs/>
          <w:noProof w:val="0"/>
          <w:color w:val="000000"/>
          <w:sz w:val="18"/>
          <w:szCs w:val="18"/>
          <w:lang w:val="en-US" w:eastAsia="zh-CN"/>
        </w:rPr>
        <w:t xml:space="preserve"> </w:t>
      </w:r>
      <w:r w:rsidRPr="00301C48">
        <w:rPr>
          <w:rFonts w:ascii="ModusOperandi Book" w:hAnsi="ModusOperandi Book" w:cs="Arial"/>
          <w:b/>
          <w:bCs/>
          <w:noProof w:val="0"/>
          <w:sz w:val="18"/>
          <w:szCs w:val="18"/>
          <w:lang w:val="en-US" w:eastAsia="zh-CN"/>
        </w:rPr>
        <w:t>AND SUPERVISION OF THE FABRICATION</w:t>
      </w:r>
      <w:bookmarkStart w:id="4" w:name="_DV_M4"/>
      <w:bookmarkEnd w:id="3"/>
      <w:bookmarkEnd w:id="4"/>
      <w:r w:rsidRPr="00301C48">
        <w:rPr>
          <w:rFonts w:ascii="ModusOperandi Book" w:hAnsi="ModusOperandi Book" w:cs="Arial"/>
          <w:b/>
          <w:bCs/>
          <w:noProof w:val="0"/>
          <w:color w:val="000000"/>
          <w:sz w:val="18"/>
          <w:szCs w:val="18"/>
          <w:lang w:val="en-US" w:eastAsia="zh-CN"/>
        </w:rPr>
        <w:t xml:space="preserve"> AND INSTALLATION OF</w:t>
      </w:r>
      <w:bookmarkStart w:id="5" w:name="_DV_C3"/>
      <w:r w:rsidRPr="00301C48">
        <w:rPr>
          <w:rFonts w:ascii="ModusOperandi Book" w:hAnsi="ModusOperandi Book" w:cs="Arial"/>
          <w:b/>
          <w:bCs/>
          <w:noProof w:val="0"/>
          <w:sz w:val="18"/>
          <w:szCs w:val="18"/>
          <w:lang w:val="en-US" w:eastAsia="zh-CN"/>
        </w:rPr>
        <w:t xml:space="preserve"> </w:t>
      </w:r>
      <w:bookmarkStart w:id="6" w:name="_DV_M5"/>
      <w:bookmarkEnd w:id="5"/>
      <w:bookmarkEnd w:id="6"/>
      <w:r w:rsidRPr="00301C48">
        <w:rPr>
          <w:rFonts w:ascii="ModusOperandi Book" w:hAnsi="ModusOperandi Book" w:cs="Arial"/>
          <w:b/>
          <w:bCs/>
          <w:noProof w:val="0"/>
          <w:color w:val="000000"/>
          <w:sz w:val="18"/>
          <w:szCs w:val="18"/>
          <w:lang w:val="en-US" w:eastAsia="zh-CN"/>
        </w:rPr>
        <w:t>WOR</w:t>
      </w:r>
      <w:r w:rsidRPr="00E366D2">
        <w:rPr>
          <w:rFonts w:ascii="ModusOperandi Book" w:hAnsi="ModusOperandi Book" w:cs="Arial"/>
          <w:b/>
          <w:bCs/>
          <w:noProof w:val="0"/>
          <w:sz w:val="18"/>
          <w:szCs w:val="18"/>
          <w:lang w:val="en-US" w:eastAsia="zh-CN"/>
        </w:rPr>
        <w:t>K</w:t>
      </w:r>
      <w:r w:rsidRPr="00301C48">
        <w:rPr>
          <w:rFonts w:ascii="ModusOperandi Book" w:hAnsi="ModusOperandi Book" w:cs="Arial"/>
          <w:b/>
          <w:bCs/>
          <w:noProof w:val="0"/>
          <w:color w:val="000000"/>
          <w:sz w:val="18"/>
          <w:szCs w:val="18"/>
          <w:lang w:val="en-US" w:eastAsia="zh-CN"/>
        </w:rPr>
        <w:t xml:space="preserve"> OF ART</w:t>
      </w:r>
    </w:p>
    <w:p w14:paraId="55663592" w14:textId="77777777" w:rsidR="008B101D" w:rsidRPr="00E80EE6" w:rsidRDefault="008B101D" w:rsidP="00301C48">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textAlignment w:val="auto"/>
        <w:rPr>
          <w:rFonts w:ascii="ModusOperandi Book" w:hAnsi="ModusOperandi Book" w:cs="Arial"/>
          <w:noProof w:val="0"/>
          <w:color w:val="000000"/>
          <w:szCs w:val="24"/>
          <w:lang w:val="en-US" w:eastAsia="zh-CN"/>
        </w:rPr>
      </w:pPr>
      <w:bookmarkStart w:id="7" w:name="_DV_M7"/>
      <w:bookmarkEnd w:id="7"/>
      <w:r w:rsidRPr="00E80EE6">
        <w:rPr>
          <w:rFonts w:ascii="ModusOperandi Book" w:hAnsi="ModusOperandi Book" w:cs="Arial"/>
          <w:noProof w:val="0"/>
          <w:color w:val="000000"/>
          <w:szCs w:val="24"/>
          <w:lang w:val="en-US" w:eastAsia="zh-CN"/>
        </w:rPr>
        <w:t>at</w:t>
      </w:r>
    </w:p>
    <w:p w14:paraId="4D21F655" w14:textId="5D13F20D" w:rsidR="008B101D" w:rsidRPr="00420774" w:rsidRDefault="00E552A5" w:rsidP="00420774">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right="460"/>
        <w:textAlignment w:val="auto"/>
        <w:rPr>
          <w:rFonts w:ascii="ModusOperandi Book" w:hAnsi="ModusOperandi Book" w:cs="Arial"/>
          <w:b/>
          <w:bCs/>
          <w:noProof w:val="0"/>
          <w:color w:val="FF0000"/>
          <w:szCs w:val="24"/>
          <w:lang w:val="en-US" w:eastAsia="zh-CN"/>
        </w:rPr>
      </w:pPr>
      <w:bookmarkStart w:id="8" w:name="_DV_M8"/>
      <w:bookmarkEnd w:id="8"/>
      <w:r>
        <w:rPr>
          <w:rFonts w:ascii="ModusOperandi Book" w:hAnsi="ModusOperandi Book" w:cs="Arial"/>
          <w:b/>
          <w:bCs/>
          <w:noProof w:val="0"/>
          <w:color w:val="000000"/>
          <w:szCs w:val="24"/>
          <w:lang w:val="en-US" w:eastAsia="zh-CN"/>
        </w:rPr>
        <w:t>Duke’s Court St James’s, Duke Street St James’s, London SW1Y</w:t>
      </w:r>
    </w:p>
    <w:p w14:paraId="2AF401FB" w14:textId="50432985" w:rsidR="008B101D" w:rsidRPr="00E80EE6" w:rsidRDefault="008B101D" w:rsidP="00301C48">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textAlignment w:val="auto"/>
        <w:rPr>
          <w:rFonts w:ascii="ModusOperandi Book" w:hAnsi="ModusOperandi Book" w:cs="Arial"/>
          <w:noProof w:val="0"/>
          <w:color w:val="000000"/>
          <w:szCs w:val="24"/>
          <w:lang w:val="en-US" w:eastAsia="zh-CN"/>
        </w:rPr>
      </w:pPr>
      <w:bookmarkStart w:id="9" w:name="_DV_M9"/>
      <w:bookmarkEnd w:id="9"/>
      <w:r w:rsidRPr="00E80EE6">
        <w:rPr>
          <w:rFonts w:ascii="ModusOperandi Book" w:hAnsi="ModusOperandi Book" w:cs="Arial"/>
          <w:noProof w:val="0"/>
          <w:color w:val="000000"/>
          <w:szCs w:val="24"/>
          <w:lang w:val="en-US" w:eastAsia="zh-CN"/>
        </w:rPr>
        <w:t>for</w:t>
      </w:r>
    </w:p>
    <w:p w14:paraId="6DFCD19F" w14:textId="3B9CBE17" w:rsidR="008B101D" w:rsidRPr="00E80EE6" w:rsidRDefault="008B101D" w:rsidP="00301C48">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textAlignment w:val="auto"/>
        <w:rPr>
          <w:rFonts w:ascii="ModusOperandi Book" w:hAnsi="ModusOperandi Book" w:cs="Arial"/>
          <w:b/>
          <w:bCs/>
          <w:noProof w:val="0"/>
          <w:szCs w:val="24"/>
          <w:lang w:val="en-US" w:eastAsia="zh-CN"/>
        </w:rPr>
      </w:pPr>
      <w:r>
        <w:rPr>
          <w:rFonts w:ascii="ModusOperandi Book" w:hAnsi="ModusOperandi Book" w:cs="Arial"/>
          <w:b/>
          <w:bCs/>
          <w:noProof w:val="0"/>
          <w:szCs w:val="24"/>
          <w:lang w:val="en-US" w:eastAsia="zh-CN"/>
        </w:rPr>
        <w:t>The Crown Estate Commissioners</w:t>
      </w:r>
    </w:p>
    <w:p w14:paraId="1702BFFE" w14:textId="77777777" w:rsidR="008B101D" w:rsidRPr="00E80EE6"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right="460"/>
        <w:jc w:val="both"/>
        <w:textAlignment w:val="auto"/>
        <w:rPr>
          <w:rFonts w:ascii="ModusOperandi Book" w:hAnsi="ModusOperandi Book" w:cs="Arial"/>
          <w:noProof w:val="0"/>
          <w:color w:val="000000"/>
          <w:szCs w:val="24"/>
          <w:lang w:val="en-US" w:eastAsia="zh-CN"/>
        </w:rPr>
      </w:pPr>
    </w:p>
    <w:p w14:paraId="5F8C373B" w14:textId="0106027E" w:rsidR="008B101D"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right="460"/>
        <w:jc w:val="both"/>
        <w:textAlignment w:val="auto"/>
        <w:rPr>
          <w:rFonts w:ascii="ModusOperandi Book" w:hAnsi="ModusOperandi Book" w:cs="Arial"/>
          <w:bCs/>
          <w:noProof w:val="0"/>
          <w:szCs w:val="24"/>
          <w:lang w:val="en-US" w:eastAsia="zh-CN"/>
        </w:rPr>
      </w:pPr>
      <w:bookmarkStart w:id="10" w:name="_DV_M10"/>
      <w:bookmarkEnd w:id="10"/>
      <w:r w:rsidRPr="00E80EE6">
        <w:rPr>
          <w:rFonts w:ascii="ModusOperandi Book" w:hAnsi="ModusOperandi Book" w:cs="Arial"/>
          <w:noProof w:val="0"/>
          <w:color w:val="000000"/>
          <w:szCs w:val="24"/>
          <w:lang w:val="en-US" w:eastAsia="zh-CN"/>
        </w:rPr>
        <w:t xml:space="preserve">This </w:t>
      </w:r>
      <w:r>
        <w:rPr>
          <w:rFonts w:ascii="ModusOperandi Book" w:hAnsi="ModusOperandi Book" w:cs="Arial"/>
          <w:noProof w:val="0"/>
          <w:color w:val="000000"/>
          <w:szCs w:val="24"/>
          <w:lang w:val="en-US" w:eastAsia="zh-CN"/>
        </w:rPr>
        <w:t>Contract</w:t>
      </w:r>
      <w:r w:rsidRPr="00E80EE6">
        <w:rPr>
          <w:rFonts w:ascii="ModusOperandi Book" w:hAnsi="ModusOperandi Book" w:cs="Arial"/>
          <w:noProof w:val="0"/>
          <w:color w:val="000000"/>
          <w:szCs w:val="24"/>
          <w:lang w:val="en-US" w:eastAsia="zh-CN"/>
        </w:rPr>
        <w:t xml:space="preserve"> is made </w:t>
      </w:r>
      <w:bookmarkStart w:id="11" w:name="_DV_C6"/>
      <w:r w:rsidRPr="00E80EE6">
        <w:rPr>
          <w:rFonts w:ascii="ModusOperandi Book" w:hAnsi="ModusOperandi Book" w:cs="Arial"/>
          <w:bCs/>
          <w:noProof w:val="0"/>
          <w:szCs w:val="24"/>
          <w:lang w:val="en-US" w:eastAsia="zh-CN"/>
        </w:rPr>
        <w:t xml:space="preserve">on the </w:t>
      </w:r>
      <w:r>
        <w:rPr>
          <w:rFonts w:ascii="ModusOperandi Book" w:hAnsi="ModusOperandi Book" w:cs="Arial"/>
          <w:bCs/>
          <w:noProof w:val="0"/>
          <w:szCs w:val="24"/>
          <w:lang w:val="en-US" w:eastAsia="zh-CN"/>
        </w:rPr>
        <w:tab/>
      </w:r>
      <w:r>
        <w:rPr>
          <w:rFonts w:ascii="ModusOperandi Book" w:hAnsi="ModusOperandi Book" w:cs="Arial"/>
          <w:bCs/>
          <w:noProof w:val="0"/>
          <w:szCs w:val="24"/>
          <w:lang w:val="en-US" w:eastAsia="zh-CN"/>
        </w:rPr>
        <w:tab/>
      </w:r>
      <w:r w:rsidRPr="00E80EE6">
        <w:rPr>
          <w:rFonts w:ascii="ModusOperandi Book" w:hAnsi="ModusOperandi Book" w:cs="Arial"/>
          <w:bCs/>
          <w:noProof w:val="0"/>
          <w:szCs w:val="24"/>
          <w:lang w:val="en-US" w:eastAsia="zh-CN"/>
        </w:rPr>
        <w:t>day of</w:t>
      </w:r>
      <w:r w:rsidRPr="00E80EE6">
        <w:rPr>
          <w:rFonts w:ascii="ModusOperandi Book" w:hAnsi="ModusOperandi Book" w:cs="Arial"/>
          <w:bCs/>
          <w:noProof w:val="0"/>
          <w:szCs w:val="24"/>
          <w:lang w:val="en-US" w:eastAsia="zh-CN"/>
        </w:rPr>
        <w:tab/>
      </w:r>
      <w:r w:rsidRPr="00E80EE6">
        <w:rPr>
          <w:rFonts w:ascii="ModusOperandi Book" w:hAnsi="ModusOperandi Book" w:cs="Arial"/>
          <w:bCs/>
          <w:noProof w:val="0"/>
          <w:szCs w:val="24"/>
          <w:lang w:val="en-US" w:eastAsia="zh-CN"/>
        </w:rPr>
        <w:tab/>
      </w:r>
      <w:r>
        <w:rPr>
          <w:rFonts w:ascii="ModusOperandi Book" w:hAnsi="ModusOperandi Book" w:cs="Helvetica"/>
          <w:bCs/>
          <w:noProof w:val="0"/>
          <w:szCs w:val="18"/>
          <w:lang w:val="en-US" w:eastAsia="zh-CN"/>
        </w:rPr>
        <w:t xml:space="preserve">                       </w:t>
      </w:r>
      <w:r w:rsidRPr="00E80EE6">
        <w:rPr>
          <w:rFonts w:ascii="ModusOperandi Book" w:hAnsi="ModusOperandi Book" w:cs="Arial"/>
          <w:bCs/>
          <w:noProof w:val="0"/>
          <w:szCs w:val="24"/>
          <w:lang w:val="en-US" w:eastAsia="zh-CN"/>
        </w:rPr>
        <w:t>20</w:t>
      </w:r>
      <w:bookmarkStart w:id="12" w:name="_DV_M11"/>
      <w:bookmarkEnd w:id="11"/>
      <w:bookmarkEnd w:id="12"/>
      <w:r w:rsidR="00E552A5">
        <w:rPr>
          <w:rFonts w:ascii="ModusOperandi Book" w:hAnsi="ModusOperandi Book" w:cs="Arial"/>
          <w:bCs/>
          <w:noProof w:val="0"/>
          <w:szCs w:val="24"/>
          <w:lang w:val="en-US" w:eastAsia="zh-CN"/>
        </w:rPr>
        <w:t>17</w:t>
      </w:r>
      <w:r>
        <w:rPr>
          <w:rFonts w:ascii="ModusOperandi Book" w:hAnsi="ModusOperandi Book" w:cs="Arial"/>
          <w:bCs/>
          <w:noProof w:val="0"/>
          <w:szCs w:val="24"/>
          <w:lang w:val="en-US" w:eastAsia="zh-CN"/>
        </w:rPr>
        <w:t xml:space="preserve"> </w:t>
      </w:r>
    </w:p>
    <w:p w14:paraId="034377AC" w14:textId="77777777" w:rsidR="00300B57" w:rsidRDefault="00300B57"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right="460"/>
        <w:jc w:val="both"/>
        <w:textAlignment w:val="auto"/>
        <w:rPr>
          <w:rFonts w:ascii="ModusOperandi Book" w:hAnsi="ModusOperandi Book" w:cs="Arial"/>
          <w:noProof w:val="0"/>
          <w:color w:val="000000"/>
          <w:szCs w:val="24"/>
          <w:lang w:val="en-US" w:eastAsia="zh-CN"/>
        </w:rPr>
      </w:pPr>
    </w:p>
    <w:p w14:paraId="212FC8F9" w14:textId="6008B3E4" w:rsidR="008B101D" w:rsidRDefault="00301C48"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right="460"/>
        <w:jc w:val="both"/>
        <w:textAlignment w:val="auto"/>
        <w:rPr>
          <w:rFonts w:ascii="ModusOperandi Book" w:hAnsi="ModusOperandi Book" w:cs="Arial"/>
          <w:noProof w:val="0"/>
          <w:color w:val="000000"/>
          <w:szCs w:val="24"/>
          <w:lang w:val="en-US" w:eastAsia="zh-CN"/>
        </w:rPr>
      </w:pPr>
      <w:r w:rsidRPr="00E80EE6">
        <w:rPr>
          <w:rFonts w:ascii="ModusOperandi Book" w:hAnsi="ModusOperandi Book" w:cs="Arial"/>
          <w:noProof w:val="0"/>
          <w:color w:val="000000"/>
          <w:szCs w:val="24"/>
          <w:lang w:val="en-US" w:eastAsia="zh-CN"/>
        </w:rPr>
        <w:t>B</w:t>
      </w:r>
      <w:r w:rsidR="008B101D" w:rsidRPr="00E80EE6">
        <w:rPr>
          <w:rFonts w:ascii="ModusOperandi Book" w:hAnsi="ModusOperandi Book" w:cs="Arial"/>
          <w:noProof w:val="0"/>
          <w:color w:val="000000"/>
          <w:szCs w:val="24"/>
          <w:lang w:val="en-US" w:eastAsia="zh-CN"/>
        </w:rPr>
        <w:t>etween</w:t>
      </w:r>
    </w:p>
    <w:p w14:paraId="68DAAB34" w14:textId="77777777" w:rsidR="00301C48" w:rsidRPr="00E80EE6" w:rsidRDefault="00301C48"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right="460"/>
        <w:jc w:val="both"/>
        <w:textAlignment w:val="auto"/>
        <w:rPr>
          <w:rFonts w:ascii="ModusOperandi Book" w:hAnsi="ModusOperandi Book" w:cs="Arial"/>
          <w:noProof w:val="0"/>
          <w:color w:val="000000"/>
          <w:szCs w:val="24"/>
          <w:lang w:val="en-US" w:eastAsia="zh-CN"/>
        </w:rPr>
      </w:pPr>
    </w:p>
    <w:p w14:paraId="413DB992" w14:textId="77777777" w:rsidR="008B101D" w:rsidRPr="00E80EE6" w:rsidRDefault="008B101D" w:rsidP="008B101D">
      <w:pPr>
        <w:overflowPunct/>
        <w:textAlignment w:val="auto"/>
        <w:rPr>
          <w:noProof w:val="0"/>
          <w:szCs w:val="18"/>
          <w:lang w:val="en-US" w:eastAsia="zh-CN"/>
        </w:rPr>
      </w:pPr>
    </w:p>
    <w:p w14:paraId="7804E9F5" w14:textId="61D370EE" w:rsidR="008B101D" w:rsidRPr="00E80EE6"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Helvetica"/>
          <w:b/>
          <w:noProof w:val="0"/>
          <w:color w:val="000000"/>
          <w:szCs w:val="24"/>
          <w:lang w:val="en-US" w:eastAsia="zh-CN"/>
        </w:rPr>
      </w:pPr>
      <w:bookmarkStart w:id="13" w:name="_DV_C7"/>
      <w:r w:rsidRPr="00E80EE6">
        <w:rPr>
          <w:rFonts w:ascii="ModusOperandi Book" w:hAnsi="ModusOperandi Book" w:cs="Arial"/>
          <w:b/>
          <w:bCs/>
          <w:noProof w:val="0"/>
          <w:szCs w:val="24"/>
          <w:lang w:val="en-US" w:eastAsia="zh-CN"/>
        </w:rPr>
        <w:t>(1)</w:t>
      </w:r>
      <w:r w:rsidRPr="00E80EE6">
        <w:rPr>
          <w:rFonts w:ascii="ModusOperandi Book" w:hAnsi="ModusOperandi Book" w:cs="Arial"/>
          <w:b/>
          <w:bCs/>
          <w:noProof w:val="0"/>
          <w:szCs w:val="24"/>
          <w:lang w:val="en-US" w:eastAsia="zh-CN"/>
        </w:rPr>
        <w:tab/>
      </w:r>
      <w:bookmarkStart w:id="14" w:name="_DV_M12"/>
      <w:bookmarkStart w:id="15" w:name="_DV_M13"/>
      <w:bookmarkEnd w:id="13"/>
      <w:bookmarkEnd w:id="14"/>
      <w:bookmarkEnd w:id="15"/>
      <w:r w:rsidR="00E552A5">
        <w:rPr>
          <w:rFonts w:ascii="ModusOperandi Book" w:hAnsi="ModusOperandi Book" w:cs="Arial"/>
          <w:b/>
          <w:bCs/>
          <w:noProof w:val="0"/>
          <w:color w:val="000000"/>
          <w:szCs w:val="24"/>
          <w:lang w:val="en-US" w:eastAsia="zh-CN"/>
        </w:rPr>
        <w:t>Jacqueline Poncelet</w:t>
      </w:r>
      <w:r w:rsidR="00420774">
        <w:rPr>
          <w:rFonts w:ascii="ModusOperandi Book" w:hAnsi="ModusOperandi Book" w:cs="Arial"/>
          <w:b/>
          <w:bCs/>
          <w:noProof w:val="0"/>
          <w:color w:val="000000"/>
          <w:szCs w:val="24"/>
          <w:lang w:val="en-US" w:eastAsia="zh-CN"/>
        </w:rPr>
        <w:t xml:space="preserve"> </w:t>
      </w:r>
      <w:r w:rsidRPr="00E80EE6">
        <w:rPr>
          <w:rFonts w:ascii="ModusOperandi Book" w:hAnsi="ModusOperandi Book" w:cs="Arial"/>
          <w:b/>
          <w:noProof w:val="0"/>
          <w:color w:val="000000"/>
          <w:szCs w:val="24"/>
          <w:lang w:val="en-US" w:eastAsia="zh-CN"/>
        </w:rPr>
        <w:t xml:space="preserve">(the </w:t>
      </w:r>
      <w:bookmarkStart w:id="16" w:name="_DV_C12"/>
      <w:r w:rsidRPr="00E80EE6">
        <w:rPr>
          <w:rFonts w:ascii="ModusOperandi Book" w:hAnsi="ModusOperandi Book" w:cs="Arial"/>
          <w:b/>
          <w:bCs/>
          <w:noProof w:val="0"/>
          <w:szCs w:val="24"/>
          <w:lang w:val="en-US" w:eastAsia="zh-CN"/>
        </w:rPr>
        <w:t>"Artist</w:t>
      </w:r>
      <w:bookmarkStart w:id="17" w:name="_DV_M14"/>
      <w:bookmarkEnd w:id="16"/>
      <w:bookmarkEnd w:id="17"/>
      <w:r w:rsidR="00821FFB">
        <w:rPr>
          <w:rFonts w:ascii="ModusOperandi Book" w:hAnsi="ModusOperandi Book" w:cs="Arial"/>
          <w:b/>
          <w:bCs/>
          <w:noProof w:val="0"/>
          <w:szCs w:val="24"/>
          <w:lang w:val="en-US" w:eastAsia="zh-CN"/>
        </w:rPr>
        <w:t>”</w:t>
      </w:r>
      <w:r w:rsidRPr="00E80EE6">
        <w:rPr>
          <w:rFonts w:ascii="ModusOperandi Book" w:hAnsi="ModusOperandi Book" w:cs="Arial"/>
          <w:b/>
          <w:noProof w:val="0"/>
          <w:szCs w:val="24"/>
          <w:lang w:val="en-US" w:eastAsia="zh-CN"/>
        </w:rPr>
        <w:t>)</w:t>
      </w:r>
    </w:p>
    <w:p w14:paraId="31F91D10" w14:textId="77777777" w:rsidR="00E552A5" w:rsidRDefault="008B101D" w:rsidP="00E552A5">
      <w:pPr>
        <w:widowControl w:val="0"/>
        <w:rPr>
          <w:rFonts w:ascii="ModusOperandi Book" w:hAnsi="ModusOperandi Book" w:cs="Arial"/>
          <w:noProof w:val="0"/>
          <w:szCs w:val="24"/>
          <w:lang w:val="en-US" w:eastAsia="zh-CN"/>
        </w:rPr>
      </w:pPr>
      <w:bookmarkStart w:id="18" w:name="_DV_M15"/>
      <w:bookmarkEnd w:id="18"/>
      <w:r w:rsidRPr="00E80EE6">
        <w:rPr>
          <w:rFonts w:ascii="ModusOperandi Book" w:hAnsi="ModusOperandi Book" w:cs="Arial"/>
          <w:noProof w:val="0"/>
          <w:szCs w:val="24"/>
          <w:lang w:val="en-US" w:eastAsia="zh-CN"/>
        </w:rPr>
        <w:tab/>
      </w:r>
    </w:p>
    <w:p w14:paraId="498D4A15" w14:textId="3CDCAFED" w:rsidR="00E552A5" w:rsidRPr="00E552A5" w:rsidRDefault="002854F0" w:rsidP="00E552A5">
      <w:pPr>
        <w:widowControl w:val="0"/>
        <w:ind w:firstLine="720"/>
        <w:rPr>
          <w:rFonts w:ascii="ModusOperandi Book" w:hAnsi="ModusOperandi Book" w:cs="Lucida Grande"/>
          <w:lang w:val="en-US"/>
        </w:rPr>
      </w:pPr>
      <w:r>
        <w:rPr>
          <w:rFonts w:ascii="ModusOperandi Book" w:hAnsi="ModusOperandi Book" w:cs="Arial"/>
          <w:noProof w:val="0"/>
          <w:szCs w:val="24"/>
          <w:lang w:val="en-US" w:eastAsia="zh-CN"/>
        </w:rPr>
        <w:t>Address :</w:t>
      </w:r>
      <w:r w:rsidR="00E552A5" w:rsidRPr="00E552A5">
        <w:rPr>
          <w:rFonts w:ascii="ModusOperandi Book" w:hAnsi="ModusOperandi Book" w:cs="Arial"/>
          <w:noProof w:val="0"/>
          <w:lang w:val="en-US" w:eastAsia="zh-CN"/>
        </w:rPr>
        <w:t xml:space="preserve"> </w:t>
      </w:r>
      <w:r w:rsidR="00E552A5" w:rsidRPr="00E552A5">
        <w:rPr>
          <w:rFonts w:ascii="ModusOperandi Book" w:hAnsi="ModusOperandi Book" w:cs="Lucida Grande"/>
          <w:lang w:val="en-US"/>
        </w:rPr>
        <w:t>117b Bellenden Road</w:t>
      </w:r>
    </w:p>
    <w:p w14:paraId="1FD93819" w14:textId="7955EB04" w:rsidR="00420774" w:rsidRPr="00E552A5" w:rsidRDefault="00E552A5" w:rsidP="00E552A5">
      <w:pPr>
        <w:widowControl w:val="0"/>
        <w:ind w:left="720" w:firstLine="720"/>
        <w:rPr>
          <w:rFonts w:ascii="ModusOperandi Book" w:hAnsi="ModusOperandi Book" w:cs="Lucida Grande"/>
          <w:lang w:val="en-US"/>
        </w:rPr>
      </w:pPr>
      <w:r>
        <w:rPr>
          <w:rFonts w:ascii="ModusOperandi Book" w:hAnsi="ModusOperandi Book" w:cs="Lucida Grande"/>
          <w:lang w:val="en-US"/>
        </w:rPr>
        <w:t xml:space="preserve">   </w:t>
      </w:r>
      <w:r w:rsidRPr="00E552A5">
        <w:rPr>
          <w:rFonts w:ascii="ModusOperandi Book" w:hAnsi="ModusOperandi Book" w:cs="Lucida Grande"/>
          <w:lang w:val="en-US"/>
        </w:rPr>
        <w:t>London SE15 4QY</w:t>
      </w:r>
    </w:p>
    <w:p w14:paraId="78853C05" w14:textId="77777777" w:rsidR="00E552A5" w:rsidRDefault="00E552A5" w:rsidP="00E552A5">
      <w:pPr>
        <w:ind w:left="1440" w:hanging="1440"/>
        <w:rPr>
          <w:rFonts w:ascii="ModusOperandi Book" w:hAnsi="ModusOperandi Book" w:cs="Arial"/>
          <w:noProof w:val="0"/>
          <w:lang w:eastAsia="zh-CN"/>
        </w:rPr>
      </w:pPr>
    </w:p>
    <w:p w14:paraId="0CF25440" w14:textId="2A5C9037" w:rsidR="008B101D" w:rsidRPr="00E552A5" w:rsidRDefault="00420774" w:rsidP="00E552A5">
      <w:pPr>
        <w:ind w:left="1440" w:hanging="720"/>
        <w:rPr>
          <w:rFonts w:ascii="ModusOperandi Book" w:hAnsi="ModusOperandi Book"/>
          <w:color w:val="000000"/>
        </w:rPr>
      </w:pPr>
      <w:r w:rsidRPr="00E552A5">
        <w:rPr>
          <w:rFonts w:ascii="ModusOperandi Book" w:hAnsi="ModusOperandi Book"/>
          <w:noProof w:val="0"/>
          <w:lang w:val="en-US" w:eastAsia="zh-CN"/>
        </w:rPr>
        <w:t>Email</w:t>
      </w:r>
      <w:r w:rsidR="00D84262" w:rsidRPr="00E552A5">
        <w:rPr>
          <w:rFonts w:ascii="ModusOperandi Book" w:hAnsi="ModusOperandi Book"/>
          <w:noProof w:val="0"/>
          <w:lang w:val="en-US" w:eastAsia="zh-CN"/>
        </w:rPr>
        <w:t xml:space="preserve"> </w:t>
      </w:r>
      <w:r w:rsidR="002854F0" w:rsidRPr="00E552A5">
        <w:rPr>
          <w:rFonts w:ascii="ModusOperandi Book" w:hAnsi="ModusOperandi Book"/>
          <w:noProof w:val="0"/>
          <w:lang w:val="en-US" w:eastAsia="zh-CN"/>
        </w:rPr>
        <w:t>:</w:t>
      </w:r>
      <w:r w:rsidR="00E552A5" w:rsidRPr="00E552A5">
        <w:rPr>
          <w:rFonts w:ascii="ModusOperandi Book" w:hAnsi="ModusOperandi Book"/>
          <w:noProof w:val="0"/>
          <w:lang w:val="en-US" w:eastAsia="zh-CN"/>
        </w:rPr>
        <w:t xml:space="preserve"> </w:t>
      </w:r>
      <w:r w:rsidR="00E552A5" w:rsidRPr="00E552A5">
        <w:rPr>
          <w:rFonts w:ascii="ModusOperandi Book" w:hAnsi="ModusOperandi Book"/>
          <w:color w:val="000000"/>
        </w:rPr>
        <w:t>j.poncelet@btinternet.com</w:t>
      </w:r>
    </w:p>
    <w:p w14:paraId="670D7F80" w14:textId="3C156652" w:rsidR="002854F0" w:rsidRPr="00E552A5" w:rsidRDefault="002854F0"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b/>
          <w:noProof w:val="0"/>
          <w:lang w:eastAsia="zh-CN"/>
        </w:rPr>
      </w:pPr>
      <w:r w:rsidRPr="00E552A5">
        <w:rPr>
          <w:rFonts w:ascii="ModusOperandi Book" w:hAnsi="ModusOperandi Book"/>
          <w:noProof w:val="0"/>
          <w:lang w:val="en-US" w:eastAsia="zh-CN"/>
        </w:rPr>
        <w:tab/>
        <w:t>Contact Number :</w:t>
      </w:r>
      <w:r w:rsidR="00E552A5" w:rsidRPr="00E552A5">
        <w:rPr>
          <w:rFonts w:ascii="ModusOperandi Book" w:hAnsi="ModusOperandi Book"/>
          <w:noProof w:val="0"/>
          <w:lang w:val="en-US" w:eastAsia="zh-CN"/>
        </w:rPr>
        <w:t xml:space="preserve"> 07762</w:t>
      </w:r>
      <w:r w:rsidR="00E552A5">
        <w:rPr>
          <w:rFonts w:ascii="ModusOperandi Book" w:hAnsi="ModusOperandi Book"/>
          <w:noProof w:val="0"/>
          <w:lang w:val="en-US" w:eastAsia="zh-CN"/>
        </w:rPr>
        <w:t xml:space="preserve"> </w:t>
      </w:r>
      <w:r w:rsidR="00E552A5" w:rsidRPr="00E552A5">
        <w:rPr>
          <w:rFonts w:ascii="ModusOperandi Book" w:hAnsi="ModusOperandi Book"/>
          <w:noProof w:val="0"/>
          <w:lang w:val="en-US" w:eastAsia="zh-CN"/>
        </w:rPr>
        <w:t>645340</w:t>
      </w:r>
    </w:p>
    <w:p w14:paraId="00268001" w14:textId="77777777" w:rsidR="008B101D" w:rsidRPr="00C03C91"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r w:rsidRPr="00C03C91">
        <w:rPr>
          <w:rFonts w:ascii="ModusOperandi Book" w:hAnsi="ModusOperandi Book" w:cs="Arial"/>
          <w:noProof w:val="0"/>
          <w:color w:val="000000"/>
          <w:szCs w:val="24"/>
          <w:lang w:val="en-US" w:eastAsia="zh-CN"/>
        </w:rPr>
        <w:t xml:space="preserve">and </w:t>
      </w:r>
    </w:p>
    <w:p w14:paraId="600958CA" w14:textId="77777777" w:rsidR="008B101D" w:rsidRPr="00E80EE6" w:rsidRDefault="008B101D" w:rsidP="008B101D">
      <w:pPr>
        <w:overflowPunct/>
        <w:textAlignment w:val="auto"/>
        <w:rPr>
          <w:noProof w:val="0"/>
          <w:szCs w:val="18"/>
          <w:lang w:val="en-US" w:eastAsia="zh-CN"/>
        </w:rPr>
      </w:pPr>
    </w:p>
    <w:p w14:paraId="570F1599" w14:textId="5F3E398A" w:rsidR="008B101D" w:rsidRPr="00E80EE6" w:rsidRDefault="008B101D" w:rsidP="007F20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709" w:right="460" w:hanging="709"/>
        <w:jc w:val="both"/>
        <w:textAlignment w:val="auto"/>
        <w:rPr>
          <w:rFonts w:ascii="ModusOperandi Book" w:hAnsi="ModusOperandi Book" w:cs="Arial"/>
          <w:noProof w:val="0"/>
          <w:szCs w:val="24"/>
          <w:lang w:eastAsia="zh-CN"/>
        </w:rPr>
      </w:pPr>
      <w:bookmarkStart w:id="19" w:name="_DV_C18"/>
      <w:r w:rsidRPr="00E80EE6">
        <w:rPr>
          <w:rFonts w:ascii="ModusOperandi Book" w:hAnsi="ModusOperandi Book" w:cs="Arial"/>
          <w:b/>
          <w:bCs/>
          <w:noProof w:val="0"/>
          <w:szCs w:val="24"/>
          <w:lang w:eastAsia="zh-CN"/>
        </w:rPr>
        <w:t>(2)</w:t>
      </w:r>
      <w:r w:rsidRPr="00E80EE6">
        <w:rPr>
          <w:rFonts w:ascii="ModusOperandi Book" w:hAnsi="ModusOperandi Book" w:cs="Arial"/>
          <w:b/>
          <w:bCs/>
          <w:noProof w:val="0"/>
          <w:szCs w:val="24"/>
          <w:lang w:eastAsia="zh-CN"/>
        </w:rPr>
        <w:tab/>
      </w:r>
      <w:r>
        <w:rPr>
          <w:rFonts w:ascii="ModusOperandi Book" w:hAnsi="ModusOperandi Book" w:cs="Arial"/>
          <w:b/>
          <w:bCs/>
          <w:noProof w:val="0"/>
          <w:szCs w:val="24"/>
          <w:lang w:eastAsia="zh-CN"/>
        </w:rPr>
        <w:t xml:space="preserve">THE CROWN ESTATE </w:t>
      </w:r>
      <w:bookmarkEnd w:id="19"/>
      <w:r>
        <w:rPr>
          <w:rFonts w:ascii="ModusOperandi Book" w:hAnsi="ModusOperandi Book" w:cs="Arial"/>
          <w:b/>
          <w:bCs/>
          <w:noProof w:val="0"/>
          <w:szCs w:val="24"/>
          <w:lang w:eastAsia="zh-CN"/>
        </w:rPr>
        <w:t xml:space="preserve">COMMISSIONERS </w:t>
      </w:r>
      <w:r w:rsidRPr="00C03C91">
        <w:rPr>
          <w:rFonts w:ascii="ModusOperandi Book" w:hAnsi="ModusOperandi Book" w:cs="Arial"/>
          <w:bCs/>
          <w:noProof w:val="0"/>
          <w:szCs w:val="24"/>
          <w:lang w:eastAsia="zh-CN"/>
        </w:rPr>
        <w:t>(on behalf of Her Majesty acting in exercise of the powers conferred by the Crown Estate Act 1964)</w:t>
      </w:r>
      <w:r>
        <w:rPr>
          <w:rFonts w:ascii="ModusOperandi Book" w:hAnsi="ModusOperandi Book" w:cs="Arial"/>
          <w:b/>
          <w:bCs/>
          <w:noProof w:val="0"/>
          <w:szCs w:val="24"/>
          <w:lang w:eastAsia="zh-CN"/>
        </w:rPr>
        <w:t xml:space="preserve"> (the “Client”) </w:t>
      </w:r>
      <w:r w:rsidR="00301C48">
        <w:rPr>
          <w:rFonts w:ascii="ModusOperandi Book" w:hAnsi="ModusOperandi Book" w:cs="Arial"/>
          <w:noProof w:val="0"/>
          <w:szCs w:val="24"/>
          <w:lang w:eastAsia="zh-CN"/>
        </w:rPr>
        <w:t xml:space="preserve"> </w:t>
      </w:r>
    </w:p>
    <w:p w14:paraId="78BC7920" w14:textId="77777777" w:rsidR="008B101D" w:rsidRPr="00E80EE6" w:rsidRDefault="008B101D" w:rsidP="008B101D">
      <w:pPr>
        <w:overflowPunct/>
        <w:spacing w:line="360" w:lineRule="atLeast"/>
        <w:ind w:firstLine="720"/>
        <w:textAlignment w:val="auto"/>
        <w:rPr>
          <w:rFonts w:ascii="ModusOperandi Book" w:hAnsi="ModusOperandi Book"/>
          <w:noProof w:val="0"/>
          <w:szCs w:val="18"/>
          <w:lang w:val="en-US" w:eastAsia="zh-CN"/>
        </w:rPr>
      </w:pPr>
      <w:r>
        <w:rPr>
          <w:rFonts w:ascii="ModusOperandi Book" w:hAnsi="ModusOperandi Book"/>
          <w:noProof w:val="0"/>
          <w:szCs w:val="18"/>
          <w:lang w:val="en-US" w:eastAsia="zh-CN"/>
        </w:rPr>
        <w:t xml:space="preserve"> </w:t>
      </w:r>
    </w:p>
    <w:p w14:paraId="717FCC10" w14:textId="77777777" w:rsidR="008B101D" w:rsidRPr="00E80EE6"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bookmarkStart w:id="20" w:name="_DV_M16"/>
      <w:bookmarkEnd w:id="20"/>
      <w:r w:rsidRPr="00E80EE6">
        <w:rPr>
          <w:rFonts w:ascii="ModusOperandi Book" w:hAnsi="ModusOperandi Book" w:cs="Arial"/>
          <w:noProof w:val="0"/>
          <w:color w:val="000000"/>
          <w:szCs w:val="24"/>
          <w:lang w:val="en-US" w:eastAsia="zh-CN"/>
        </w:rPr>
        <w:t>Whereby, in accordance with the attached conditions of contract,</w:t>
      </w:r>
    </w:p>
    <w:p w14:paraId="4EC4835D" w14:textId="77777777" w:rsidR="008B101D" w:rsidRPr="00E80EE6"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p>
    <w:p w14:paraId="63F062DF" w14:textId="77777777" w:rsidR="008B101D" w:rsidRPr="00E80EE6" w:rsidRDefault="008B101D" w:rsidP="008B101D">
      <w:pPr>
        <w:widowControl w:val="0"/>
        <w:tabs>
          <w:tab w:val="left" w:pos="720"/>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780" w:right="460" w:hanging="780"/>
        <w:jc w:val="both"/>
        <w:textAlignment w:val="auto"/>
        <w:rPr>
          <w:rFonts w:ascii="ModusOperandi Book" w:hAnsi="ModusOperandi Book" w:cs="Arial"/>
          <w:b/>
          <w:noProof w:val="0"/>
          <w:color w:val="000000"/>
          <w:szCs w:val="24"/>
          <w:lang w:val="en-US" w:eastAsia="zh-CN"/>
        </w:rPr>
      </w:pPr>
      <w:bookmarkStart w:id="21" w:name="_DV_M17"/>
      <w:bookmarkEnd w:id="21"/>
      <w:r w:rsidRPr="00E80EE6">
        <w:rPr>
          <w:rFonts w:ascii="ModusOperandi Book" w:hAnsi="ModusOperandi Book" w:cs="Arial"/>
          <w:noProof w:val="0"/>
          <w:color w:val="000000"/>
          <w:szCs w:val="24"/>
          <w:lang w:val="en-US" w:eastAsia="zh-CN"/>
        </w:rPr>
        <w:t>1.</w:t>
      </w:r>
      <w:r w:rsidRPr="00E80EE6">
        <w:rPr>
          <w:rFonts w:ascii="ModusOperandi Book" w:hAnsi="ModusOperandi Book" w:cs="Arial"/>
          <w:noProof w:val="0"/>
          <w:color w:val="000000"/>
          <w:szCs w:val="24"/>
          <w:lang w:val="en-US" w:eastAsia="zh-CN"/>
        </w:rPr>
        <w:tab/>
        <w:t xml:space="preserve">The </w:t>
      </w:r>
      <w:r w:rsidRPr="00E80EE6">
        <w:rPr>
          <w:rFonts w:ascii="ModusOperandi Book" w:hAnsi="ModusOperandi Book" w:cs="Arial"/>
          <w:noProof w:val="0"/>
          <w:szCs w:val="24"/>
          <w:lang w:val="en-US" w:eastAsia="zh-CN"/>
        </w:rPr>
        <w:t xml:space="preserve">Artist will </w:t>
      </w:r>
      <w:r w:rsidRPr="00D84262">
        <w:rPr>
          <w:rFonts w:ascii="ModusOperandi Book" w:hAnsi="ModusOperandi Book" w:cs="Arial"/>
          <w:noProof w:val="0"/>
          <w:szCs w:val="24"/>
          <w:lang w:val="en-US" w:eastAsia="zh-CN"/>
        </w:rPr>
        <w:t>design the</w:t>
      </w:r>
      <w:r>
        <w:rPr>
          <w:rFonts w:ascii="ModusOperandi Book" w:hAnsi="ModusOperandi Book" w:cs="Arial"/>
          <w:noProof w:val="0"/>
          <w:szCs w:val="24"/>
          <w:lang w:val="en-US" w:eastAsia="zh-CN"/>
        </w:rPr>
        <w:t xml:space="preserve"> Work</w:t>
      </w:r>
      <w:r w:rsidRPr="00E80EE6">
        <w:rPr>
          <w:rFonts w:ascii="ModusOperandi Book" w:hAnsi="ModusOperandi Book" w:cs="Arial"/>
          <w:noProof w:val="0"/>
          <w:szCs w:val="24"/>
          <w:lang w:val="en-US" w:eastAsia="zh-CN"/>
        </w:rPr>
        <w:t xml:space="preserve">, and oversee </w:t>
      </w:r>
      <w:bookmarkStart w:id="22" w:name="_DV_C19"/>
      <w:r>
        <w:rPr>
          <w:rFonts w:ascii="ModusOperandi Book" w:hAnsi="ModusOperandi Book" w:cs="Arial"/>
          <w:bCs/>
          <w:noProof w:val="0"/>
          <w:szCs w:val="24"/>
          <w:lang w:val="en-US" w:eastAsia="zh-CN"/>
        </w:rPr>
        <w:t>its</w:t>
      </w:r>
      <w:r w:rsidRPr="00E80EE6">
        <w:rPr>
          <w:rFonts w:ascii="ModusOperandi Book" w:hAnsi="ModusOperandi Book" w:cs="Arial"/>
          <w:b/>
          <w:bCs/>
          <w:noProof w:val="0"/>
          <w:szCs w:val="24"/>
          <w:lang w:val="en-US" w:eastAsia="zh-CN"/>
        </w:rPr>
        <w:t xml:space="preserve"> </w:t>
      </w:r>
      <w:bookmarkStart w:id="23" w:name="_DV_M18"/>
      <w:bookmarkEnd w:id="22"/>
      <w:bookmarkEnd w:id="23"/>
      <w:r w:rsidRPr="00E80EE6">
        <w:rPr>
          <w:rFonts w:ascii="ModusOperandi Book" w:hAnsi="ModusOperandi Book" w:cs="Arial"/>
          <w:noProof w:val="0"/>
          <w:szCs w:val="24"/>
          <w:lang w:val="en-US" w:eastAsia="zh-CN"/>
        </w:rPr>
        <w:t xml:space="preserve">fabrication and installation </w:t>
      </w:r>
      <w:bookmarkStart w:id="24" w:name="_DV_C21"/>
      <w:r w:rsidRPr="00E80EE6">
        <w:rPr>
          <w:rFonts w:ascii="ModusOperandi Book" w:hAnsi="ModusOperandi Book" w:cs="Arial"/>
          <w:bCs/>
          <w:noProof w:val="0"/>
          <w:szCs w:val="24"/>
          <w:lang w:val="en-US" w:eastAsia="zh-CN"/>
        </w:rPr>
        <w:t>as more fully described in Schedule 1</w:t>
      </w:r>
      <w:r w:rsidRPr="00E80EE6">
        <w:rPr>
          <w:rFonts w:ascii="ModusOperandi Book" w:hAnsi="ModusOperandi Book" w:cs="Arial"/>
          <w:b/>
          <w:bCs/>
          <w:noProof w:val="0"/>
          <w:szCs w:val="24"/>
          <w:lang w:val="en-US" w:eastAsia="zh-CN"/>
        </w:rPr>
        <w:t xml:space="preserve"> (the</w:t>
      </w:r>
      <w:r w:rsidRPr="00E80EE6">
        <w:rPr>
          <w:rFonts w:ascii="ModusOperandi Book" w:hAnsi="ModusOperandi Book" w:cs="Arial"/>
          <w:b/>
          <w:bCs/>
          <w:noProof w:val="0"/>
          <w:color w:val="0000FF"/>
          <w:szCs w:val="24"/>
          <w:lang w:val="en-US" w:eastAsia="zh-CN"/>
        </w:rPr>
        <w:t xml:space="preserve"> </w:t>
      </w:r>
      <w:bookmarkStart w:id="25" w:name="_DV_M19"/>
      <w:bookmarkEnd w:id="24"/>
      <w:bookmarkEnd w:id="25"/>
      <w:r w:rsidRPr="00E80EE6">
        <w:rPr>
          <w:rFonts w:ascii="ModusOperandi Book" w:hAnsi="ModusOperandi Book" w:cs="Arial"/>
          <w:b/>
          <w:bCs/>
          <w:noProof w:val="0"/>
          <w:color w:val="000000"/>
          <w:szCs w:val="24"/>
          <w:lang w:val="en-US" w:eastAsia="zh-CN"/>
        </w:rPr>
        <w:t>"Services"</w:t>
      </w:r>
      <w:r w:rsidRPr="00E80EE6">
        <w:rPr>
          <w:rFonts w:ascii="ModusOperandi Book" w:hAnsi="ModusOperandi Book" w:cs="Arial"/>
          <w:b/>
          <w:noProof w:val="0"/>
          <w:color w:val="000000"/>
          <w:szCs w:val="24"/>
          <w:lang w:val="en-US" w:eastAsia="zh-CN"/>
        </w:rPr>
        <w:t>)</w:t>
      </w:r>
    </w:p>
    <w:p w14:paraId="180DE7EB" w14:textId="77777777" w:rsidR="008B101D" w:rsidRPr="00E80EE6"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bookmarkStart w:id="26" w:name="_DV_M20"/>
      <w:bookmarkEnd w:id="26"/>
      <w:r w:rsidRPr="00E80EE6">
        <w:rPr>
          <w:rFonts w:ascii="ModusOperandi Book" w:hAnsi="ModusOperandi Book" w:cs="Arial"/>
          <w:noProof w:val="0"/>
          <w:color w:val="000000"/>
          <w:szCs w:val="24"/>
          <w:lang w:val="en-US" w:eastAsia="zh-CN"/>
        </w:rPr>
        <w:t>2.</w:t>
      </w:r>
      <w:r w:rsidRPr="00E80EE6">
        <w:rPr>
          <w:rFonts w:ascii="ModusOperandi Book" w:hAnsi="ModusOperandi Book" w:cs="Arial"/>
          <w:noProof w:val="0"/>
          <w:color w:val="000000"/>
          <w:szCs w:val="24"/>
          <w:lang w:val="en-US" w:eastAsia="zh-CN"/>
        </w:rPr>
        <w:tab/>
        <w:t>The Client will make payment for the Services</w:t>
      </w:r>
      <w:r>
        <w:rPr>
          <w:rFonts w:ascii="ModusOperandi Book" w:hAnsi="ModusOperandi Book" w:cs="Arial"/>
          <w:noProof w:val="0"/>
          <w:color w:val="000000"/>
          <w:szCs w:val="24"/>
          <w:lang w:val="en-US" w:eastAsia="zh-CN"/>
        </w:rPr>
        <w:t xml:space="preserve">. </w:t>
      </w:r>
    </w:p>
    <w:p w14:paraId="6886F337" w14:textId="77777777" w:rsidR="008B101D" w:rsidRPr="00E80EE6"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p>
    <w:p w14:paraId="6C4176FB" w14:textId="77777777" w:rsidR="00B14D04" w:rsidRPr="00BA0CE9" w:rsidRDefault="00B14D04" w:rsidP="00B14D04">
      <w:pPr>
        <w:pStyle w:val="Body"/>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100" w:right="460" w:hanging="1100"/>
        <w:jc w:val="both"/>
        <w:rPr>
          <w:rFonts w:ascii="ModusOperandi Book" w:hAnsi="ModusOperandi Book" w:cs="Arial"/>
          <w:sz w:val="20"/>
          <w:szCs w:val="24"/>
        </w:rPr>
      </w:pPr>
      <w:bookmarkStart w:id="27" w:name="_DV_M21"/>
      <w:bookmarkEnd w:id="27"/>
    </w:p>
    <w:p w14:paraId="01DAFBC2" w14:textId="57F88AFC" w:rsidR="00EF3004" w:rsidRDefault="00EF3004">
      <w:pPr>
        <w:overflowPunct/>
        <w:autoSpaceDE/>
        <w:autoSpaceDN/>
        <w:adjustRightInd/>
        <w:textAlignment w:val="auto"/>
        <w:rPr>
          <w:rFonts w:ascii="ModusOperandi Book" w:hAnsi="ModusOperandi Book" w:cs="Helvetica"/>
          <w:noProof w:val="0"/>
          <w:color w:val="000000"/>
          <w:sz w:val="22"/>
          <w:szCs w:val="22"/>
          <w:lang w:val="en-US" w:eastAsia="zh-CN"/>
        </w:rPr>
      </w:pPr>
      <w:r>
        <w:rPr>
          <w:rFonts w:ascii="ModusOperandi Book" w:hAnsi="ModusOperandi Book"/>
          <w:sz w:val="22"/>
          <w:szCs w:val="22"/>
        </w:rPr>
        <w:br w:type="page"/>
      </w:r>
    </w:p>
    <w:p w14:paraId="74F8D5A3" w14:textId="328328AD" w:rsidR="008B101D" w:rsidRPr="00EF3004" w:rsidRDefault="00C72FFB" w:rsidP="00EF3004">
      <w:pPr>
        <w:pStyle w:val="Body"/>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100" w:right="460" w:hanging="1100"/>
        <w:jc w:val="both"/>
        <w:rPr>
          <w:rFonts w:ascii="ModusOperandi Book" w:hAnsi="ModusOperandi Book" w:cs="Arial"/>
          <w:b/>
          <w:sz w:val="20"/>
          <w:szCs w:val="20"/>
        </w:rPr>
      </w:pPr>
      <w:r>
        <w:rPr>
          <w:rFonts w:ascii="ModusOperandi Book" w:hAnsi="ModusOperandi Book" w:cs="Arial"/>
          <w:b/>
          <w:sz w:val="20"/>
          <w:szCs w:val="20"/>
        </w:rPr>
        <w:lastRenderedPageBreak/>
        <w:t>Conditions of Contract</w:t>
      </w:r>
    </w:p>
    <w:p w14:paraId="48F90057" w14:textId="77777777" w:rsidR="008B101D" w:rsidRPr="00E80EE6"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p>
    <w:p w14:paraId="138EF2A9" w14:textId="77777777" w:rsidR="008B101D" w:rsidRPr="00E80EE6"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bookmarkStart w:id="28" w:name="_DV_M28"/>
      <w:bookmarkEnd w:id="28"/>
      <w:r w:rsidRPr="00E80EE6">
        <w:rPr>
          <w:rFonts w:ascii="ModusOperandi Book" w:hAnsi="ModusOperandi Book" w:cs="Arial"/>
          <w:noProof w:val="0"/>
          <w:color w:val="000000"/>
          <w:szCs w:val="24"/>
          <w:lang w:val="en-US" w:eastAsia="zh-CN"/>
        </w:rPr>
        <w:t>1</w:t>
      </w:r>
      <w:r w:rsidRPr="00E80EE6">
        <w:rPr>
          <w:rFonts w:ascii="ModusOperandi Book" w:hAnsi="ModusOperandi Book" w:cs="Arial"/>
          <w:noProof w:val="0"/>
          <w:color w:val="000000"/>
          <w:szCs w:val="24"/>
          <w:lang w:val="en-US" w:eastAsia="zh-CN"/>
        </w:rPr>
        <w:tab/>
        <w:t>Definitions</w:t>
      </w:r>
    </w:p>
    <w:p w14:paraId="6DFFFAD5" w14:textId="77777777" w:rsidR="008B101D" w:rsidRPr="00E80EE6"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bookmarkStart w:id="29" w:name="_DV_M29"/>
      <w:bookmarkEnd w:id="29"/>
      <w:r w:rsidRPr="00E80EE6">
        <w:rPr>
          <w:rFonts w:ascii="ModusOperandi Book" w:hAnsi="ModusOperandi Book" w:cs="Arial"/>
          <w:noProof w:val="0"/>
          <w:color w:val="000000"/>
          <w:szCs w:val="24"/>
          <w:lang w:val="en-US" w:eastAsia="zh-CN"/>
        </w:rPr>
        <w:t>2</w:t>
      </w:r>
      <w:r w:rsidRPr="00E80EE6">
        <w:rPr>
          <w:rFonts w:ascii="ModusOperandi Book" w:hAnsi="ModusOperandi Book" w:cs="Arial"/>
          <w:noProof w:val="0"/>
          <w:color w:val="000000"/>
          <w:szCs w:val="24"/>
          <w:lang w:val="en-US" w:eastAsia="zh-CN"/>
        </w:rPr>
        <w:tab/>
        <w:t>Commission</w:t>
      </w:r>
    </w:p>
    <w:p w14:paraId="1046BB7D" w14:textId="77777777" w:rsidR="008B101D" w:rsidRPr="00E80EE6"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bookmarkStart w:id="30" w:name="_DV_M30"/>
      <w:bookmarkEnd w:id="30"/>
      <w:r w:rsidRPr="00E80EE6">
        <w:rPr>
          <w:rFonts w:ascii="ModusOperandi Book" w:hAnsi="ModusOperandi Book" w:cs="Arial"/>
          <w:noProof w:val="0"/>
          <w:color w:val="000000"/>
          <w:szCs w:val="24"/>
          <w:lang w:val="en-US" w:eastAsia="zh-CN"/>
        </w:rPr>
        <w:t>3</w:t>
      </w:r>
      <w:r w:rsidRPr="00E80EE6">
        <w:rPr>
          <w:rFonts w:ascii="ModusOperandi Book" w:hAnsi="ModusOperandi Book" w:cs="Arial"/>
          <w:noProof w:val="0"/>
          <w:color w:val="000000"/>
          <w:szCs w:val="24"/>
          <w:lang w:val="en-US" w:eastAsia="zh-CN"/>
        </w:rPr>
        <w:tab/>
        <w:t xml:space="preserve">Care and </w:t>
      </w:r>
      <w:r w:rsidR="00B14D04">
        <w:rPr>
          <w:rFonts w:ascii="ModusOperandi Book" w:hAnsi="ModusOperandi Book" w:cs="Arial"/>
          <w:noProof w:val="0"/>
          <w:color w:val="000000"/>
          <w:szCs w:val="24"/>
          <w:lang w:val="en-US" w:eastAsia="zh-CN"/>
        </w:rPr>
        <w:t>d</w:t>
      </w:r>
      <w:r w:rsidRPr="00E80EE6">
        <w:rPr>
          <w:rFonts w:ascii="ModusOperandi Book" w:hAnsi="ModusOperandi Book" w:cs="Arial"/>
          <w:noProof w:val="0"/>
          <w:color w:val="000000"/>
          <w:szCs w:val="24"/>
          <w:lang w:val="en-US" w:eastAsia="zh-CN"/>
        </w:rPr>
        <w:t>iligence</w:t>
      </w:r>
    </w:p>
    <w:p w14:paraId="04935280" w14:textId="295A02C3" w:rsidR="008B101D" w:rsidRPr="00D84262"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31" w:name="_DV_M31"/>
      <w:bookmarkEnd w:id="31"/>
      <w:r w:rsidRPr="00E80EE6">
        <w:rPr>
          <w:rFonts w:ascii="ModusOperandi Book" w:hAnsi="ModusOperandi Book" w:cs="Arial"/>
          <w:noProof w:val="0"/>
          <w:color w:val="000000"/>
          <w:szCs w:val="24"/>
          <w:lang w:val="en-US" w:eastAsia="zh-CN"/>
        </w:rPr>
        <w:t>4</w:t>
      </w:r>
      <w:r w:rsidRPr="00E80EE6">
        <w:rPr>
          <w:rFonts w:ascii="ModusOperandi Book" w:hAnsi="ModusOperandi Book" w:cs="Arial"/>
          <w:noProof w:val="0"/>
          <w:color w:val="000000"/>
          <w:szCs w:val="24"/>
          <w:lang w:val="en-US" w:eastAsia="zh-CN"/>
        </w:rPr>
        <w:tab/>
        <w:t>Originality</w:t>
      </w:r>
      <w:r w:rsidR="00EF3004">
        <w:rPr>
          <w:rFonts w:ascii="ModusOperandi Book" w:hAnsi="ModusOperandi Book" w:cs="Arial"/>
          <w:noProof w:val="0"/>
          <w:color w:val="000000"/>
          <w:szCs w:val="24"/>
          <w:lang w:val="en-US" w:eastAsia="zh-CN"/>
        </w:rPr>
        <w:t xml:space="preserve">, </w:t>
      </w:r>
      <w:r w:rsidR="00B14D04" w:rsidRPr="00D84262">
        <w:rPr>
          <w:rFonts w:ascii="ModusOperandi Book" w:hAnsi="ModusOperandi Book" w:cs="Arial"/>
          <w:noProof w:val="0"/>
          <w:color w:val="000000"/>
          <w:szCs w:val="24"/>
          <w:lang w:val="en-US" w:eastAsia="zh-CN"/>
        </w:rPr>
        <w:t>a</w:t>
      </w:r>
      <w:r w:rsidRPr="00D84262">
        <w:rPr>
          <w:rFonts w:ascii="ModusOperandi Book" w:hAnsi="ModusOperandi Book" w:cs="Arial"/>
          <w:noProof w:val="0"/>
          <w:color w:val="000000"/>
          <w:szCs w:val="24"/>
          <w:lang w:val="en-US" w:eastAsia="zh-CN"/>
        </w:rPr>
        <w:t>ssignment</w:t>
      </w:r>
      <w:r w:rsidR="00D84262" w:rsidRPr="00D84262">
        <w:rPr>
          <w:rFonts w:ascii="ModusOperandi Book" w:hAnsi="ModusOperandi Book" w:cs="Arial"/>
          <w:noProof w:val="0"/>
          <w:color w:val="000000"/>
          <w:szCs w:val="24"/>
          <w:lang w:val="en-US" w:eastAsia="zh-CN"/>
        </w:rPr>
        <w:t xml:space="preserve"> </w:t>
      </w:r>
    </w:p>
    <w:p w14:paraId="22D0B2CC" w14:textId="77777777" w:rsidR="008B101D" w:rsidRPr="00E80EE6"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bookmarkStart w:id="32" w:name="_DV_M32"/>
      <w:bookmarkEnd w:id="32"/>
      <w:r w:rsidRPr="00E80EE6">
        <w:rPr>
          <w:rFonts w:ascii="ModusOperandi Book" w:hAnsi="ModusOperandi Book" w:cs="Arial"/>
          <w:noProof w:val="0"/>
          <w:color w:val="000000"/>
          <w:szCs w:val="24"/>
          <w:lang w:val="en-US" w:eastAsia="zh-CN"/>
        </w:rPr>
        <w:t>5</w:t>
      </w:r>
      <w:r w:rsidRPr="00E80EE6">
        <w:rPr>
          <w:rFonts w:ascii="ModusOperandi Book" w:hAnsi="ModusOperandi Book" w:cs="Arial"/>
          <w:noProof w:val="0"/>
          <w:color w:val="000000"/>
          <w:szCs w:val="24"/>
          <w:lang w:val="en-US" w:eastAsia="zh-CN"/>
        </w:rPr>
        <w:tab/>
        <w:t>Designs</w:t>
      </w:r>
    </w:p>
    <w:p w14:paraId="3F21DBFE" w14:textId="77777777" w:rsidR="00260688" w:rsidRDefault="008B101D" w:rsidP="00260688">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bookmarkStart w:id="33" w:name="_DV_M33"/>
      <w:bookmarkEnd w:id="33"/>
      <w:r w:rsidRPr="00E80EE6">
        <w:rPr>
          <w:rFonts w:ascii="ModusOperandi Book" w:hAnsi="ModusOperandi Book" w:cs="Arial"/>
          <w:noProof w:val="0"/>
          <w:color w:val="000000"/>
          <w:szCs w:val="24"/>
          <w:lang w:val="en-US" w:eastAsia="zh-CN"/>
        </w:rPr>
        <w:t>6</w:t>
      </w:r>
      <w:r w:rsidRPr="00E80EE6">
        <w:rPr>
          <w:rFonts w:ascii="ModusOperandi Book" w:hAnsi="ModusOperandi Book" w:cs="Arial"/>
          <w:noProof w:val="0"/>
          <w:color w:val="000000"/>
          <w:szCs w:val="24"/>
          <w:lang w:val="en-US" w:eastAsia="zh-CN"/>
        </w:rPr>
        <w:tab/>
        <w:t>Ownership</w:t>
      </w:r>
      <w:bookmarkStart w:id="34" w:name="_DV_M34"/>
      <w:bookmarkEnd w:id="34"/>
    </w:p>
    <w:p w14:paraId="1F30CA37" w14:textId="1101887A" w:rsidR="008B101D" w:rsidRPr="00D84262" w:rsidRDefault="00821FFB" w:rsidP="00260688">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r>
        <w:rPr>
          <w:rFonts w:ascii="ModusOperandi Book" w:hAnsi="ModusOperandi Book" w:cs="Arial"/>
          <w:noProof w:val="0"/>
          <w:color w:val="000000"/>
          <w:szCs w:val="24"/>
          <w:lang w:val="en-US" w:eastAsia="zh-CN"/>
        </w:rPr>
        <w:t>7</w:t>
      </w:r>
      <w:r w:rsidR="008B101D" w:rsidRPr="00E80EE6">
        <w:rPr>
          <w:rFonts w:ascii="ModusOperandi Book" w:hAnsi="ModusOperandi Book" w:cs="Arial"/>
          <w:noProof w:val="0"/>
          <w:color w:val="000000"/>
          <w:szCs w:val="24"/>
          <w:lang w:val="en-US" w:eastAsia="zh-CN"/>
        </w:rPr>
        <w:tab/>
      </w:r>
      <w:r w:rsidR="00D84262">
        <w:rPr>
          <w:rFonts w:ascii="ModusOperandi Book" w:hAnsi="ModusOperandi Book" w:cs="Arial"/>
          <w:noProof w:val="0"/>
          <w:szCs w:val="24"/>
          <w:lang w:val="en-US" w:eastAsia="zh-CN"/>
        </w:rPr>
        <w:t>Intellectual property rights and reproduction rights</w:t>
      </w:r>
      <w:ins w:id="35" w:author="Ceri Lewis" w:date="2014-03-18T11:11:00Z">
        <w:r w:rsidR="008B101D" w:rsidRPr="00D84262">
          <w:rPr>
            <w:rFonts w:ascii="ModusOperandi Book" w:hAnsi="ModusOperandi Book" w:cs="Arial"/>
            <w:noProof w:val="0"/>
            <w:color w:val="000000"/>
            <w:szCs w:val="24"/>
            <w:lang w:val="en-US" w:eastAsia="zh-CN"/>
          </w:rPr>
          <w:t xml:space="preserve"> </w:t>
        </w:r>
      </w:ins>
      <w:bookmarkStart w:id="36" w:name="_DV_M35"/>
      <w:bookmarkEnd w:id="36"/>
    </w:p>
    <w:p w14:paraId="2DCA69F0" w14:textId="70D4EC73"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r>
        <w:rPr>
          <w:rFonts w:ascii="ModusOperandi Book" w:hAnsi="ModusOperandi Book" w:cs="Arial"/>
          <w:noProof w:val="0"/>
          <w:color w:val="000000"/>
          <w:szCs w:val="24"/>
          <w:lang w:val="en-US" w:eastAsia="zh-CN"/>
        </w:rPr>
        <w:t>8</w:t>
      </w:r>
      <w:r w:rsidR="008B101D">
        <w:rPr>
          <w:rFonts w:ascii="ModusOperandi Book" w:hAnsi="ModusOperandi Book" w:cs="Arial"/>
          <w:noProof w:val="0"/>
          <w:color w:val="000000"/>
          <w:szCs w:val="24"/>
          <w:lang w:val="en-US" w:eastAsia="zh-CN"/>
        </w:rPr>
        <w:tab/>
        <w:t xml:space="preserve">Insurance </w:t>
      </w:r>
    </w:p>
    <w:p w14:paraId="494EDA61" w14:textId="4EE34F4F"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bookmarkStart w:id="37" w:name="_DV_M36"/>
      <w:bookmarkEnd w:id="37"/>
      <w:r>
        <w:rPr>
          <w:rFonts w:ascii="ModusOperandi Book" w:hAnsi="ModusOperandi Book" w:cs="Arial"/>
          <w:noProof w:val="0"/>
          <w:color w:val="000000"/>
          <w:szCs w:val="24"/>
          <w:lang w:val="en-US" w:eastAsia="zh-CN"/>
        </w:rPr>
        <w:t>9</w:t>
      </w:r>
      <w:r w:rsidR="008B101D" w:rsidRPr="00E80EE6">
        <w:rPr>
          <w:rFonts w:ascii="ModusOperandi Book" w:hAnsi="ModusOperandi Book" w:cs="Arial"/>
          <w:noProof w:val="0"/>
          <w:color w:val="000000"/>
          <w:szCs w:val="24"/>
          <w:lang w:val="en-US" w:eastAsia="zh-CN"/>
        </w:rPr>
        <w:tab/>
        <w:t xml:space="preserve">Fees, </w:t>
      </w:r>
      <w:r w:rsidR="00B14D04">
        <w:rPr>
          <w:rFonts w:ascii="ModusOperandi Book" w:hAnsi="ModusOperandi Book" w:cs="Arial"/>
          <w:noProof w:val="0"/>
          <w:color w:val="000000"/>
          <w:szCs w:val="24"/>
          <w:lang w:val="en-US" w:eastAsia="zh-CN"/>
        </w:rPr>
        <w:t>c</w:t>
      </w:r>
      <w:r w:rsidR="008B101D" w:rsidRPr="00E80EE6">
        <w:rPr>
          <w:rFonts w:ascii="ModusOperandi Book" w:hAnsi="ModusOperandi Book" w:cs="Arial"/>
          <w:noProof w:val="0"/>
          <w:color w:val="000000"/>
          <w:szCs w:val="24"/>
          <w:lang w:val="en-US" w:eastAsia="zh-CN"/>
        </w:rPr>
        <w:t xml:space="preserve">osts and </w:t>
      </w:r>
      <w:r w:rsidR="00B14D04">
        <w:rPr>
          <w:rFonts w:ascii="ModusOperandi Book" w:hAnsi="ModusOperandi Book" w:cs="Arial"/>
          <w:noProof w:val="0"/>
          <w:color w:val="000000"/>
          <w:szCs w:val="24"/>
          <w:lang w:val="en-US" w:eastAsia="zh-CN"/>
        </w:rPr>
        <w:t>ti</w:t>
      </w:r>
      <w:r w:rsidR="008B101D" w:rsidRPr="00E80EE6">
        <w:rPr>
          <w:rFonts w:ascii="ModusOperandi Book" w:hAnsi="ModusOperandi Book" w:cs="Arial"/>
          <w:noProof w:val="0"/>
          <w:color w:val="000000"/>
          <w:szCs w:val="24"/>
          <w:lang w:val="en-US" w:eastAsia="zh-CN"/>
        </w:rPr>
        <w:t>me</w:t>
      </w:r>
    </w:p>
    <w:p w14:paraId="711C8BEF" w14:textId="2449E1E5" w:rsidR="008B101D"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38" w:name="_DV_M37"/>
      <w:bookmarkEnd w:id="38"/>
      <w:r>
        <w:rPr>
          <w:rFonts w:ascii="ModusOperandi Book" w:hAnsi="ModusOperandi Book" w:cs="Arial"/>
          <w:noProof w:val="0"/>
          <w:szCs w:val="24"/>
          <w:lang w:val="en-US" w:eastAsia="zh-CN"/>
        </w:rPr>
        <w:t>10</w:t>
      </w:r>
      <w:r w:rsidR="008B101D" w:rsidRPr="00E80EE6">
        <w:rPr>
          <w:rFonts w:ascii="ModusOperandi Book" w:hAnsi="ModusOperandi Book" w:cs="Arial"/>
          <w:noProof w:val="0"/>
          <w:szCs w:val="24"/>
          <w:lang w:val="en-US" w:eastAsia="zh-CN"/>
        </w:rPr>
        <w:tab/>
        <w:t xml:space="preserve">Termination of </w:t>
      </w:r>
      <w:r w:rsidR="008B101D">
        <w:rPr>
          <w:rFonts w:ascii="ModusOperandi Book" w:hAnsi="ModusOperandi Book" w:cs="Arial"/>
          <w:noProof w:val="0"/>
          <w:szCs w:val="24"/>
          <w:lang w:val="en-US" w:eastAsia="zh-CN"/>
        </w:rPr>
        <w:t>Contract</w:t>
      </w:r>
    </w:p>
    <w:p w14:paraId="6F3141B6" w14:textId="1A3211BB" w:rsidR="008B101D"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r>
        <w:rPr>
          <w:rFonts w:ascii="ModusOperandi Book" w:hAnsi="ModusOperandi Book" w:cs="Arial"/>
          <w:noProof w:val="0"/>
          <w:szCs w:val="24"/>
          <w:lang w:val="en-US" w:eastAsia="zh-CN"/>
        </w:rPr>
        <w:t>11</w:t>
      </w:r>
      <w:r w:rsidR="008B101D">
        <w:rPr>
          <w:rFonts w:ascii="ModusOperandi Book" w:hAnsi="ModusOperandi Book" w:cs="Arial"/>
          <w:noProof w:val="0"/>
          <w:szCs w:val="24"/>
          <w:lang w:val="en-US" w:eastAsia="zh-CN"/>
        </w:rPr>
        <w:tab/>
        <w:t>Transport</w:t>
      </w:r>
    </w:p>
    <w:p w14:paraId="4FB2E6EA" w14:textId="6427962B"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r>
        <w:rPr>
          <w:rFonts w:ascii="ModusOperandi Book" w:hAnsi="ModusOperandi Book" w:cs="Arial"/>
          <w:noProof w:val="0"/>
          <w:szCs w:val="24"/>
          <w:lang w:val="en-US" w:eastAsia="zh-CN"/>
        </w:rPr>
        <w:t>12</w:t>
      </w:r>
      <w:r w:rsidR="008B101D">
        <w:rPr>
          <w:rFonts w:ascii="ModusOperandi Book" w:hAnsi="ModusOperandi Book" w:cs="Arial"/>
          <w:noProof w:val="0"/>
          <w:szCs w:val="24"/>
          <w:lang w:val="en-US" w:eastAsia="zh-CN"/>
        </w:rPr>
        <w:tab/>
        <w:t xml:space="preserve">Delays </w:t>
      </w:r>
    </w:p>
    <w:p w14:paraId="1D518C55" w14:textId="3324A7EE"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39" w:name="_DV_M38"/>
      <w:bookmarkStart w:id="40" w:name="_DV_M40"/>
      <w:bookmarkEnd w:id="39"/>
      <w:bookmarkEnd w:id="40"/>
      <w:r>
        <w:rPr>
          <w:rFonts w:ascii="ModusOperandi Book" w:hAnsi="ModusOperandi Book" w:cs="Arial"/>
          <w:noProof w:val="0"/>
          <w:szCs w:val="24"/>
          <w:lang w:val="en-US" w:eastAsia="zh-CN"/>
        </w:rPr>
        <w:t>13</w:t>
      </w:r>
      <w:r w:rsidR="008B101D" w:rsidRPr="00E80EE6">
        <w:rPr>
          <w:rFonts w:ascii="ModusOperandi Book" w:hAnsi="ModusOperandi Book" w:cs="Arial"/>
          <w:noProof w:val="0"/>
          <w:szCs w:val="24"/>
          <w:lang w:val="en-US" w:eastAsia="zh-CN"/>
        </w:rPr>
        <w:tab/>
        <w:t xml:space="preserve">Site </w:t>
      </w:r>
      <w:r w:rsidR="00B14D04">
        <w:rPr>
          <w:rFonts w:ascii="ModusOperandi Book" w:hAnsi="ModusOperandi Book" w:cs="Arial"/>
          <w:noProof w:val="0"/>
          <w:szCs w:val="24"/>
          <w:lang w:val="en-US" w:eastAsia="zh-CN"/>
        </w:rPr>
        <w:t>p</w:t>
      </w:r>
      <w:r w:rsidR="008B101D" w:rsidRPr="00E80EE6">
        <w:rPr>
          <w:rFonts w:ascii="ModusOperandi Book" w:hAnsi="ModusOperandi Book" w:cs="Arial"/>
          <w:noProof w:val="0"/>
          <w:szCs w:val="24"/>
          <w:lang w:val="en-US" w:eastAsia="zh-CN"/>
        </w:rPr>
        <w:t xml:space="preserve">reparation and </w:t>
      </w:r>
      <w:r w:rsidR="00B14D04">
        <w:rPr>
          <w:rFonts w:ascii="ModusOperandi Book" w:hAnsi="ModusOperandi Book" w:cs="Arial"/>
          <w:noProof w:val="0"/>
          <w:szCs w:val="24"/>
          <w:lang w:val="en-US" w:eastAsia="zh-CN"/>
        </w:rPr>
        <w:t>i</w:t>
      </w:r>
      <w:r w:rsidR="008B101D" w:rsidRPr="00E80EE6">
        <w:rPr>
          <w:rFonts w:ascii="ModusOperandi Book" w:hAnsi="ModusOperandi Book" w:cs="Arial"/>
          <w:noProof w:val="0"/>
          <w:szCs w:val="24"/>
          <w:lang w:val="en-US" w:eastAsia="zh-CN"/>
        </w:rPr>
        <w:t>nstallation</w:t>
      </w:r>
    </w:p>
    <w:p w14:paraId="5C814CE1" w14:textId="498B3B6E"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41" w:name="_DV_M41"/>
      <w:bookmarkEnd w:id="41"/>
      <w:r>
        <w:rPr>
          <w:rFonts w:ascii="ModusOperandi Book" w:hAnsi="ModusOperandi Book" w:cs="Arial"/>
          <w:noProof w:val="0"/>
          <w:szCs w:val="24"/>
          <w:lang w:val="en-US" w:eastAsia="zh-CN"/>
        </w:rPr>
        <w:t>14</w:t>
      </w:r>
      <w:r w:rsidR="008B101D" w:rsidRPr="00E80EE6">
        <w:rPr>
          <w:rFonts w:ascii="ModusOperandi Book" w:hAnsi="ModusOperandi Book" w:cs="Arial"/>
          <w:noProof w:val="0"/>
          <w:szCs w:val="24"/>
          <w:lang w:val="en-US" w:eastAsia="zh-CN"/>
        </w:rPr>
        <w:tab/>
        <w:t xml:space="preserve">Maintenance and </w:t>
      </w:r>
      <w:r w:rsidR="00B14D04">
        <w:rPr>
          <w:rFonts w:ascii="ModusOperandi Book" w:hAnsi="ModusOperandi Book" w:cs="Arial"/>
          <w:noProof w:val="0"/>
          <w:szCs w:val="24"/>
          <w:lang w:val="en-US" w:eastAsia="zh-CN"/>
        </w:rPr>
        <w:t>d</w:t>
      </w:r>
      <w:r w:rsidR="008B101D" w:rsidRPr="00E80EE6">
        <w:rPr>
          <w:rFonts w:ascii="ModusOperandi Book" w:hAnsi="ModusOperandi Book" w:cs="Arial"/>
          <w:noProof w:val="0"/>
          <w:szCs w:val="24"/>
          <w:lang w:val="en-US" w:eastAsia="zh-CN"/>
        </w:rPr>
        <w:t>amage/</w:t>
      </w:r>
      <w:r w:rsidR="00B14D04">
        <w:rPr>
          <w:rFonts w:ascii="ModusOperandi Book" w:hAnsi="ModusOperandi Book" w:cs="Arial"/>
          <w:noProof w:val="0"/>
          <w:szCs w:val="24"/>
          <w:lang w:val="en-US" w:eastAsia="zh-CN"/>
        </w:rPr>
        <w:t>a</w:t>
      </w:r>
      <w:r w:rsidR="008B101D" w:rsidRPr="00E80EE6">
        <w:rPr>
          <w:rFonts w:ascii="ModusOperandi Book" w:hAnsi="ModusOperandi Book" w:cs="Arial"/>
          <w:noProof w:val="0"/>
          <w:szCs w:val="24"/>
          <w:lang w:val="en-US" w:eastAsia="zh-CN"/>
        </w:rPr>
        <w:t>lteration to the Work</w:t>
      </w:r>
    </w:p>
    <w:p w14:paraId="676F2FD3" w14:textId="7E60207B" w:rsidR="008B101D"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42" w:name="_DV_M42"/>
      <w:bookmarkEnd w:id="42"/>
      <w:r>
        <w:rPr>
          <w:rFonts w:ascii="ModusOperandi Book" w:hAnsi="ModusOperandi Book" w:cs="Arial"/>
          <w:noProof w:val="0"/>
          <w:szCs w:val="24"/>
          <w:lang w:val="en-US" w:eastAsia="zh-CN"/>
        </w:rPr>
        <w:t>15</w:t>
      </w:r>
      <w:r w:rsidR="008B101D" w:rsidRPr="00E80EE6">
        <w:rPr>
          <w:rFonts w:ascii="ModusOperandi Book" w:hAnsi="ModusOperandi Book" w:cs="Arial"/>
          <w:noProof w:val="0"/>
          <w:szCs w:val="24"/>
          <w:lang w:val="en-US" w:eastAsia="zh-CN"/>
        </w:rPr>
        <w:tab/>
        <w:t xml:space="preserve">Moral Rights, </w:t>
      </w:r>
      <w:r w:rsidR="00B14D04">
        <w:rPr>
          <w:rFonts w:ascii="ModusOperandi Book" w:hAnsi="ModusOperandi Book" w:cs="Arial"/>
          <w:noProof w:val="0"/>
          <w:szCs w:val="24"/>
          <w:lang w:val="en-US" w:eastAsia="zh-CN"/>
        </w:rPr>
        <w:t>a</w:t>
      </w:r>
      <w:r w:rsidR="008B101D" w:rsidRPr="00E80EE6">
        <w:rPr>
          <w:rFonts w:ascii="ModusOperandi Book" w:hAnsi="ModusOperandi Book" w:cs="Arial"/>
          <w:noProof w:val="0"/>
          <w:szCs w:val="24"/>
          <w:lang w:val="en-US" w:eastAsia="zh-CN"/>
        </w:rPr>
        <w:t xml:space="preserve">ttribution and </w:t>
      </w:r>
      <w:r w:rsidR="00B14D04">
        <w:rPr>
          <w:rFonts w:ascii="ModusOperandi Book" w:hAnsi="ModusOperandi Book" w:cs="Arial"/>
          <w:noProof w:val="0"/>
          <w:szCs w:val="24"/>
          <w:lang w:val="en-US" w:eastAsia="zh-CN"/>
        </w:rPr>
        <w:t>a</w:t>
      </w:r>
      <w:r w:rsidR="008B101D" w:rsidRPr="00E80EE6">
        <w:rPr>
          <w:rFonts w:ascii="ModusOperandi Book" w:hAnsi="ModusOperandi Book" w:cs="Arial"/>
          <w:noProof w:val="0"/>
          <w:szCs w:val="24"/>
          <w:lang w:val="en-US" w:eastAsia="zh-CN"/>
        </w:rPr>
        <w:t>cknowledgement</w:t>
      </w:r>
    </w:p>
    <w:p w14:paraId="2F8A948F" w14:textId="035D29F6"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r>
        <w:rPr>
          <w:rFonts w:ascii="ModusOperandi Book" w:hAnsi="ModusOperandi Book" w:cs="Arial"/>
          <w:noProof w:val="0"/>
          <w:szCs w:val="24"/>
          <w:lang w:val="en-US" w:eastAsia="zh-CN"/>
        </w:rPr>
        <w:t>16</w:t>
      </w:r>
      <w:r w:rsidR="008B101D">
        <w:rPr>
          <w:rFonts w:ascii="ModusOperandi Book" w:hAnsi="ModusOperandi Book" w:cs="Arial"/>
          <w:noProof w:val="0"/>
          <w:szCs w:val="24"/>
          <w:lang w:val="en-US" w:eastAsia="zh-CN"/>
        </w:rPr>
        <w:tab/>
        <w:t>Indemnity (</w:t>
      </w:r>
      <w:r w:rsidR="00B14D04">
        <w:rPr>
          <w:rFonts w:ascii="ModusOperandi Book" w:hAnsi="ModusOperandi Book" w:cs="Arial"/>
          <w:noProof w:val="0"/>
          <w:szCs w:val="24"/>
          <w:lang w:val="en-US" w:eastAsia="zh-CN"/>
        </w:rPr>
        <w:t>non-i</w:t>
      </w:r>
      <w:r w:rsidR="008B101D">
        <w:rPr>
          <w:rFonts w:ascii="ModusOperandi Book" w:hAnsi="ModusOperandi Book" w:cs="Arial"/>
          <w:noProof w:val="0"/>
          <w:szCs w:val="24"/>
          <w:lang w:val="en-US" w:eastAsia="zh-CN"/>
        </w:rPr>
        <w:t xml:space="preserve">ntellectual </w:t>
      </w:r>
      <w:r w:rsidR="00B14D04">
        <w:rPr>
          <w:rFonts w:ascii="ModusOperandi Book" w:hAnsi="ModusOperandi Book" w:cs="Arial"/>
          <w:noProof w:val="0"/>
          <w:szCs w:val="24"/>
          <w:lang w:val="en-US" w:eastAsia="zh-CN"/>
        </w:rPr>
        <w:t>p</w:t>
      </w:r>
      <w:r w:rsidR="008B101D">
        <w:rPr>
          <w:rFonts w:ascii="ModusOperandi Book" w:hAnsi="ModusOperandi Book" w:cs="Arial"/>
          <w:noProof w:val="0"/>
          <w:szCs w:val="24"/>
          <w:lang w:val="en-US" w:eastAsia="zh-CN"/>
        </w:rPr>
        <w:t>roperty)</w:t>
      </w:r>
    </w:p>
    <w:p w14:paraId="727202CB" w14:textId="666CDCFD"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43" w:name="_DV_M43"/>
      <w:bookmarkEnd w:id="43"/>
      <w:r>
        <w:rPr>
          <w:rFonts w:ascii="ModusOperandi Book" w:hAnsi="ModusOperandi Book" w:cs="Arial"/>
          <w:noProof w:val="0"/>
          <w:szCs w:val="24"/>
          <w:lang w:val="en-US" w:eastAsia="zh-CN"/>
        </w:rPr>
        <w:t>17</w:t>
      </w:r>
      <w:r w:rsidR="008B101D" w:rsidRPr="00E80EE6">
        <w:rPr>
          <w:rFonts w:ascii="ModusOperandi Book" w:hAnsi="ModusOperandi Book" w:cs="Arial"/>
          <w:noProof w:val="0"/>
          <w:szCs w:val="24"/>
          <w:lang w:val="en-US" w:eastAsia="zh-CN"/>
        </w:rPr>
        <w:tab/>
      </w:r>
      <w:r w:rsidR="008B101D">
        <w:rPr>
          <w:rFonts w:ascii="ModusOperandi Book" w:hAnsi="ModusOperandi Book" w:cs="Arial"/>
          <w:noProof w:val="0"/>
          <w:szCs w:val="24"/>
          <w:lang w:val="en-US" w:eastAsia="zh-CN"/>
        </w:rPr>
        <w:t xml:space="preserve">Longevity and </w:t>
      </w:r>
      <w:r w:rsidR="00B14D04">
        <w:rPr>
          <w:rFonts w:ascii="ModusOperandi Book" w:hAnsi="ModusOperandi Book" w:cs="Arial"/>
          <w:noProof w:val="0"/>
          <w:szCs w:val="24"/>
          <w:lang w:val="en-US" w:eastAsia="zh-CN"/>
        </w:rPr>
        <w:t>v</w:t>
      </w:r>
      <w:r w:rsidR="008B101D">
        <w:rPr>
          <w:rFonts w:ascii="ModusOperandi Book" w:hAnsi="ModusOperandi Book" w:cs="Arial"/>
          <w:noProof w:val="0"/>
          <w:szCs w:val="24"/>
          <w:lang w:val="en-US" w:eastAsia="zh-CN"/>
        </w:rPr>
        <w:t xml:space="preserve">isibility </w:t>
      </w:r>
    </w:p>
    <w:p w14:paraId="1AE22594" w14:textId="31FC1D4F"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44" w:name="_DV_M44"/>
      <w:bookmarkEnd w:id="44"/>
      <w:r>
        <w:rPr>
          <w:rFonts w:ascii="ModusOperandi Book" w:hAnsi="ModusOperandi Book" w:cs="Arial"/>
          <w:noProof w:val="0"/>
          <w:szCs w:val="24"/>
          <w:lang w:val="en-US" w:eastAsia="zh-CN"/>
        </w:rPr>
        <w:t>18</w:t>
      </w:r>
      <w:r w:rsidR="008B101D" w:rsidRPr="00E80EE6">
        <w:rPr>
          <w:rFonts w:ascii="ModusOperandi Book" w:hAnsi="ModusOperandi Book" w:cs="Arial"/>
          <w:noProof w:val="0"/>
          <w:szCs w:val="24"/>
          <w:lang w:val="en-US" w:eastAsia="zh-CN"/>
        </w:rPr>
        <w:tab/>
        <w:t>Addresses</w:t>
      </w:r>
    </w:p>
    <w:p w14:paraId="70C84DBE" w14:textId="14F27DF3"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45" w:name="_DV_M45"/>
      <w:bookmarkEnd w:id="45"/>
      <w:r>
        <w:rPr>
          <w:rFonts w:ascii="ModusOperandi Book" w:hAnsi="ModusOperandi Book" w:cs="Arial"/>
          <w:noProof w:val="0"/>
          <w:szCs w:val="24"/>
          <w:lang w:val="en-US" w:eastAsia="zh-CN"/>
        </w:rPr>
        <w:t>19</w:t>
      </w:r>
      <w:r w:rsidR="008B101D" w:rsidRPr="00E80EE6">
        <w:rPr>
          <w:rFonts w:ascii="ModusOperandi Book" w:hAnsi="ModusOperandi Book" w:cs="Arial"/>
          <w:noProof w:val="0"/>
          <w:szCs w:val="24"/>
          <w:lang w:val="en-US" w:eastAsia="zh-CN"/>
        </w:rPr>
        <w:tab/>
        <w:t>Variations</w:t>
      </w:r>
    </w:p>
    <w:p w14:paraId="4F5B6DF4" w14:textId="7C6422F7"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46" w:name="_DV_M46"/>
      <w:bookmarkEnd w:id="46"/>
      <w:r>
        <w:rPr>
          <w:rFonts w:ascii="ModusOperandi Book" w:hAnsi="ModusOperandi Book" w:cs="Arial"/>
          <w:noProof w:val="0"/>
          <w:szCs w:val="24"/>
          <w:lang w:val="en-US" w:eastAsia="zh-CN"/>
        </w:rPr>
        <w:t>20</w:t>
      </w:r>
      <w:r w:rsidR="008B101D" w:rsidRPr="00E80EE6">
        <w:rPr>
          <w:rFonts w:ascii="ModusOperandi Book" w:hAnsi="ModusOperandi Book" w:cs="Arial"/>
          <w:noProof w:val="0"/>
          <w:szCs w:val="24"/>
          <w:lang w:val="en-US" w:eastAsia="zh-CN"/>
        </w:rPr>
        <w:tab/>
        <w:t>Agents of the Client</w:t>
      </w:r>
    </w:p>
    <w:p w14:paraId="01961445" w14:textId="6DF1A514"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47" w:name="_DV_M47"/>
      <w:bookmarkEnd w:id="47"/>
      <w:r>
        <w:rPr>
          <w:rFonts w:ascii="ModusOperandi Book" w:hAnsi="ModusOperandi Book" w:cs="Arial"/>
          <w:noProof w:val="0"/>
          <w:szCs w:val="24"/>
          <w:lang w:val="en-US" w:eastAsia="zh-CN"/>
        </w:rPr>
        <w:t>21</w:t>
      </w:r>
      <w:r w:rsidR="008B101D" w:rsidRPr="00E80EE6">
        <w:rPr>
          <w:rFonts w:ascii="ModusOperandi Book" w:hAnsi="ModusOperandi Book" w:cs="Arial"/>
          <w:noProof w:val="0"/>
          <w:szCs w:val="24"/>
          <w:lang w:val="en-US" w:eastAsia="zh-CN"/>
        </w:rPr>
        <w:tab/>
        <w:t>Duration</w:t>
      </w:r>
    </w:p>
    <w:p w14:paraId="75943A62" w14:textId="04B3D55D"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48" w:name="_DV_M48"/>
      <w:bookmarkEnd w:id="48"/>
      <w:r>
        <w:rPr>
          <w:rFonts w:ascii="ModusOperandi Book" w:hAnsi="ModusOperandi Book" w:cs="Arial"/>
          <w:noProof w:val="0"/>
          <w:szCs w:val="24"/>
          <w:lang w:val="en-US" w:eastAsia="zh-CN"/>
        </w:rPr>
        <w:t>22</w:t>
      </w:r>
      <w:r w:rsidR="008B101D" w:rsidRPr="00E80EE6">
        <w:rPr>
          <w:rFonts w:ascii="ModusOperandi Book" w:hAnsi="ModusOperandi Book" w:cs="Arial"/>
          <w:noProof w:val="0"/>
          <w:szCs w:val="24"/>
          <w:lang w:val="en-US" w:eastAsia="zh-CN"/>
        </w:rPr>
        <w:tab/>
        <w:t xml:space="preserve">Proper </w:t>
      </w:r>
      <w:r w:rsidR="00B14D04">
        <w:rPr>
          <w:rFonts w:ascii="ModusOperandi Book" w:hAnsi="ModusOperandi Book" w:cs="Arial"/>
          <w:noProof w:val="0"/>
          <w:szCs w:val="24"/>
          <w:lang w:val="en-US" w:eastAsia="zh-CN"/>
        </w:rPr>
        <w:t>l</w:t>
      </w:r>
      <w:r w:rsidR="008B101D" w:rsidRPr="00E80EE6">
        <w:rPr>
          <w:rFonts w:ascii="ModusOperandi Book" w:hAnsi="ModusOperandi Book" w:cs="Arial"/>
          <w:noProof w:val="0"/>
          <w:szCs w:val="24"/>
          <w:lang w:val="en-US" w:eastAsia="zh-CN"/>
        </w:rPr>
        <w:t>aw</w:t>
      </w:r>
    </w:p>
    <w:p w14:paraId="5290BEF5" w14:textId="7994E37A"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49" w:name="_DV_M49"/>
      <w:bookmarkEnd w:id="49"/>
      <w:r>
        <w:rPr>
          <w:rFonts w:ascii="ModusOperandi Book" w:hAnsi="ModusOperandi Book" w:cs="Arial"/>
          <w:noProof w:val="0"/>
          <w:szCs w:val="24"/>
          <w:lang w:val="en-US" w:eastAsia="zh-CN"/>
        </w:rPr>
        <w:t>23</w:t>
      </w:r>
      <w:r w:rsidR="008B101D" w:rsidRPr="00E80EE6">
        <w:rPr>
          <w:rFonts w:ascii="ModusOperandi Book" w:hAnsi="ModusOperandi Book" w:cs="Arial"/>
          <w:noProof w:val="0"/>
          <w:szCs w:val="24"/>
          <w:lang w:val="en-US" w:eastAsia="zh-CN"/>
        </w:rPr>
        <w:tab/>
        <w:t>Disputes</w:t>
      </w:r>
    </w:p>
    <w:p w14:paraId="15FA9E0A" w14:textId="5FF73D53"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50" w:name="_DV_M50"/>
      <w:bookmarkEnd w:id="50"/>
      <w:r>
        <w:rPr>
          <w:rFonts w:ascii="ModusOperandi Book" w:hAnsi="ModusOperandi Book" w:cs="Arial"/>
          <w:noProof w:val="0"/>
          <w:szCs w:val="24"/>
          <w:lang w:val="en-US" w:eastAsia="zh-CN"/>
        </w:rPr>
        <w:t>24</w:t>
      </w:r>
      <w:r w:rsidR="008B101D" w:rsidRPr="00E80EE6">
        <w:rPr>
          <w:rFonts w:ascii="ModusOperandi Book" w:hAnsi="ModusOperandi Book" w:cs="Arial"/>
          <w:noProof w:val="0"/>
          <w:szCs w:val="24"/>
          <w:lang w:val="en-US" w:eastAsia="zh-CN"/>
        </w:rPr>
        <w:tab/>
        <w:t>Authority</w:t>
      </w:r>
    </w:p>
    <w:p w14:paraId="4A8DA1BA" w14:textId="0E279B26" w:rsidR="008B101D" w:rsidRPr="00E80EE6" w:rsidRDefault="00821FFB"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val="en-US" w:eastAsia="zh-CN"/>
        </w:rPr>
      </w:pPr>
      <w:bookmarkStart w:id="51" w:name="_DV_M51"/>
      <w:bookmarkEnd w:id="51"/>
      <w:r>
        <w:rPr>
          <w:rFonts w:ascii="ModusOperandi Book" w:hAnsi="ModusOperandi Book" w:cs="Arial"/>
          <w:noProof w:val="0"/>
          <w:szCs w:val="24"/>
          <w:lang w:val="en-US" w:eastAsia="zh-CN"/>
        </w:rPr>
        <w:t>25</w:t>
      </w:r>
      <w:r w:rsidR="008B101D" w:rsidRPr="00E80EE6">
        <w:rPr>
          <w:rFonts w:ascii="ModusOperandi Book" w:hAnsi="ModusOperandi Book" w:cs="Arial"/>
          <w:noProof w:val="0"/>
          <w:szCs w:val="24"/>
          <w:lang w:val="en-US" w:eastAsia="zh-CN"/>
        </w:rPr>
        <w:tab/>
        <w:t xml:space="preserve">Conflict in </w:t>
      </w:r>
      <w:r w:rsidR="00B14D04">
        <w:rPr>
          <w:rFonts w:ascii="ModusOperandi Book" w:hAnsi="ModusOperandi Book" w:cs="Arial"/>
          <w:noProof w:val="0"/>
          <w:szCs w:val="24"/>
          <w:lang w:val="en-US" w:eastAsia="zh-CN"/>
        </w:rPr>
        <w:t>t</w:t>
      </w:r>
      <w:r w:rsidR="008B101D" w:rsidRPr="00E80EE6">
        <w:rPr>
          <w:rFonts w:ascii="ModusOperandi Book" w:hAnsi="ModusOperandi Book" w:cs="Arial"/>
          <w:noProof w:val="0"/>
          <w:szCs w:val="24"/>
          <w:lang w:val="en-US" w:eastAsia="zh-CN"/>
        </w:rPr>
        <w:t>erms</w:t>
      </w:r>
    </w:p>
    <w:p w14:paraId="368229F9" w14:textId="77777777" w:rsidR="00B14D04" w:rsidRPr="00B14D04" w:rsidRDefault="00B14D04" w:rsidP="00B14D04">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r w:rsidRPr="00B14D04">
        <w:rPr>
          <w:rFonts w:ascii="ModusOperandi Book" w:hAnsi="ModusOperandi Book" w:cs="Arial"/>
          <w:noProof w:val="0"/>
          <w:color w:val="000000"/>
          <w:szCs w:val="24"/>
          <w:lang w:val="en-US" w:eastAsia="zh-CN"/>
        </w:rPr>
        <w:t>SCHEDUL</w:t>
      </w:r>
      <w:r>
        <w:rPr>
          <w:rFonts w:ascii="ModusOperandi Book" w:hAnsi="ModusOperandi Book" w:cs="Arial"/>
          <w:noProof w:val="0"/>
          <w:color w:val="000000"/>
          <w:szCs w:val="24"/>
          <w:lang w:val="en-US" w:eastAsia="zh-CN"/>
        </w:rPr>
        <w:t>E 1</w:t>
      </w:r>
    </w:p>
    <w:p w14:paraId="3A910149" w14:textId="77777777" w:rsidR="00B14D04" w:rsidRPr="00B14D04" w:rsidRDefault="00B14D04" w:rsidP="00EF3004">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59" w:hanging="1100"/>
        <w:jc w:val="both"/>
        <w:textAlignment w:val="auto"/>
        <w:rPr>
          <w:rFonts w:ascii="ModusOperandi Book" w:hAnsi="ModusOperandi Book" w:cs="Arial"/>
          <w:noProof w:val="0"/>
          <w:color w:val="000000"/>
          <w:szCs w:val="24"/>
          <w:lang w:val="en-US" w:eastAsia="zh-CN"/>
        </w:rPr>
      </w:pPr>
      <w:r w:rsidRPr="00B14D04">
        <w:rPr>
          <w:rFonts w:ascii="ModusOperandi Book" w:hAnsi="ModusOperandi Book" w:cs="Arial"/>
          <w:noProof w:val="0"/>
          <w:color w:val="000000"/>
          <w:szCs w:val="24"/>
          <w:lang w:val="en-US" w:eastAsia="zh-CN"/>
        </w:rPr>
        <w:t>SCHEDUL</w:t>
      </w:r>
      <w:r>
        <w:rPr>
          <w:rFonts w:ascii="ModusOperandi Book" w:hAnsi="ModusOperandi Book" w:cs="Arial"/>
          <w:noProof w:val="0"/>
          <w:color w:val="000000"/>
          <w:szCs w:val="24"/>
          <w:lang w:val="en-US" w:eastAsia="zh-CN"/>
        </w:rPr>
        <w:t>E 2</w:t>
      </w:r>
    </w:p>
    <w:p w14:paraId="67EB2077" w14:textId="77777777" w:rsidR="00B14D04" w:rsidRPr="00B14D04" w:rsidRDefault="00B14D04" w:rsidP="00EF3004">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59" w:hanging="1100"/>
        <w:jc w:val="both"/>
        <w:textAlignment w:val="auto"/>
        <w:rPr>
          <w:rFonts w:ascii="ModusOperandi Book" w:hAnsi="ModusOperandi Book" w:cs="Arial"/>
          <w:noProof w:val="0"/>
          <w:color w:val="000000"/>
          <w:szCs w:val="24"/>
          <w:lang w:val="en-US" w:eastAsia="zh-CN"/>
        </w:rPr>
      </w:pPr>
      <w:r w:rsidRPr="00B14D04">
        <w:rPr>
          <w:rFonts w:ascii="ModusOperandi Book" w:hAnsi="ModusOperandi Book" w:cs="Arial"/>
          <w:noProof w:val="0"/>
          <w:color w:val="000000"/>
          <w:szCs w:val="24"/>
          <w:lang w:val="en-US" w:eastAsia="zh-CN"/>
        </w:rPr>
        <w:t>SCHEDUL</w:t>
      </w:r>
      <w:r>
        <w:rPr>
          <w:rFonts w:ascii="ModusOperandi Book" w:hAnsi="ModusOperandi Book" w:cs="Arial"/>
          <w:noProof w:val="0"/>
          <w:color w:val="000000"/>
          <w:szCs w:val="24"/>
          <w:lang w:val="en-US" w:eastAsia="zh-CN"/>
        </w:rPr>
        <w:t>E 3</w:t>
      </w:r>
    </w:p>
    <w:p w14:paraId="424951FE" w14:textId="77777777" w:rsidR="00B14D04" w:rsidRPr="00B14D04" w:rsidRDefault="00B14D04" w:rsidP="00EF3004">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59" w:hanging="1100"/>
        <w:jc w:val="both"/>
        <w:textAlignment w:val="auto"/>
        <w:rPr>
          <w:rFonts w:ascii="ModusOperandi Book" w:hAnsi="ModusOperandi Book" w:cs="Arial"/>
          <w:noProof w:val="0"/>
          <w:color w:val="000000"/>
          <w:szCs w:val="24"/>
          <w:lang w:val="en-US" w:eastAsia="zh-CN"/>
        </w:rPr>
      </w:pPr>
      <w:r>
        <w:rPr>
          <w:rFonts w:ascii="ModusOperandi Book" w:hAnsi="ModusOperandi Book" w:cs="Arial"/>
          <w:noProof w:val="0"/>
          <w:color w:val="000000"/>
          <w:szCs w:val="24"/>
          <w:lang w:val="en-US" w:eastAsia="zh-CN"/>
        </w:rPr>
        <w:t>SCHEDULE 4</w:t>
      </w:r>
    </w:p>
    <w:p w14:paraId="11DB522C" w14:textId="77777777" w:rsidR="00B14D04" w:rsidRPr="00B14D04" w:rsidRDefault="00B14D04" w:rsidP="00EF3004">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59" w:hanging="1100"/>
        <w:jc w:val="both"/>
        <w:textAlignment w:val="auto"/>
        <w:rPr>
          <w:rFonts w:ascii="ModusOperandi Book" w:hAnsi="ModusOperandi Book" w:cs="Arial"/>
          <w:noProof w:val="0"/>
          <w:color w:val="000000"/>
          <w:szCs w:val="24"/>
          <w:lang w:val="en-US" w:eastAsia="zh-CN"/>
        </w:rPr>
      </w:pPr>
      <w:r>
        <w:rPr>
          <w:rFonts w:ascii="ModusOperandi Book" w:hAnsi="ModusOperandi Book" w:cs="Arial"/>
          <w:noProof w:val="0"/>
          <w:color w:val="000000"/>
          <w:szCs w:val="24"/>
          <w:lang w:val="en-US" w:eastAsia="zh-CN"/>
        </w:rPr>
        <w:t>SCHEDULE 5</w:t>
      </w:r>
    </w:p>
    <w:p w14:paraId="3929AA28" w14:textId="2A18A2E4" w:rsidR="00EF3004" w:rsidRPr="003463BC" w:rsidRDefault="00EF3004" w:rsidP="003463BC">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highlight w:val="yellow"/>
          <w:lang w:val="en-US" w:eastAsia="zh-CN"/>
        </w:rPr>
      </w:pPr>
    </w:p>
    <w:p w14:paraId="6BD80EDB" w14:textId="77777777" w:rsidR="008B101D" w:rsidRPr="0015606D" w:rsidRDefault="008B101D" w:rsidP="008B101D">
      <w:pPr>
        <w:overflowPunct/>
        <w:textAlignment w:val="auto"/>
        <w:rPr>
          <w:rFonts w:ascii="ModusOperandi Book" w:hAnsi="ModusOperandi Book"/>
          <w:sz w:val="22"/>
          <w:szCs w:val="22"/>
        </w:rPr>
      </w:pPr>
    </w:p>
    <w:p w14:paraId="5ABEE9C8" w14:textId="77777777" w:rsidR="008B101D" w:rsidRPr="0015606D" w:rsidRDefault="008B101D" w:rsidP="008B101D">
      <w:pPr>
        <w:overflowPunct/>
        <w:textAlignment w:val="auto"/>
        <w:rPr>
          <w:rFonts w:ascii="ModusOperandi Book" w:hAnsi="ModusOperandi Book"/>
          <w:sz w:val="22"/>
          <w:szCs w:val="22"/>
        </w:rPr>
      </w:pPr>
    </w:p>
    <w:p w14:paraId="691B922B" w14:textId="77777777" w:rsidR="008B101D" w:rsidRPr="0015606D" w:rsidRDefault="008B101D" w:rsidP="008B101D">
      <w:pPr>
        <w:overflowPunct/>
        <w:textAlignment w:val="auto"/>
        <w:rPr>
          <w:rFonts w:ascii="ModusOperandi Book" w:hAnsi="ModusOperandi Book"/>
          <w:sz w:val="22"/>
          <w:szCs w:val="22"/>
        </w:rPr>
      </w:pPr>
    </w:p>
    <w:p w14:paraId="61C366C4" w14:textId="77777777" w:rsidR="008B101D" w:rsidRPr="0015606D" w:rsidRDefault="008B101D" w:rsidP="008B101D">
      <w:pPr>
        <w:overflowPunct/>
        <w:textAlignment w:val="auto"/>
        <w:rPr>
          <w:rFonts w:ascii="ModusOperandi Book" w:hAnsi="ModusOperandi Book"/>
          <w:sz w:val="22"/>
          <w:szCs w:val="22"/>
        </w:rPr>
      </w:pPr>
    </w:p>
    <w:p w14:paraId="204A63AB" w14:textId="77777777" w:rsidR="00B14D04" w:rsidRDefault="008B101D" w:rsidP="00B14D04">
      <w:pPr>
        <w:pStyle w:val="Body"/>
        <w:tabs>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spacing w:line="360" w:lineRule="atLeast"/>
        <w:ind w:left="1100" w:right="460" w:hanging="1100"/>
        <w:jc w:val="both"/>
        <w:rPr>
          <w:rFonts w:ascii="ModusOperandi Book" w:hAnsi="ModusOperandi Book" w:cs="Arial"/>
          <w:b/>
          <w:bCs/>
          <w:sz w:val="20"/>
        </w:rPr>
      </w:pPr>
      <w:r>
        <w:rPr>
          <w:rFonts w:ascii="ModusOperandi Book" w:hAnsi="ModusOperandi Book"/>
          <w:sz w:val="22"/>
          <w:szCs w:val="22"/>
        </w:rPr>
        <w:br w:type="page"/>
      </w:r>
      <w:r w:rsidRPr="00E80EE6">
        <w:rPr>
          <w:rFonts w:ascii="ModusOperandi Book" w:hAnsi="ModusOperandi Book" w:cs="Arial"/>
          <w:b/>
          <w:bCs/>
          <w:sz w:val="20"/>
        </w:rPr>
        <w:lastRenderedPageBreak/>
        <w:t xml:space="preserve">1. </w:t>
      </w:r>
      <w:r w:rsidRPr="00E80EE6">
        <w:rPr>
          <w:rFonts w:ascii="ModusOperandi Book" w:hAnsi="ModusOperandi Book" w:cs="Arial"/>
          <w:b/>
          <w:bCs/>
          <w:sz w:val="20"/>
        </w:rPr>
        <w:tab/>
        <w:t>DEFINITIONS</w:t>
      </w:r>
      <w:bookmarkStart w:id="52" w:name="_DV_M53"/>
      <w:bookmarkEnd w:id="52"/>
    </w:p>
    <w:p w14:paraId="60DE5144" w14:textId="77777777" w:rsidR="008B101D" w:rsidRPr="00B14D04" w:rsidRDefault="00B14D04" w:rsidP="00B14D04">
      <w:pPr>
        <w:pStyle w:val="Body"/>
        <w:tabs>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spacing w:line="360" w:lineRule="atLeast"/>
        <w:ind w:left="1100" w:right="460" w:hanging="1100"/>
        <w:jc w:val="both"/>
        <w:rPr>
          <w:rFonts w:ascii="ModusOperandi Book" w:hAnsi="ModusOperandi Book" w:cs="Arial"/>
          <w:b/>
          <w:bCs/>
          <w:sz w:val="20"/>
        </w:rPr>
      </w:pPr>
      <w:r w:rsidRPr="00781F3E">
        <w:rPr>
          <w:rFonts w:ascii="ModusOperandi Book" w:hAnsi="ModusOperandi Book" w:cs="Arial"/>
          <w:sz w:val="20"/>
          <w:szCs w:val="20"/>
        </w:rPr>
        <w:t>1.1</w:t>
      </w:r>
      <w:r>
        <w:rPr>
          <w:rFonts w:ascii="ModusOperandi Book" w:hAnsi="ModusOperandi Book" w:cs="Arial"/>
          <w:szCs w:val="24"/>
        </w:rPr>
        <w:t xml:space="preserve"> </w:t>
      </w:r>
      <w:r>
        <w:rPr>
          <w:rFonts w:ascii="ModusOperandi Book" w:hAnsi="ModusOperandi Book" w:cs="Arial"/>
          <w:szCs w:val="24"/>
        </w:rPr>
        <w:tab/>
        <w:t>I</w:t>
      </w:r>
      <w:r w:rsidR="008B101D" w:rsidRPr="00E80EE6">
        <w:rPr>
          <w:rFonts w:ascii="ModusOperandi Book" w:hAnsi="ModusOperandi Book" w:cs="Arial"/>
          <w:szCs w:val="24"/>
        </w:rPr>
        <w:t>n these conditions the following words shall have the meaning herein assigned to them:</w:t>
      </w:r>
      <w:bookmarkStart w:id="53" w:name="_DV_M54"/>
      <w:bookmarkEnd w:id="53"/>
    </w:p>
    <w:p w14:paraId="4BE075BE" w14:textId="77777777" w:rsidR="008B101D" w:rsidRPr="00E80EE6" w:rsidRDefault="008B101D" w:rsidP="00B14D04">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 w:lineRule="atLeast"/>
        <w:ind w:right="460"/>
        <w:jc w:val="both"/>
        <w:textAlignment w:val="auto"/>
        <w:rPr>
          <w:rFonts w:ascii="ModusOperandi Book" w:hAnsi="ModusOperandi Book" w:cs="Arial"/>
          <w:noProof w:val="0"/>
          <w:color w:val="000000"/>
          <w:szCs w:val="24"/>
          <w:lang w:val="en-US" w:eastAsia="zh-CN"/>
        </w:rPr>
      </w:pPr>
    </w:p>
    <w:p w14:paraId="7D11E445" w14:textId="24D67ABD" w:rsidR="00B14D04" w:rsidRPr="00260688" w:rsidRDefault="00B14D04" w:rsidP="00DA71DA">
      <w:pPr>
        <w:widowControl w:val="0"/>
        <w:tabs>
          <w:tab w:val="left" w:pos="0"/>
          <w:tab w:val="left" w:pos="2160"/>
          <w:tab w:val="left" w:pos="2880"/>
          <w:tab w:val="left" w:pos="3600"/>
          <w:tab w:val="left" w:pos="4111"/>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left="1080" w:right="459"/>
        <w:jc w:val="both"/>
        <w:textAlignment w:val="auto"/>
        <w:rPr>
          <w:rFonts w:ascii="ModusOperandi Bold" w:hAnsi="ModusOperandi Bold" w:cs="Arial"/>
          <w:bCs/>
          <w:noProof w:val="0"/>
          <w:szCs w:val="24"/>
          <w:lang w:val="en-US" w:eastAsia="zh-CN"/>
        </w:rPr>
      </w:pPr>
      <w:bookmarkStart w:id="54" w:name="_DV_M55"/>
      <w:bookmarkEnd w:id="54"/>
      <w:r w:rsidRPr="0011192A">
        <w:rPr>
          <w:rFonts w:ascii="ModusOperandi Book" w:hAnsi="ModusOperandi Book" w:cs="Arial"/>
          <w:bCs/>
          <w:noProof w:val="0"/>
          <w:szCs w:val="24"/>
          <w:lang w:val="en-US" w:eastAsia="zh-CN"/>
        </w:rPr>
        <w:t>The words</w:t>
      </w:r>
      <w:r>
        <w:rPr>
          <w:rFonts w:ascii="ModusOperandi Book" w:hAnsi="ModusOperandi Book" w:cs="Arial"/>
          <w:b/>
          <w:bCs/>
          <w:noProof w:val="0"/>
          <w:szCs w:val="24"/>
          <w:lang w:val="en-US" w:eastAsia="zh-CN"/>
        </w:rPr>
        <w:t xml:space="preserve"> ‘Architect’ </w:t>
      </w:r>
      <w:r>
        <w:rPr>
          <w:rFonts w:ascii="ModusOperandi Book" w:hAnsi="ModusOperandi Book" w:cs="Arial"/>
          <w:bCs/>
          <w:noProof w:val="0"/>
          <w:szCs w:val="24"/>
          <w:lang w:val="en-US" w:eastAsia="zh-CN"/>
        </w:rPr>
        <w:t>shall mean:</w:t>
      </w:r>
      <w:r w:rsidR="00260688">
        <w:rPr>
          <w:rFonts w:ascii="ModusOperandi Book" w:hAnsi="ModusOperandi Book" w:cs="Arial"/>
          <w:bCs/>
          <w:noProof w:val="0"/>
          <w:szCs w:val="24"/>
          <w:lang w:val="en-US" w:eastAsia="zh-CN"/>
        </w:rPr>
        <w:t xml:space="preserve"> </w:t>
      </w:r>
      <w:r w:rsidR="00260688">
        <w:rPr>
          <w:rFonts w:ascii="ModusOperandi Bold" w:hAnsi="ModusOperandi Bold" w:cs="Arial"/>
          <w:bCs/>
          <w:noProof w:val="0"/>
          <w:szCs w:val="24"/>
          <w:lang w:val="en-US" w:eastAsia="zh-CN"/>
        </w:rPr>
        <w:t>Rolfe Judd</w:t>
      </w:r>
    </w:p>
    <w:p w14:paraId="326F1AA3" w14:textId="77777777" w:rsidR="00781F3E" w:rsidRDefault="00781F3E" w:rsidP="00781F3E">
      <w:pPr>
        <w:widowControl w:val="0"/>
        <w:tabs>
          <w:tab w:val="left" w:pos="0"/>
          <w:tab w:val="left" w:pos="2160"/>
          <w:tab w:val="left" w:pos="2880"/>
          <w:tab w:val="left" w:pos="3600"/>
          <w:tab w:val="left" w:pos="4111"/>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left="1080" w:right="459"/>
        <w:jc w:val="both"/>
        <w:textAlignment w:val="auto"/>
        <w:rPr>
          <w:rFonts w:ascii="ModusOperandi Book" w:hAnsi="ModusOperandi Book" w:cs="Arial"/>
          <w:b/>
          <w:bCs/>
          <w:noProof w:val="0"/>
          <w:szCs w:val="24"/>
          <w:lang w:val="en-US" w:eastAsia="zh-CN"/>
        </w:rPr>
      </w:pPr>
    </w:p>
    <w:p w14:paraId="6B5DA485" w14:textId="77777777" w:rsidR="00781F3E" w:rsidRDefault="008B101D" w:rsidP="00781F3E">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left="1080" w:right="459"/>
        <w:jc w:val="both"/>
        <w:textAlignment w:val="auto"/>
        <w:rPr>
          <w:rFonts w:ascii="ModusOperandi Book" w:hAnsi="ModusOperandi Book" w:cs="Arial"/>
          <w:noProof w:val="0"/>
          <w:color w:val="000000"/>
          <w:szCs w:val="24"/>
          <w:lang w:val="en-US" w:eastAsia="zh-CN"/>
        </w:rPr>
      </w:pPr>
      <w:r w:rsidRPr="00E80EE6">
        <w:rPr>
          <w:rFonts w:ascii="ModusOperandi Book" w:hAnsi="ModusOperandi Book" w:cs="Arial"/>
          <w:noProof w:val="0"/>
          <w:color w:val="000000"/>
          <w:szCs w:val="24"/>
          <w:lang w:val="en-US" w:eastAsia="zh-CN"/>
        </w:rPr>
        <w:t xml:space="preserve">The words </w:t>
      </w:r>
      <w:r w:rsidRPr="00E80EE6">
        <w:rPr>
          <w:rFonts w:ascii="ModusOperandi Book" w:hAnsi="ModusOperandi Book" w:cs="Arial"/>
          <w:b/>
          <w:bCs/>
          <w:noProof w:val="0"/>
          <w:color w:val="000000"/>
          <w:szCs w:val="24"/>
          <w:lang w:val="en-US" w:eastAsia="zh-CN"/>
        </w:rPr>
        <w:t xml:space="preserve">‘The Art Consultants’ </w:t>
      </w:r>
      <w:r w:rsidRPr="00E80EE6">
        <w:rPr>
          <w:rFonts w:ascii="ModusOperandi Book" w:hAnsi="ModusOperandi Book" w:cs="Arial"/>
          <w:noProof w:val="0"/>
          <w:color w:val="000000"/>
          <w:szCs w:val="24"/>
          <w:lang w:val="en-US" w:eastAsia="zh-CN"/>
        </w:rPr>
        <w:t xml:space="preserve">shall mean: </w:t>
      </w:r>
      <w:r w:rsidRPr="00E80EE6">
        <w:rPr>
          <w:rFonts w:ascii="ModusOperandi Book" w:hAnsi="ModusOperandi Book" w:cs="Arial"/>
          <w:b/>
          <w:bCs/>
          <w:noProof w:val="0"/>
          <w:color w:val="000000"/>
          <w:szCs w:val="24"/>
          <w:lang w:val="en-US" w:eastAsia="zh-CN"/>
        </w:rPr>
        <w:t>Modus Operandi Art Consultants</w:t>
      </w:r>
    </w:p>
    <w:p w14:paraId="027D8332" w14:textId="77777777" w:rsidR="00781F3E" w:rsidRDefault="00781F3E" w:rsidP="00781F3E">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right="459"/>
        <w:jc w:val="both"/>
        <w:textAlignment w:val="auto"/>
        <w:rPr>
          <w:rFonts w:ascii="ModusOperandi Book" w:hAnsi="ModusOperandi Book" w:cs="Arial"/>
          <w:b/>
          <w:bCs/>
          <w:noProof w:val="0"/>
          <w:szCs w:val="24"/>
          <w:lang w:val="en-US" w:eastAsia="zh-CN"/>
        </w:rPr>
      </w:pPr>
      <w:bookmarkStart w:id="55" w:name="_DV_M56"/>
      <w:bookmarkStart w:id="56" w:name="_DV_M57"/>
      <w:bookmarkStart w:id="57" w:name="_DV_M58"/>
      <w:bookmarkStart w:id="58" w:name="_DV_M59"/>
      <w:bookmarkEnd w:id="55"/>
      <w:bookmarkEnd w:id="56"/>
      <w:bookmarkEnd w:id="57"/>
      <w:bookmarkEnd w:id="58"/>
    </w:p>
    <w:p w14:paraId="241ED8D4" w14:textId="77777777" w:rsidR="008B101D" w:rsidRPr="002854F0" w:rsidRDefault="008B101D" w:rsidP="00781F3E">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 w:lineRule="atLeast"/>
        <w:ind w:left="1080" w:right="460"/>
        <w:jc w:val="both"/>
        <w:textAlignment w:val="auto"/>
        <w:rPr>
          <w:rFonts w:ascii="ModusOperandi Book" w:hAnsi="ModusOperandi Book" w:cs="Arial"/>
          <w:bCs/>
          <w:noProof w:val="0"/>
          <w:szCs w:val="24"/>
          <w:lang w:eastAsia="zh-CN"/>
        </w:rPr>
      </w:pPr>
      <w:r w:rsidRPr="002854F0">
        <w:rPr>
          <w:rFonts w:ascii="ModusOperandi Book" w:hAnsi="ModusOperandi Book" w:cs="Arial"/>
          <w:bCs/>
          <w:noProof w:val="0"/>
          <w:szCs w:val="24"/>
          <w:lang w:val="en-US" w:eastAsia="zh-CN"/>
        </w:rPr>
        <w:t>The word</w:t>
      </w:r>
      <w:r w:rsidRPr="002854F0">
        <w:rPr>
          <w:rFonts w:ascii="ModusOperandi Book" w:hAnsi="ModusOperandi Book" w:cs="Arial"/>
          <w:bCs/>
          <w:noProof w:val="0"/>
          <w:szCs w:val="24"/>
          <w:lang w:eastAsia="zh-CN"/>
        </w:rPr>
        <w:t xml:space="preserve"> “</w:t>
      </w:r>
      <w:r w:rsidRPr="002854F0">
        <w:rPr>
          <w:rFonts w:ascii="ModusOperandi Book" w:hAnsi="ModusOperandi Book" w:cs="Arial"/>
          <w:b/>
          <w:bCs/>
          <w:noProof w:val="0"/>
          <w:szCs w:val="24"/>
          <w:lang w:eastAsia="zh-CN"/>
        </w:rPr>
        <w:t>Beneficiary</w:t>
      </w:r>
      <w:r w:rsidRPr="002854F0">
        <w:rPr>
          <w:rFonts w:ascii="ModusOperandi Book" w:hAnsi="ModusOperandi Book" w:cs="Arial"/>
          <w:bCs/>
          <w:noProof w:val="0"/>
          <w:szCs w:val="24"/>
          <w:lang w:eastAsia="zh-CN"/>
        </w:rPr>
        <w:t>” means:</w:t>
      </w:r>
    </w:p>
    <w:p w14:paraId="4E70F151" w14:textId="77777777" w:rsidR="008B101D" w:rsidRPr="002854F0" w:rsidRDefault="008B101D" w:rsidP="00781F3E">
      <w:pPr>
        <w:widowControl w:val="0"/>
        <w:numPr>
          <w:ilvl w:val="0"/>
          <w:numId w:val="12"/>
        </w:numPr>
        <w:tabs>
          <w:tab w:val="left" w:pos="0"/>
          <w:tab w:val="left" w:pos="1080"/>
          <w:tab w:val="left" w:pos="2880"/>
          <w:tab w:val="left" w:pos="3600"/>
          <w:tab w:val="left" w:pos="3686"/>
          <w:tab w:val="left" w:pos="5040"/>
          <w:tab w:val="left" w:pos="5760"/>
          <w:tab w:val="left" w:pos="6480"/>
          <w:tab w:val="left" w:pos="7200"/>
          <w:tab w:val="left" w:pos="8640"/>
          <w:tab w:val="left" w:pos="9360"/>
          <w:tab w:val="left" w:pos="10080"/>
          <w:tab w:val="left" w:pos="10800"/>
          <w:tab w:val="left" w:pos="11520"/>
        </w:tabs>
        <w:overflowPunct/>
        <w:spacing w:line="360" w:lineRule="atLeast"/>
        <w:ind w:left="3544" w:right="459" w:hanging="283"/>
        <w:jc w:val="both"/>
        <w:textAlignment w:val="auto"/>
        <w:rPr>
          <w:rFonts w:ascii="ModusOperandi Book" w:hAnsi="ModusOperandi Book" w:cs="Arial"/>
          <w:bCs/>
          <w:noProof w:val="0"/>
          <w:szCs w:val="24"/>
          <w:lang w:eastAsia="zh-CN"/>
        </w:rPr>
      </w:pPr>
      <w:r w:rsidRPr="002854F0">
        <w:rPr>
          <w:rFonts w:ascii="ModusOperandi Book" w:hAnsi="ModusOperandi Book" w:cs="Arial"/>
          <w:bCs/>
          <w:noProof w:val="0"/>
          <w:szCs w:val="24"/>
          <w:lang w:eastAsia="zh-CN"/>
        </w:rPr>
        <w:t>Investor</w:t>
      </w:r>
    </w:p>
    <w:p w14:paraId="5DE69906" w14:textId="77777777" w:rsidR="008B101D" w:rsidRPr="002854F0" w:rsidRDefault="008B101D" w:rsidP="00781F3E">
      <w:pPr>
        <w:widowControl w:val="0"/>
        <w:numPr>
          <w:ilvl w:val="0"/>
          <w:numId w:val="12"/>
        </w:numPr>
        <w:tabs>
          <w:tab w:val="left" w:pos="0"/>
          <w:tab w:val="left" w:pos="1080"/>
          <w:tab w:val="left" w:pos="2880"/>
          <w:tab w:val="left" w:pos="3600"/>
          <w:tab w:val="left" w:pos="3686"/>
          <w:tab w:val="left" w:pos="5760"/>
          <w:tab w:val="left" w:pos="6480"/>
          <w:tab w:val="left" w:pos="7200"/>
          <w:tab w:val="left" w:pos="8640"/>
          <w:tab w:val="left" w:pos="9360"/>
          <w:tab w:val="left" w:pos="10080"/>
          <w:tab w:val="left" w:pos="10800"/>
          <w:tab w:val="left" w:pos="11520"/>
        </w:tabs>
        <w:overflowPunct/>
        <w:spacing w:line="360" w:lineRule="atLeast"/>
        <w:ind w:left="3544" w:right="459" w:hanging="283"/>
        <w:jc w:val="both"/>
        <w:textAlignment w:val="auto"/>
        <w:rPr>
          <w:rFonts w:ascii="ModusOperandi Book" w:hAnsi="ModusOperandi Book" w:cs="Arial"/>
          <w:bCs/>
          <w:noProof w:val="0"/>
          <w:szCs w:val="24"/>
          <w:lang w:eastAsia="zh-CN"/>
        </w:rPr>
      </w:pPr>
      <w:r w:rsidRPr="002854F0">
        <w:rPr>
          <w:rFonts w:ascii="ModusOperandi Book" w:hAnsi="ModusOperandi Book" w:cs="Arial"/>
          <w:bCs/>
          <w:noProof w:val="0"/>
          <w:szCs w:val="24"/>
          <w:lang w:eastAsia="zh-CN"/>
        </w:rPr>
        <w:t>Funders: any person providing finance in connection with the Work or the Site;</w:t>
      </w:r>
    </w:p>
    <w:p w14:paraId="72896AE5" w14:textId="77777777" w:rsidR="008B101D" w:rsidRPr="002854F0" w:rsidRDefault="008B101D" w:rsidP="00781F3E">
      <w:pPr>
        <w:widowControl w:val="0"/>
        <w:numPr>
          <w:ilvl w:val="0"/>
          <w:numId w:val="12"/>
        </w:numPr>
        <w:tabs>
          <w:tab w:val="left" w:pos="0"/>
          <w:tab w:val="left" w:pos="1080"/>
          <w:tab w:val="left" w:pos="2880"/>
          <w:tab w:val="left" w:pos="3600"/>
          <w:tab w:val="left" w:pos="3686"/>
          <w:tab w:val="left" w:pos="5040"/>
          <w:tab w:val="left" w:pos="5760"/>
          <w:tab w:val="left" w:pos="6480"/>
          <w:tab w:val="left" w:pos="7200"/>
          <w:tab w:val="left" w:pos="8640"/>
          <w:tab w:val="left" w:pos="9360"/>
          <w:tab w:val="left" w:pos="10080"/>
          <w:tab w:val="left" w:pos="10800"/>
          <w:tab w:val="left" w:pos="11520"/>
        </w:tabs>
        <w:overflowPunct/>
        <w:spacing w:line="360" w:lineRule="atLeast"/>
        <w:ind w:left="3544" w:right="459" w:hanging="283"/>
        <w:jc w:val="both"/>
        <w:textAlignment w:val="auto"/>
        <w:rPr>
          <w:rFonts w:ascii="ModusOperandi Book" w:hAnsi="ModusOperandi Book" w:cs="Arial"/>
          <w:bCs/>
          <w:noProof w:val="0"/>
          <w:szCs w:val="24"/>
          <w:lang w:eastAsia="zh-CN"/>
        </w:rPr>
      </w:pPr>
      <w:r w:rsidRPr="002854F0">
        <w:rPr>
          <w:rFonts w:ascii="ModusOperandi Book" w:hAnsi="ModusOperandi Book" w:cs="Arial"/>
          <w:bCs/>
          <w:noProof w:val="0"/>
          <w:szCs w:val="24"/>
          <w:lang w:eastAsia="zh-CN"/>
        </w:rPr>
        <w:t>Purchaser: any first purchasers of all or any part of the Work or the Site;</w:t>
      </w:r>
    </w:p>
    <w:p w14:paraId="1CD6CCBA" w14:textId="77777777" w:rsidR="008B101D" w:rsidRPr="002854F0" w:rsidRDefault="008B101D" w:rsidP="00781F3E">
      <w:pPr>
        <w:widowControl w:val="0"/>
        <w:numPr>
          <w:ilvl w:val="0"/>
          <w:numId w:val="12"/>
        </w:numPr>
        <w:tabs>
          <w:tab w:val="left" w:pos="0"/>
          <w:tab w:val="left" w:pos="1080"/>
          <w:tab w:val="left" w:pos="2880"/>
          <w:tab w:val="left" w:pos="3600"/>
          <w:tab w:val="left" w:pos="3686"/>
          <w:tab w:val="left" w:pos="5040"/>
          <w:tab w:val="left" w:pos="5760"/>
          <w:tab w:val="left" w:pos="6480"/>
          <w:tab w:val="left" w:pos="7200"/>
          <w:tab w:val="left" w:pos="8640"/>
          <w:tab w:val="left" w:pos="9360"/>
          <w:tab w:val="left" w:pos="10080"/>
          <w:tab w:val="left" w:pos="10800"/>
          <w:tab w:val="left" w:pos="11520"/>
        </w:tabs>
        <w:overflowPunct/>
        <w:spacing w:line="360" w:lineRule="atLeast"/>
        <w:ind w:left="3544" w:right="459" w:hanging="283"/>
        <w:jc w:val="both"/>
        <w:textAlignment w:val="auto"/>
        <w:rPr>
          <w:rFonts w:ascii="ModusOperandi Book" w:hAnsi="ModusOperandi Book" w:cs="Arial"/>
          <w:bCs/>
          <w:noProof w:val="0"/>
          <w:szCs w:val="24"/>
          <w:lang w:eastAsia="zh-CN"/>
        </w:rPr>
      </w:pPr>
      <w:r w:rsidRPr="002854F0">
        <w:rPr>
          <w:rFonts w:ascii="ModusOperandi Book" w:hAnsi="ModusOperandi Book" w:cs="Arial"/>
          <w:bCs/>
          <w:noProof w:val="0"/>
          <w:szCs w:val="24"/>
          <w:lang w:eastAsia="zh-CN"/>
        </w:rPr>
        <w:t>Tenants: any first tenants of all or any part of the Site;</w:t>
      </w:r>
    </w:p>
    <w:p w14:paraId="5AEE8679" w14:textId="2DD9AE83" w:rsidR="00120B6C" w:rsidRPr="002854F0" w:rsidRDefault="002854F0" w:rsidP="00120B6C">
      <w:pPr>
        <w:widowControl w:val="0"/>
        <w:numPr>
          <w:ilvl w:val="0"/>
          <w:numId w:val="12"/>
        </w:numPr>
        <w:tabs>
          <w:tab w:val="left" w:pos="0"/>
          <w:tab w:val="left" w:pos="1080"/>
          <w:tab w:val="left" w:pos="2880"/>
          <w:tab w:val="left" w:pos="3600"/>
          <w:tab w:val="left" w:pos="3686"/>
          <w:tab w:val="left" w:pos="5040"/>
          <w:tab w:val="left" w:pos="5760"/>
          <w:tab w:val="left" w:pos="6480"/>
          <w:tab w:val="left" w:pos="7200"/>
          <w:tab w:val="left" w:pos="8640"/>
          <w:tab w:val="left" w:pos="9360"/>
          <w:tab w:val="left" w:pos="10080"/>
          <w:tab w:val="left" w:pos="10800"/>
          <w:tab w:val="left" w:pos="11520"/>
        </w:tabs>
        <w:overflowPunct/>
        <w:spacing w:line="360" w:lineRule="atLeast"/>
        <w:ind w:left="3544" w:right="459" w:hanging="283"/>
        <w:jc w:val="both"/>
        <w:textAlignment w:val="auto"/>
        <w:rPr>
          <w:rFonts w:ascii="ModusOperandi Book" w:hAnsi="ModusOperandi Book" w:cs="Arial"/>
          <w:bCs/>
          <w:noProof w:val="0"/>
          <w:szCs w:val="24"/>
          <w:lang w:eastAsia="zh-CN"/>
        </w:rPr>
      </w:pPr>
      <w:r>
        <w:rPr>
          <w:rFonts w:ascii="ModusOperandi Book" w:hAnsi="ModusOperandi Book" w:cs="Arial"/>
          <w:bCs/>
          <w:noProof w:val="0"/>
          <w:color w:val="000000" w:themeColor="text1"/>
          <w:szCs w:val="24"/>
          <w:lang w:eastAsia="zh-CN"/>
        </w:rPr>
        <w:t>t</w:t>
      </w:r>
      <w:r w:rsidR="008B101D" w:rsidRPr="002854F0">
        <w:rPr>
          <w:rFonts w:ascii="ModusOperandi Book" w:hAnsi="ModusOperandi Book" w:cs="Arial"/>
          <w:bCs/>
          <w:noProof w:val="0"/>
          <w:szCs w:val="24"/>
          <w:lang w:eastAsia="zh-CN"/>
        </w:rPr>
        <w:t>he estate management company appointed in connection with the Site from time to time;</w:t>
      </w:r>
    </w:p>
    <w:p w14:paraId="53AEFE38" w14:textId="77777777" w:rsidR="00120B6C" w:rsidRPr="00120B6C" w:rsidRDefault="00120B6C" w:rsidP="00120B6C">
      <w:pPr>
        <w:widowControl w:val="0"/>
        <w:tabs>
          <w:tab w:val="left" w:pos="0"/>
          <w:tab w:val="left" w:pos="1080"/>
          <w:tab w:val="left" w:pos="2880"/>
          <w:tab w:val="left" w:pos="3600"/>
          <w:tab w:val="left" w:pos="3686"/>
          <w:tab w:val="left" w:pos="5040"/>
          <w:tab w:val="left" w:pos="5760"/>
          <w:tab w:val="left" w:pos="6480"/>
          <w:tab w:val="left" w:pos="7200"/>
          <w:tab w:val="left" w:pos="8640"/>
          <w:tab w:val="left" w:pos="9360"/>
          <w:tab w:val="left" w:pos="10080"/>
          <w:tab w:val="left" w:pos="10800"/>
          <w:tab w:val="left" w:pos="11520"/>
        </w:tabs>
        <w:overflowPunct/>
        <w:spacing w:line="360" w:lineRule="atLeast"/>
        <w:ind w:left="3261" w:right="459"/>
        <w:jc w:val="both"/>
        <w:textAlignment w:val="auto"/>
        <w:rPr>
          <w:rFonts w:ascii="ModusOperandi Book" w:hAnsi="ModusOperandi Book" w:cs="Arial"/>
          <w:bCs/>
          <w:noProof w:val="0"/>
          <w:szCs w:val="24"/>
          <w:lang w:eastAsia="zh-CN"/>
        </w:rPr>
      </w:pPr>
    </w:p>
    <w:p w14:paraId="6F7807A5" w14:textId="32419FE9" w:rsidR="004D58BC" w:rsidRDefault="004D58BC" w:rsidP="00DC6F13">
      <w:pPr>
        <w:widowControl w:val="0"/>
        <w:tabs>
          <w:tab w:val="left" w:pos="1080"/>
          <w:tab w:val="left" w:pos="1134"/>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left="1134" w:right="459" w:hanging="1134"/>
        <w:jc w:val="both"/>
        <w:textAlignment w:val="auto"/>
        <w:rPr>
          <w:rFonts w:ascii="ModusOperandi Book" w:hAnsi="ModusOperandi Book" w:cs="Arial"/>
          <w:noProof w:val="0"/>
          <w:color w:val="000000"/>
          <w:szCs w:val="24"/>
          <w:lang w:val="en-US" w:eastAsia="zh-CN"/>
        </w:rPr>
      </w:pPr>
      <w:r>
        <w:rPr>
          <w:rFonts w:ascii="ModusOperandi Book" w:hAnsi="ModusOperandi Book" w:cs="Arial"/>
          <w:b/>
          <w:bCs/>
          <w:noProof w:val="0"/>
          <w:color w:val="000000"/>
          <w:szCs w:val="24"/>
          <w:lang w:val="en-US" w:eastAsia="zh-CN"/>
        </w:rPr>
        <w:tab/>
      </w:r>
      <w:r w:rsidR="00DC6F13" w:rsidRPr="00E80EE6">
        <w:rPr>
          <w:rFonts w:ascii="ModusOperandi Book" w:hAnsi="ModusOperandi Book" w:cs="Arial"/>
          <w:noProof w:val="0"/>
          <w:color w:val="000000"/>
          <w:szCs w:val="24"/>
          <w:lang w:val="en-US" w:eastAsia="zh-CN"/>
        </w:rPr>
        <w:t xml:space="preserve">The words </w:t>
      </w:r>
      <w:r w:rsidR="00DC6F13" w:rsidRPr="00E80EE6">
        <w:rPr>
          <w:rFonts w:ascii="ModusOperandi Book" w:hAnsi="ModusOperandi Book" w:cs="Arial"/>
          <w:b/>
          <w:bCs/>
          <w:noProof w:val="0"/>
          <w:color w:val="000000"/>
          <w:szCs w:val="24"/>
          <w:lang w:val="en-US" w:eastAsia="zh-CN"/>
        </w:rPr>
        <w:t>'the Brief'</w:t>
      </w:r>
      <w:r w:rsidR="00DC6F13" w:rsidRPr="00E80EE6">
        <w:rPr>
          <w:rFonts w:ascii="ModusOperandi Book" w:hAnsi="ModusOperandi Book" w:cs="Arial"/>
          <w:noProof w:val="0"/>
          <w:color w:val="000000"/>
          <w:szCs w:val="24"/>
          <w:lang w:val="en-US" w:eastAsia="zh-CN"/>
        </w:rPr>
        <w:t xml:space="preserve"> and </w:t>
      </w:r>
      <w:r w:rsidR="00DC6F13" w:rsidRPr="0011615E">
        <w:rPr>
          <w:rFonts w:ascii="ModusOperandi Book" w:hAnsi="ModusOperandi Book" w:cs="Arial"/>
          <w:b/>
          <w:noProof w:val="0"/>
          <w:color w:val="000000"/>
          <w:szCs w:val="24"/>
          <w:lang w:val="en-US" w:eastAsia="zh-CN"/>
        </w:rPr>
        <w:t>‘</w:t>
      </w:r>
      <w:r w:rsidR="00DC6F13" w:rsidRPr="00E80EE6">
        <w:rPr>
          <w:rFonts w:ascii="ModusOperandi Book" w:hAnsi="ModusOperandi Book" w:cs="Arial"/>
          <w:noProof w:val="0"/>
          <w:color w:val="000000"/>
          <w:szCs w:val="24"/>
          <w:lang w:val="en-US" w:eastAsia="zh-CN"/>
        </w:rPr>
        <w:t xml:space="preserve">the </w:t>
      </w:r>
      <w:r w:rsidR="00DC6F13" w:rsidRPr="00E80EE6">
        <w:rPr>
          <w:rFonts w:ascii="ModusOperandi Book" w:hAnsi="ModusOperandi Book" w:cs="Arial"/>
          <w:b/>
          <w:bCs/>
          <w:noProof w:val="0"/>
          <w:color w:val="000000"/>
          <w:szCs w:val="24"/>
          <w:lang w:val="en-US" w:eastAsia="zh-CN"/>
        </w:rPr>
        <w:t>Schedules’</w:t>
      </w:r>
      <w:r w:rsidR="00DC6F13" w:rsidRPr="00E80EE6">
        <w:rPr>
          <w:rFonts w:ascii="ModusOperandi Book" w:hAnsi="ModusOperandi Book" w:cs="Arial"/>
          <w:noProof w:val="0"/>
          <w:color w:val="000000"/>
          <w:szCs w:val="24"/>
          <w:lang w:val="en-US" w:eastAsia="zh-CN"/>
        </w:rPr>
        <w:t xml:space="preserve"> shall mean the written text annexed hereto describing the Work, which shall form an integral part of this </w:t>
      </w:r>
      <w:r w:rsidR="00DC6F13">
        <w:rPr>
          <w:rFonts w:ascii="ModusOperandi Book" w:hAnsi="ModusOperandi Book" w:cs="Arial"/>
          <w:noProof w:val="0"/>
          <w:color w:val="000000"/>
          <w:szCs w:val="24"/>
          <w:lang w:val="en-US" w:eastAsia="zh-CN"/>
        </w:rPr>
        <w:t>Contract.</w:t>
      </w:r>
    </w:p>
    <w:p w14:paraId="43EE911B" w14:textId="77777777" w:rsidR="00DC6F13" w:rsidRDefault="00DC6F13" w:rsidP="00DC6F13">
      <w:pPr>
        <w:widowControl w:val="0"/>
        <w:tabs>
          <w:tab w:val="left" w:pos="1080"/>
          <w:tab w:val="left" w:pos="1134"/>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left="1134" w:right="459" w:hanging="1134"/>
        <w:jc w:val="both"/>
        <w:textAlignment w:val="auto"/>
        <w:rPr>
          <w:rFonts w:ascii="ModusOperandi Book" w:hAnsi="ModusOperandi Book" w:cs="Arial"/>
          <w:b/>
          <w:bCs/>
          <w:noProof w:val="0"/>
          <w:color w:val="000000"/>
          <w:szCs w:val="24"/>
          <w:lang w:val="en-US" w:eastAsia="zh-CN"/>
        </w:rPr>
      </w:pPr>
    </w:p>
    <w:p w14:paraId="6ACA3675" w14:textId="5CB63EF6" w:rsidR="004D58BC" w:rsidRPr="0011615E" w:rsidRDefault="004D58BC" w:rsidP="004D58BC">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right="459"/>
        <w:jc w:val="both"/>
        <w:textAlignment w:val="auto"/>
        <w:rPr>
          <w:rFonts w:ascii="ModusOperandi Book" w:hAnsi="ModusOperandi Book" w:cs="Arial"/>
          <w:b/>
          <w:bCs/>
          <w:noProof w:val="0"/>
          <w:szCs w:val="24"/>
          <w:lang w:val="en-US" w:eastAsia="zh-CN"/>
        </w:rPr>
      </w:pPr>
      <w:r>
        <w:rPr>
          <w:rFonts w:ascii="ModusOperandi Book" w:hAnsi="ModusOperandi Book" w:cs="Arial"/>
          <w:b/>
          <w:bCs/>
          <w:noProof w:val="0"/>
          <w:color w:val="000000"/>
          <w:szCs w:val="24"/>
          <w:lang w:val="en-US" w:eastAsia="zh-CN"/>
        </w:rPr>
        <w:tab/>
      </w:r>
      <w:r w:rsidRPr="00E80EE6">
        <w:rPr>
          <w:rFonts w:ascii="ModusOperandi Book" w:hAnsi="ModusOperandi Book" w:cs="Arial"/>
          <w:noProof w:val="0"/>
          <w:color w:val="000000"/>
          <w:szCs w:val="24"/>
          <w:lang w:val="en-US" w:eastAsia="zh-CN"/>
        </w:rPr>
        <w:t xml:space="preserve">The words </w:t>
      </w:r>
      <w:r w:rsidRPr="00E80EE6">
        <w:rPr>
          <w:rFonts w:ascii="ModusOperandi Book" w:hAnsi="ModusOperandi Book" w:cs="Arial"/>
          <w:b/>
          <w:bCs/>
          <w:noProof w:val="0"/>
          <w:szCs w:val="24"/>
          <w:lang w:val="en-US" w:eastAsia="zh-CN"/>
        </w:rPr>
        <w:t>‘</w:t>
      </w:r>
      <w:bookmarkStart w:id="59" w:name="_DV_C28"/>
      <w:r>
        <w:rPr>
          <w:rFonts w:ascii="ModusOperandi Book" w:hAnsi="ModusOperandi Book" w:cs="Arial"/>
          <w:b/>
          <w:bCs/>
          <w:noProof w:val="0"/>
          <w:szCs w:val="24"/>
          <w:lang w:val="en-US" w:eastAsia="zh-CN"/>
        </w:rPr>
        <w:t>Con</w:t>
      </w:r>
      <w:r w:rsidRPr="00E80EE6">
        <w:rPr>
          <w:rFonts w:ascii="ModusOperandi Book" w:hAnsi="ModusOperandi Book" w:cs="Arial"/>
          <w:b/>
          <w:bCs/>
          <w:noProof w:val="0"/>
          <w:szCs w:val="24"/>
          <w:lang w:val="en-US" w:eastAsia="zh-CN"/>
        </w:rPr>
        <w:t>tr</w:t>
      </w:r>
      <w:bookmarkEnd w:id="59"/>
      <w:r>
        <w:rPr>
          <w:rFonts w:ascii="ModusOperandi Book" w:hAnsi="ModusOperandi Book" w:cs="Arial"/>
          <w:b/>
          <w:bCs/>
          <w:noProof w:val="0"/>
          <w:szCs w:val="24"/>
          <w:lang w:val="en-US" w:eastAsia="zh-CN"/>
        </w:rPr>
        <w:t>actor</w:t>
      </w:r>
      <w:r>
        <w:rPr>
          <w:rFonts w:ascii="ModusOperandi Book" w:hAnsi="ModusOperandi Book" w:cs="Arial"/>
          <w:b/>
          <w:bCs/>
          <w:noProof w:val="0"/>
          <w:color w:val="000000"/>
          <w:szCs w:val="24"/>
          <w:lang w:val="en-US" w:eastAsia="zh-CN"/>
        </w:rPr>
        <w:t xml:space="preserve">’ </w:t>
      </w:r>
      <w:r w:rsidRPr="00E80EE6">
        <w:rPr>
          <w:rFonts w:ascii="ModusOperandi Book" w:hAnsi="ModusOperandi Book" w:cs="Arial"/>
          <w:noProof w:val="0"/>
          <w:color w:val="000000"/>
          <w:szCs w:val="24"/>
          <w:lang w:val="en-US" w:eastAsia="zh-CN"/>
        </w:rPr>
        <w:t>shall mean</w:t>
      </w:r>
      <w:r w:rsidRPr="00E80EE6">
        <w:rPr>
          <w:rFonts w:ascii="ModusOperandi Book" w:hAnsi="ModusOperandi Book" w:cs="Arial"/>
          <w:noProof w:val="0"/>
          <w:szCs w:val="24"/>
          <w:lang w:val="en-US" w:eastAsia="zh-CN"/>
        </w:rPr>
        <w:t xml:space="preserve">: </w:t>
      </w:r>
      <w:r w:rsidR="00260688">
        <w:rPr>
          <w:rFonts w:ascii="ModusOperandi Book" w:eastAsiaTheme="minorEastAsia" w:hAnsi="ModusOperandi Book" w:cs="Century Gothic"/>
          <w:b/>
          <w:bCs/>
          <w:noProof w:val="0"/>
          <w:lang w:val="en-US" w:eastAsia="ja-JP"/>
        </w:rPr>
        <w:t>Skanska</w:t>
      </w:r>
    </w:p>
    <w:p w14:paraId="6A980789" w14:textId="77777777" w:rsidR="008B101D" w:rsidRPr="0011615E" w:rsidRDefault="008B101D" w:rsidP="00781F3E">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right="459"/>
        <w:jc w:val="both"/>
        <w:textAlignment w:val="auto"/>
        <w:rPr>
          <w:rFonts w:ascii="ModusOperandi Book" w:hAnsi="ModusOperandi Book" w:cs="Arial"/>
          <w:noProof w:val="0"/>
          <w:szCs w:val="24"/>
          <w:lang w:val="en-US" w:eastAsia="zh-CN"/>
        </w:rPr>
      </w:pPr>
      <w:bookmarkStart w:id="60" w:name="_DV_M60"/>
      <w:bookmarkEnd w:id="60"/>
    </w:p>
    <w:p w14:paraId="6565F54C" w14:textId="6E90A27C" w:rsidR="008B101D" w:rsidRDefault="008B101D" w:rsidP="00781F3E">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right="459"/>
        <w:jc w:val="both"/>
        <w:textAlignment w:val="auto"/>
        <w:rPr>
          <w:rFonts w:ascii="ModusOperandi Book" w:hAnsi="ModusOperandi Book" w:cs="Arial"/>
          <w:noProof w:val="0"/>
          <w:color w:val="000000"/>
          <w:szCs w:val="24"/>
          <w:lang w:val="en-US" w:eastAsia="zh-CN"/>
        </w:rPr>
      </w:pPr>
      <w:bookmarkStart w:id="61" w:name="_DV_M62"/>
      <w:bookmarkEnd w:id="61"/>
      <w:r w:rsidRPr="00E80EE6">
        <w:rPr>
          <w:rFonts w:ascii="ModusOperandi Book" w:hAnsi="ModusOperandi Book" w:cs="Arial"/>
          <w:noProof w:val="0"/>
          <w:color w:val="000000"/>
          <w:szCs w:val="24"/>
          <w:lang w:val="en-US" w:eastAsia="zh-CN"/>
        </w:rPr>
        <w:tab/>
        <w:t xml:space="preserve">The </w:t>
      </w:r>
      <w:r w:rsidRPr="0011615E">
        <w:rPr>
          <w:rFonts w:ascii="ModusOperandi Book" w:hAnsi="ModusOperandi Book" w:cs="Arial"/>
          <w:b/>
          <w:noProof w:val="0"/>
          <w:color w:val="000000"/>
          <w:szCs w:val="24"/>
          <w:lang w:val="en-US" w:eastAsia="zh-CN"/>
        </w:rPr>
        <w:t>'</w:t>
      </w:r>
      <w:r w:rsidRPr="00E80EE6">
        <w:rPr>
          <w:rFonts w:ascii="ModusOperandi Book" w:hAnsi="ModusOperandi Book" w:cs="Arial"/>
          <w:b/>
          <w:bCs/>
          <w:noProof w:val="0"/>
          <w:color w:val="000000"/>
          <w:szCs w:val="24"/>
          <w:lang w:val="en-US" w:eastAsia="zh-CN"/>
        </w:rPr>
        <w:t>Fee</w:t>
      </w:r>
      <w:r w:rsidRPr="0011615E">
        <w:rPr>
          <w:rFonts w:ascii="ModusOperandi Book" w:hAnsi="ModusOperandi Book" w:cs="Arial"/>
          <w:b/>
          <w:noProof w:val="0"/>
          <w:color w:val="000000"/>
          <w:szCs w:val="24"/>
          <w:lang w:val="en-US" w:eastAsia="zh-CN"/>
        </w:rPr>
        <w:t>'</w:t>
      </w:r>
      <w:r w:rsidRPr="00E80EE6">
        <w:rPr>
          <w:rFonts w:ascii="ModusOperandi Book" w:hAnsi="ModusOperandi Book" w:cs="Arial"/>
          <w:noProof w:val="0"/>
          <w:color w:val="000000"/>
          <w:szCs w:val="24"/>
          <w:lang w:val="en-US" w:eastAsia="zh-CN"/>
        </w:rPr>
        <w:t xml:space="preserve"> shall mean the fees set out in accordance with Schedule </w:t>
      </w:r>
      <w:bookmarkStart w:id="62" w:name="_DV_C33"/>
      <w:r w:rsidR="00DC6F13">
        <w:rPr>
          <w:rFonts w:ascii="ModusOperandi Book" w:hAnsi="ModusOperandi Book" w:cs="Arial"/>
          <w:noProof w:val="0"/>
          <w:color w:val="000000"/>
          <w:szCs w:val="24"/>
          <w:lang w:val="en-US" w:eastAsia="zh-CN"/>
        </w:rPr>
        <w:t>4</w:t>
      </w:r>
    </w:p>
    <w:p w14:paraId="13805F58" w14:textId="77777777" w:rsidR="00781F3E" w:rsidRPr="00781F3E" w:rsidRDefault="00781F3E" w:rsidP="00781F3E">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right="459"/>
        <w:jc w:val="both"/>
        <w:textAlignment w:val="auto"/>
        <w:rPr>
          <w:rFonts w:ascii="ModusOperandi Book" w:hAnsi="ModusOperandi Book" w:cs="Arial"/>
          <w:noProof w:val="0"/>
          <w:color w:val="000000"/>
          <w:szCs w:val="24"/>
          <w:lang w:val="en-US" w:eastAsia="zh-CN"/>
        </w:rPr>
      </w:pPr>
    </w:p>
    <w:p w14:paraId="3ED67AAD" w14:textId="54E072DE" w:rsidR="008B101D" w:rsidRPr="0011615E" w:rsidRDefault="008B101D" w:rsidP="00781F3E">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left="1077" w:right="459"/>
        <w:jc w:val="both"/>
        <w:textAlignment w:val="auto"/>
        <w:rPr>
          <w:rFonts w:ascii="ModusOperandi Book" w:hAnsi="ModusOperandi Book" w:cs="Arial"/>
          <w:b/>
          <w:bCs/>
          <w:noProof w:val="0"/>
          <w:szCs w:val="24"/>
          <w:lang w:val="en-US" w:eastAsia="zh-CN"/>
        </w:rPr>
      </w:pPr>
      <w:r w:rsidRPr="00E80EE6">
        <w:rPr>
          <w:rFonts w:ascii="ModusOperandi Book" w:hAnsi="ModusOperandi Book" w:cs="Arial"/>
          <w:bCs/>
          <w:noProof w:val="0"/>
          <w:szCs w:val="24"/>
          <w:lang w:val="en-US" w:eastAsia="zh-CN"/>
        </w:rPr>
        <w:t>The</w:t>
      </w:r>
      <w:r w:rsidR="0011615E">
        <w:rPr>
          <w:rFonts w:ascii="ModusOperandi Book" w:hAnsi="ModusOperandi Book" w:cs="Arial"/>
          <w:b/>
          <w:bCs/>
          <w:noProof w:val="0"/>
          <w:szCs w:val="24"/>
          <w:lang w:val="en-US" w:eastAsia="zh-CN"/>
        </w:rPr>
        <w:t xml:space="preserve"> ‘Material’</w:t>
      </w:r>
      <w:r w:rsidRPr="00E80EE6">
        <w:rPr>
          <w:rFonts w:ascii="ModusOperandi Book" w:hAnsi="ModusOperandi Book" w:cs="Arial"/>
          <w:b/>
          <w:bCs/>
          <w:noProof w:val="0"/>
          <w:szCs w:val="24"/>
          <w:lang w:val="en-US" w:eastAsia="zh-CN"/>
        </w:rPr>
        <w:t xml:space="preserve"> </w:t>
      </w:r>
      <w:r w:rsidRPr="00E80EE6">
        <w:rPr>
          <w:rFonts w:ascii="ModusOperandi Book" w:hAnsi="ModusOperandi Book" w:cs="Arial"/>
          <w:bCs/>
          <w:noProof w:val="0"/>
          <w:szCs w:val="24"/>
          <w:lang w:val="en-US" w:eastAsia="zh-CN"/>
        </w:rPr>
        <w:t xml:space="preserve">shall mean all </w:t>
      </w:r>
      <w:r>
        <w:rPr>
          <w:rFonts w:ascii="ModusOperandi Book" w:hAnsi="ModusOperandi Book" w:cs="Arial"/>
          <w:bCs/>
          <w:noProof w:val="0"/>
          <w:szCs w:val="24"/>
          <w:lang w:val="en-US" w:eastAsia="zh-CN"/>
        </w:rPr>
        <w:t xml:space="preserve">prints, </w:t>
      </w:r>
      <w:r w:rsidRPr="00E80EE6">
        <w:rPr>
          <w:rFonts w:ascii="ModusOperandi Book" w:hAnsi="ModusOperandi Book" w:cs="Arial"/>
          <w:bCs/>
          <w:noProof w:val="0"/>
          <w:szCs w:val="24"/>
          <w:lang w:val="en-US" w:eastAsia="zh-CN"/>
        </w:rPr>
        <w:t xml:space="preserve">sketches, </w:t>
      </w:r>
      <w:r w:rsidRPr="0011615E">
        <w:rPr>
          <w:rFonts w:ascii="ModusOperandi Book" w:hAnsi="ModusOperandi Book" w:cs="Arial"/>
          <w:bCs/>
          <w:noProof w:val="0"/>
          <w:szCs w:val="24"/>
          <w:lang w:val="en-US" w:eastAsia="zh-CN"/>
        </w:rPr>
        <w:t xml:space="preserve">drawings, </w:t>
      </w:r>
      <w:r w:rsidR="00420774" w:rsidRPr="0011615E">
        <w:rPr>
          <w:rFonts w:ascii="ModusOperandi Book" w:hAnsi="ModusOperandi Book" w:cs="Arial"/>
          <w:bCs/>
          <w:noProof w:val="0"/>
          <w:szCs w:val="24"/>
          <w:lang w:val="en-US" w:eastAsia="zh-CN"/>
        </w:rPr>
        <w:t xml:space="preserve">paintings, </w:t>
      </w:r>
      <w:r w:rsidRPr="0011615E">
        <w:rPr>
          <w:rFonts w:ascii="ModusOperandi Book" w:hAnsi="ModusOperandi Book" w:cs="Arial"/>
          <w:bCs/>
          <w:noProof w:val="0"/>
          <w:szCs w:val="24"/>
          <w:lang w:val="en-US" w:eastAsia="zh-CN"/>
        </w:rPr>
        <w:t>models and other documents showing and describing the Work</w:t>
      </w:r>
      <w:bookmarkEnd w:id="62"/>
    </w:p>
    <w:p w14:paraId="452D122B" w14:textId="77777777" w:rsidR="008B101D" w:rsidRDefault="008B101D" w:rsidP="00781F3E">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right="459"/>
        <w:jc w:val="both"/>
        <w:textAlignment w:val="auto"/>
        <w:rPr>
          <w:rFonts w:ascii="ModusOperandi Book" w:hAnsi="ModusOperandi Book" w:cs="Arial"/>
          <w:noProof w:val="0"/>
          <w:color w:val="000000"/>
          <w:szCs w:val="24"/>
          <w:lang w:val="en-US" w:eastAsia="zh-CN"/>
        </w:rPr>
      </w:pPr>
      <w:bookmarkStart w:id="63" w:name="_DV_M63"/>
      <w:bookmarkStart w:id="64" w:name="_DV_M65"/>
      <w:bookmarkStart w:id="65" w:name="_DV_M66"/>
      <w:bookmarkEnd w:id="63"/>
      <w:bookmarkEnd w:id="64"/>
      <w:bookmarkEnd w:id="65"/>
    </w:p>
    <w:p w14:paraId="6D1ED4DC" w14:textId="77777777" w:rsidR="008B101D" w:rsidRPr="00E80EE6" w:rsidRDefault="008B101D" w:rsidP="00781F3E">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left="1080" w:right="459"/>
        <w:jc w:val="both"/>
        <w:textAlignment w:val="auto"/>
        <w:rPr>
          <w:rFonts w:ascii="ModusOperandi Book" w:hAnsi="ModusOperandi Book" w:cs="Arial"/>
          <w:noProof w:val="0"/>
          <w:color w:val="000000"/>
          <w:szCs w:val="24"/>
          <w:lang w:val="en-US" w:eastAsia="zh-CN"/>
        </w:rPr>
      </w:pPr>
      <w:r w:rsidRPr="00E80EE6">
        <w:rPr>
          <w:rFonts w:ascii="ModusOperandi Book" w:hAnsi="ModusOperandi Book" w:cs="Arial"/>
          <w:noProof w:val="0"/>
          <w:color w:val="000000"/>
          <w:szCs w:val="24"/>
          <w:lang w:val="en-US" w:eastAsia="zh-CN"/>
        </w:rPr>
        <w:t xml:space="preserve">The word the </w:t>
      </w:r>
      <w:r w:rsidRPr="00102D6A">
        <w:rPr>
          <w:rFonts w:ascii="ModusOperandi Book" w:hAnsi="ModusOperandi Book" w:cs="Arial"/>
          <w:b/>
          <w:noProof w:val="0"/>
          <w:color w:val="000000"/>
          <w:szCs w:val="24"/>
          <w:lang w:val="en-US" w:eastAsia="zh-CN"/>
        </w:rPr>
        <w:t>'</w:t>
      </w:r>
      <w:r w:rsidRPr="00E80EE6">
        <w:rPr>
          <w:rFonts w:ascii="ModusOperandi Book" w:hAnsi="ModusOperandi Book" w:cs="Arial"/>
          <w:b/>
          <w:bCs/>
          <w:noProof w:val="0"/>
          <w:color w:val="000000"/>
          <w:szCs w:val="24"/>
          <w:lang w:val="en-US" w:eastAsia="zh-CN"/>
        </w:rPr>
        <w:t>Programme</w:t>
      </w:r>
      <w:r w:rsidRPr="00102D6A">
        <w:rPr>
          <w:rFonts w:ascii="ModusOperandi Book" w:hAnsi="ModusOperandi Book" w:cs="Arial"/>
          <w:b/>
          <w:noProof w:val="0"/>
          <w:color w:val="000000"/>
          <w:szCs w:val="24"/>
          <w:lang w:val="en-US" w:eastAsia="zh-CN"/>
        </w:rPr>
        <w:t xml:space="preserve">' </w:t>
      </w:r>
      <w:r w:rsidRPr="00E80EE6">
        <w:rPr>
          <w:rFonts w:ascii="ModusOperandi Book" w:hAnsi="ModusOperandi Book" w:cs="Arial"/>
          <w:noProof w:val="0"/>
          <w:color w:val="000000"/>
          <w:szCs w:val="24"/>
          <w:lang w:val="en-US" w:eastAsia="zh-CN"/>
        </w:rPr>
        <w:t>shall mean the project programme as updated and notified to the Artist from time to time</w:t>
      </w:r>
    </w:p>
    <w:p w14:paraId="52D8E293" w14:textId="77777777" w:rsidR="008B101D" w:rsidRDefault="008B101D" w:rsidP="00781F3E">
      <w:pPr>
        <w:widowControl w:val="0"/>
        <w:tabs>
          <w:tab w:val="left" w:pos="0"/>
          <w:tab w:val="left" w:pos="720"/>
          <w:tab w:val="left" w:pos="1080"/>
          <w:tab w:val="left" w:pos="1701"/>
          <w:tab w:val="left" w:pos="2160"/>
          <w:tab w:val="left" w:pos="2880"/>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left="1080" w:right="459"/>
        <w:jc w:val="both"/>
        <w:textAlignment w:val="auto"/>
        <w:rPr>
          <w:rFonts w:ascii="ModusOperandi Book" w:hAnsi="ModusOperandi Book" w:cs="Arial"/>
          <w:noProof w:val="0"/>
          <w:color w:val="000000"/>
          <w:szCs w:val="24"/>
          <w:lang w:val="en-US" w:eastAsia="zh-CN"/>
        </w:rPr>
      </w:pPr>
    </w:p>
    <w:p w14:paraId="6578F58B" w14:textId="77777777" w:rsidR="008B101D" w:rsidRPr="00E80EE6" w:rsidRDefault="008B101D" w:rsidP="00781F3E">
      <w:pPr>
        <w:widowControl w:val="0"/>
        <w:tabs>
          <w:tab w:val="left" w:pos="0"/>
          <w:tab w:val="left" w:pos="720"/>
          <w:tab w:val="left" w:pos="1080"/>
          <w:tab w:val="left" w:pos="1701"/>
          <w:tab w:val="left" w:pos="2160"/>
          <w:tab w:val="left" w:pos="2880"/>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left="1080" w:right="459"/>
        <w:jc w:val="both"/>
        <w:textAlignment w:val="auto"/>
        <w:rPr>
          <w:rFonts w:ascii="ModusOperandi Book" w:hAnsi="ModusOperandi Book" w:cs="Arial"/>
          <w:noProof w:val="0"/>
          <w:color w:val="000000"/>
          <w:szCs w:val="24"/>
          <w:lang w:val="en-US" w:eastAsia="zh-CN"/>
        </w:rPr>
      </w:pPr>
      <w:r w:rsidRPr="00E80EE6">
        <w:rPr>
          <w:rFonts w:ascii="ModusOperandi Book" w:hAnsi="ModusOperandi Book" w:cs="Arial"/>
          <w:noProof w:val="0"/>
          <w:color w:val="000000"/>
          <w:szCs w:val="24"/>
          <w:lang w:val="en-US" w:eastAsia="zh-CN"/>
        </w:rPr>
        <w:t xml:space="preserve">The words </w:t>
      </w:r>
      <w:r w:rsidRPr="00E80EE6">
        <w:rPr>
          <w:rFonts w:ascii="ModusOperandi Book" w:hAnsi="ModusOperandi Book" w:cs="Arial"/>
          <w:b/>
          <w:bCs/>
          <w:noProof w:val="0"/>
          <w:color w:val="000000"/>
          <w:szCs w:val="24"/>
          <w:lang w:val="en-US" w:eastAsia="zh-CN"/>
        </w:rPr>
        <w:t>'the Project'</w:t>
      </w:r>
      <w:r w:rsidRPr="00E80EE6">
        <w:rPr>
          <w:rFonts w:ascii="ModusOperandi Book" w:hAnsi="ModusOperandi Book" w:cs="Arial"/>
          <w:noProof w:val="0"/>
          <w:color w:val="000000"/>
          <w:szCs w:val="24"/>
          <w:lang w:val="en-US" w:eastAsia="zh-CN"/>
        </w:rPr>
        <w:t xml:space="preserve"> shall mean the creation, production and installation of the Work, details and locations of which are set out in the Brief and appended Schedules</w:t>
      </w:r>
    </w:p>
    <w:p w14:paraId="21915427" w14:textId="77777777" w:rsidR="00DC6F13" w:rsidRDefault="00DC6F13" w:rsidP="00DC6F13">
      <w:pPr>
        <w:widowControl w:val="0"/>
        <w:tabs>
          <w:tab w:val="left" w:pos="1080"/>
          <w:tab w:val="left" w:pos="1134"/>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right="460"/>
        <w:jc w:val="both"/>
        <w:textAlignment w:val="auto"/>
        <w:rPr>
          <w:rFonts w:ascii="ModusOperandi Book" w:hAnsi="ModusOperandi Book"/>
          <w:b/>
        </w:rPr>
      </w:pPr>
      <w:bookmarkStart w:id="66" w:name="_DV_M67"/>
      <w:bookmarkEnd w:id="66"/>
      <w:r>
        <w:rPr>
          <w:rFonts w:ascii="ModusOperandi Book" w:hAnsi="ModusOperandi Book"/>
          <w:b/>
        </w:rPr>
        <w:tab/>
      </w:r>
    </w:p>
    <w:p w14:paraId="5744C47A" w14:textId="081B0B25" w:rsidR="008B101D" w:rsidRPr="00E80EE6" w:rsidRDefault="00DC6F13" w:rsidP="00DC6F13">
      <w:pPr>
        <w:widowControl w:val="0"/>
        <w:tabs>
          <w:tab w:val="left" w:pos="1080"/>
          <w:tab w:val="left" w:pos="1134"/>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right="460"/>
        <w:jc w:val="both"/>
        <w:textAlignment w:val="auto"/>
        <w:rPr>
          <w:rFonts w:ascii="ModusOperandi Book" w:hAnsi="ModusOperandi Book" w:cs="Arial"/>
          <w:noProof w:val="0"/>
          <w:color w:val="000000"/>
          <w:szCs w:val="24"/>
          <w:lang w:val="en-US" w:eastAsia="zh-CN"/>
        </w:rPr>
      </w:pPr>
      <w:r>
        <w:rPr>
          <w:rFonts w:ascii="ModusOperandi Book" w:hAnsi="ModusOperandi Book"/>
          <w:b/>
        </w:rPr>
        <w:tab/>
      </w:r>
      <w:r w:rsidRPr="00BA0CE9">
        <w:rPr>
          <w:rFonts w:ascii="ModusOperandi Book" w:hAnsi="ModusOperandi Book"/>
          <w:b/>
        </w:rPr>
        <w:t>‘Schedule 1’</w:t>
      </w:r>
      <w:r w:rsidRPr="00BA0CE9">
        <w:rPr>
          <w:rFonts w:ascii="ModusOperandi Book" w:hAnsi="ModusOperandi Book"/>
        </w:rPr>
        <w:t xml:space="preserve"> shall mean </w:t>
      </w:r>
      <w:r>
        <w:rPr>
          <w:rFonts w:ascii="ModusOperandi Book" w:hAnsi="ModusOperandi Book"/>
        </w:rPr>
        <w:t>the services</w:t>
      </w:r>
      <w:r w:rsidRPr="00BA0CE9">
        <w:rPr>
          <w:rFonts w:ascii="ModusOperandi Book" w:hAnsi="ModusOperandi Book"/>
        </w:rPr>
        <w:t xml:space="preserve"> carried out by the Artist</w:t>
      </w:r>
    </w:p>
    <w:p w14:paraId="52943F70" w14:textId="77777777" w:rsidR="00DC6F13" w:rsidRPr="00BA0CE9" w:rsidRDefault="008B101D" w:rsidP="00DC6F13">
      <w:pPr>
        <w:pStyle w:val="Body"/>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100" w:right="460" w:hanging="1100"/>
        <w:jc w:val="both"/>
        <w:rPr>
          <w:rFonts w:ascii="ModusOperandi Book" w:hAnsi="ModusOperandi Book"/>
          <w:color w:val="auto"/>
          <w:sz w:val="20"/>
        </w:rPr>
      </w:pPr>
      <w:bookmarkStart w:id="67" w:name="_DV_M68"/>
      <w:bookmarkStart w:id="68" w:name="_DV_M69"/>
      <w:bookmarkEnd w:id="67"/>
      <w:bookmarkEnd w:id="68"/>
      <w:r w:rsidRPr="00E80EE6">
        <w:rPr>
          <w:rFonts w:ascii="ModusOperandi Book" w:hAnsi="ModusOperandi Book" w:cs="Arial"/>
          <w:szCs w:val="24"/>
        </w:rPr>
        <w:tab/>
      </w:r>
    </w:p>
    <w:p w14:paraId="1C527E56" w14:textId="4A4B4760" w:rsidR="00DC6F13" w:rsidRPr="00BA0CE9" w:rsidRDefault="00DC6F13" w:rsidP="00DC6F13">
      <w:pPr>
        <w:pStyle w:val="Body"/>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100" w:right="460" w:hanging="1100"/>
        <w:jc w:val="both"/>
        <w:rPr>
          <w:rFonts w:ascii="ModusOperandi Book" w:hAnsi="ModusOperandi Book"/>
          <w:color w:val="auto"/>
          <w:sz w:val="20"/>
        </w:rPr>
      </w:pPr>
      <w:r w:rsidRPr="00BA0CE9">
        <w:rPr>
          <w:rFonts w:ascii="ModusOperandi Book" w:hAnsi="ModusOperandi Book"/>
          <w:color w:val="auto"/>
          <w:sz w:val="20"/>
        </w:rPr>
        <w:tab/>
        <w:t>‘</w:t>
      </w:r>
      <w:r w:rsidRPr="00BA0CE9">
        <w:rPr>
          <w:rFonts w:ascii="ModusOperandi Book" w:hAnsi="ModusOperandi Book"/>
          <w:b/>
          <w:color w:val="auto"/>
          <w:sz w:val="20"/>
        </w:rPr>
        <w:t>Schedule 2’</w:t>
      </w:r>
      <w:r w:rsidRPr="00BA0CE9">
        <w:rPr>
          <w:rFonts w:ascii="ModusOperandi Book" w:hAnsi="ModusOperandi Book"/>
          <w:color w:val="auto"/>
          <w:sz w:val="20"/>
        </w:rPr>
        <w:t xml:space="preserve"> </w:t>
      </w:r>
      <w:r w:rsidR="00345419" w:rsidRPr="00BA0CE9">
        <w:rPr>
          <w:rFonts w:ascii="ModusOperandi Book" w:hAnsi="ModusOperandi Book"/>
          <w:color w:val="auto"/>
          <w:sz w:val="20"/>
        </w:rPr>
        <w:t>shall mean work to be procured by the Client’s Contractor and carried out by the Sub-contractor f</w:t>
      </w:r>
      <w:r w:rsidR="00345419" w:rsidRPr="00BA0CE9" w:rsidDel="00C40C1F">
        <w:rPr>
          <w:rFonts w:ascii="ModusOperandi Book" w:hAnsi="ModusOperandi Book"/>
          <w:color w:val="auto"/>
          <w:sz w:val="20"/>
        </w:rPr>
        <w:t xml:space="preserve">ollowing </w:t>
      </w:r>
      <w:r w:rsidR="00345419" w:rsidRPr="00BA0CE9">
        <w:rPr>
          <w:rFonts w:ascii="ModusOperandi Book" w:hAnsi="ModusOperandi Book"/>
          <w:color w:val="auto"/>
          <w:sz w:val="20"/>
        </w:rPr>
        <w:t>or in parallel with the Artist’s work listed in Schedule 1, to the</w:t>
      </w:r>
      <w:r w:rsidR="00345419" w:rsidRPr="00BA0CE9">
        <w:rPr>
          <w:rFonts w:ascii="ModusOperandi Book" w:hAnsi="ModusOperandi Book"/>
          <w:i/>
          <w:color w:val="auto"/>
          <w:sz w:val="20"/>
        </w:rPr>
        <w:t xml:space="preserve"> </w:t>
      </w:r>
      <w:r w:rsidR="00345419" w:rsidRPr="00BA0CE9">
        <w:rPr>
          <w:rFonts w:ascii="ModusOperandi Book" w:hAnsi="ModusOperandi Book"/>
          <w:color w:val="auto"/>
          <w:sz w:val="20"/>
        </w:rPr>
        <w:t xml:space="preserve">specification </w:t>
      </w:r>
      <w:r w:rsidR="00345419">
        <w:rPr>
          <w:rFonts w:ascii="ModusOperandi Book" w:hAnsi="ModusOperandi Book"/>
          <w:color w:val="auto"/>
          <w:sz w:val="20"/>
        </w:rPr>
        <w:t>approved</w:t>
      </w:r>
      <w:r w:rsidR="00345419" w:rsidRPr="00BA0CE9">
        <w:rPr>
          <w:rFonts w:ascii="ModusOperandi Book" w:hAnsi="ModusOperandi Book"/>
          <w:color w:val="auto"/>
          <w:sz w:val="20"/>
        </w:rPr>
        <w:t xml:space="preserve"> b</w:t>
      </w:r>
      <w:r w:rsidR="00345419">
        <w:rPr>
          <w:rFonts w:ascii="ModusOperandi Book" w:hAnsi="ModusOperandi Book"/>
          <w:color w:val="auto"/>
          <w:sz w:val="20"/>
        </w:rPr>
        <w:t>y the Architects and the Artist</w:t>
      </w:r>
    </w:p>
    <w:p w14:paraId="23C56A22" w14:textId="77777777" w:rsidR="00DC6F13" w:rsidRPr="00BA0CE9" w:rsidRDefault="00DC6F13" w:rsidP="00DC6F13">
      <w:pPr>
        <w:pStyle w:val="Body"/>
        <w:tabs>
          <w:tab w:val="left" w:pos="1080"/>
          <w:tab w:val="left" w:pos="1134"/>
          <w:tab w:val="left" w:pos="1276"/>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134" w:right="460" w:hanging="425"/>
        <w:jc w:val="both"/>
        <w:rPr>
          <w:rFonts w:ascii="ModusOperandi Book" w:hAnsi="ModusOperandi Book"/>
          <w:color w:val="auto"/>
          <w:sz w:val="20"/>
          <w:highlight w:val="yellow"/>
        </w:rPr>
      </w:pPr>
    </w:p>
    <w:p w14:paraId="01C23BC7" w14:textId="73D87143" w:rsidR="00DC6F13" w:rsidRDefault="00DC6F13" w:rsidP="00120B6C">
      <w:pPr>
        <w:pStyle w:val="Body"/>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080" w:right="460"/>
        <w:jc w:val="both"/>
        <w:rPr>
          <w:rFonts w:ascii="ModusOperandi Book" w:hAnsi="ModusOperandi Book"/>
          <w:color w:val="auto"/>
          <w:sz w:val="20"/>
        </w:rPr>
      </w:pPr>
      <w:r>
        <w:rPr>
          <w:rFonts w:ascii="ModusOperandi Book" w:hAnsi="ModusOperandi Book"/>
          <w:color w:val="auto"/>
          <w:sz w:val="20"/>
        </w:rPr>
        <w:lastRenderedPageBreak/>
        <w:t>‘</w:t>
      </w:r>
      <w:r w:rsidRPr="00BA0CE9">
        <w:rPr>
          <w:rFonts w:ascii="ModusOperandi Book" w:hAnsi="ModusOperandi Book"/>
          <w:b/>
          <w:color w:val="auto"/>
          <w:sz w:val="20"/>
        </w:rPr>
        <w:t>Schedule 3’</w:t>
      </w:r>
      <w:r w:rsidRPr="00BA0CE9">
        <w:rPr>
          <w:rFonts w:ascii="ModusOperandi Book" w:hAnsi="ModusOperandi Book"/>
          <w:color w:val="auto"/>
          <w:sz w:val="20"/>
        </w:rPr>
        <w:t xml:space="preserve"> </w:t>
      </w:r>
      <w:r w:rsidR="005841EF">
        <w:rPr>
          <w:rFonts w:ascii="ModusOperandi Book" w:hAnsi="ModusOperandi Book"/>
          <w:color w:val="auto"/>
          <w:sz w:val="20"/>
        </w:rPr>
        <w:t xml:space="preserve">shall mean work to be </w:t>
      </w:r>
      <w:r w:rsidR="00345419">
        <w:rPr>
          <w:rFonts w:ascii="ModusOperandi Book" w:hAnsi="ModusOperandi Book"/>
          <w:color w:val="auto"/>
          <w:sz w:val="20"/>
        </w:rPr>
        <w:t xml:space="preserve">procured or undertaken by the Client’s Contactor </w:t>
      </w:r>
    </w:p>
    <w:p w14:paraId="69CDAA1C" w14:textId="77777777" w:rsidR="005841EF" w:rsidRDefault="005841EF" w:rsidP="00DC6F13">
      <w:pPr>
        <w:pStyle w:val="Body"/>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080" w:right="460"/>
        <w:jc w:val="both"/>
        <w:rPr>
          <w:rFonts w:ascii="Courier New" w:hAnsi="Courier New" w:cs="Times New Roman"/>
          <w:noProof/>
          <w:color w:val="000080"/>
          <w:sz w:val="20"/>
          <w:szCs w:val="20"/>
          <w:lang w:val="en-GB" w:eastAsia="en-US"/>
        </w:rPr>
      </w:pPr>
    </w:p>
    <w:p w14:paraId="01AA2CF2" w14:textId="77777777" w:rsidR="00434EC9" w:rsidRDefault="005841EF" w:rsidP="00DC6F13">
      <w:pPr>
        <w:pStyle w:val="Body"/>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080" w:right="460"/>
        <w:jc w:val="both"/>
        <w:rPr>
          <w:rFonts w:ascii="ModusOperandi Book" w:hAnsi="ModusOperandi Book"/>
          <w:color w:val="auto"/>
          <w:sz w:val="20"/>
        </w:rPr>
      </w:pPr>
      <w:r w:rsidRPr="00434EC9">
        <w:rPr>
          <w:rFonts w:ascii="ModusOperandi Book" w:hAnsi="ModusOperandi Book" w:cs="Times New Roman"/>
          <w:b/>
          <w:noProof/>
          <w:color w:val="auto"/>
          <w:sz w:val="20"/>
          <w:szCs w:val="20"/>
          <w:lang w:val="en-GB" w:eastAsia="en-US"/>
        </w:rPr>
        <w:t>‘Schedule 4</w:t>
      </w:r>
      <w:r w:rsidR="00434EC9" w:rsidRPr="00434EC9">
        <w:rPr>
          <w:rFonts w:ascii="ModusOperandi Book" w:hAnsi="ModusOperandi Book" w:cs="Times New Roman"/>
          <w:b/>
          <w:noProof/>
          <w:color w:val="auto"/>
          <w:sz w:val="20"/>
          <w:szCs w:val="20"/>
          <w:lang w:val="en-GB" w:eastAsia="en-US"/>
        </w:rPr>
        <w:t>’</w:t>
      </w:r>
      <w:r w:rsidR="00434EC9" w:rsidRPr="00434EC9">
        <w:rPr>
          <w:rFonts w:ascii="ModusOperandi Book" w:hAnsi="ModusOperandi Book" w:cs="Times New Roman"/>
          <w:noProof/>
          <w:color w:val="auto"/>
          <w:sz w:val="20"/>
          <w:szCs w:val="20"/>
          <w:lang w:val="en-GB" w:eastAsia="en-US"/>
        </w:rPr>
        <w:t xml:space="preserve"> </w:t>
      </w:r>
      <w:r w:rsidR="00DC6F13" w:rsidRPr="00434EC9">
        <w:rPr>
          <w:rFonts w:ascii="ModusOperandi Book" w:hAnsi="ModusOperandi Book"/>
          <w:color w:val="auto"/>
          <w:sz w:val="20"/>
          <w:szCs w:val="22"/>
          <w:lang w:bidi="en-US"/>
        </w:rPr>
        <w:t>specifies</w:t>
      </w:r>
      <w:r w:rsidR="00DC6F13" w:rsidRPr="00BA0CE9">
        <w:rPr>
          <w:rFonts w:ascii="ModusOperandi Book" w:hAnsi="ModusOperandi Book"/>
          <w:color w:val="auto"/>
          <w:sz w:val="20"/>
          <w:szCs w:val="22"/>
          <w:lang w:bidi="en-US"/>
        </w:rPr>
        <w:t xml:space="preserve"> the </w:t>
      </w:r>
      <w:r w:rsidR="00DC6F13">
        <w:rPr>
          <w:rFonts w:ascii="ModusOperandi Book" w:hAnsi="ModusOperandi Book"/>
          <w:color w:val="auto"/>
          <w:sz w:val="20"/>
          <w:szCs w:val="22"/>
          <w:lang w:bidi="en-US"/>
        </w:rPr>
        <w:t>Fee</w:t>
      </w:r>
      <w:r w:rsidR="00DC6F13" w:rsidRPr="00BA0CE9">
        <w:rPr>
          <w:rFonts w:ascii="ModusOperandi Book" w:hAnsi="ModusOperandi Book"/>
          <w:color w:val="auto"/>
          <w:sz w:val="20"/>
          <w:szCs w:val="22"/>
          <w:lang w:bidi="en-US"/>
        </w:rPr>
        <w:t xml:space="preserve"> associated with the </w:t>
      </w:r>
      <w:r w:rsidR="00DC6F13">
        <w:rPr>
          <w:rFonts w:ascii="ModusOperandi Book" w:hAnsi="ModusOperandi Book"/>
          <w:color w:val="auto"/>
          <w:sz w:val="20"/>
          <w:szCs w:val="22"/>
          <w:lang w:bidi="en-US"/>
        </w:rPr>
        <w:t>S</w:t>
      </w:r>
      <w:r w:rsidR="00DC6F13" w:rsidRPr="00BA0CE9">
        <w:rPr>
          <w:rFonts w:ascii="ModusOperandi Book" w:hAnsi="ModusOperandi Book"/>
          <w:color w:val="auto"/>
          <w:sz w:val="20"/>
          <w:szCs w:val="22"/>
          <w:lang w:bidi="en-US"/>
        </w:rPr>
        <w:t>ervices carried out under Schedule 1</w:t>
      </w:r>
      <w:r w:rsidR="00DC6F13">
        <w:rPr>
          <w:rFonts w:ascii="ModusOperandi Book" w:hAnsi="ModusOperandi Book"/>
          <w:color w:val="auto"/>
          <w:sz w:val="20"/>
        </w:rPr>
        <w:t xml:space="preserve"> </w:t>
      </w:r>
    </w:p>
    <w:p w14:paraId="324C0592" w14:textId="77777777" w:rsidR="00434EC9" w:rsidRDefault="00434EC9" w:rsidP="00DC6F13">
      <w:pPr>
        <w:pStyle w:val="Body"/>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080" w:right="460"/>
        <w:jc w:val="both"/>
        <w:rPr>
          <w:rFonts w:ascii="ModusOperandi Book" w:hAnsi="ModusOperandi Book"/>
          <w:color w:val="auto"/>
          <w:sz w:val="20"/>
        </w:rPr>
      </w:pPr>
    </w:p>
    <w:p w14:paraId="47BACA9B" w14:textId="39BD6803" w:rsidR="00DC6F13" w:rsidRDefault="00434EC9" w:rsidP="00DC6F13">
      <w:pPr>
        <w:pStyle w:val="Body"/>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080" w:right="460"/>
        <w:jc w:val="both"/>
        <w:rPr>
          <w:rFonts w:ascii="ModusOperandi Book" w:hAnsi="ModusOperandi Book"/>
          <w:color w:val="auto"/>
          <w:sz w:val="20"/>
        </w:rPr>
      </w:pPr>
      <w:r w:rsidRPr="00434EC9">
        <w:rPr>
          <w:rFonts w:ascii="ModusOperandi Book" w:hAnsi="ModusOperandi Book"/>
          <w:b/>
          <w:color w:val="auto"/>
          <w:sz w:val="20"/>
        </w:rPr>
        <w:t>‘Schedule 5’</w:t>
      </w:r>
      <w:r>
        <w:rPr>
          <w:rFonts w:ascii="ModusOperandi Book" w:hAnsi="ModusOperandi Book"/>
          <w:color w:val="auto"/>
          <w:sz w:val="20"/>
        </w:rPr>
        <w:t xml:space="preserve"> </w:t>
      </w:r>
      <w:r w:rsidR="00DC6F13" w:rsidRPr="00BA0CE9">
        <w:rPr>
          <w:rFonts w:ascii="ModusOperandi Book" w:hAnsi="ModusOperandi Book"/>
          <w:color w:val="auto"/>
          <w:sz w:val="20"/>
        </w:rPr>
        <w:t>is the Brief</w:t>
      </w:r>
      <w:r w:rsidR="00DC6F13">
        <w:rPr>
          <w:rFonts w:ascii="ModusOperandi Book" w:hAnsi="ModusOperandi Book"/>
          <w:color w:val="auto"/>
          <w:sz w:val="20"/>
        </w:rPr>
        <w:t xml:space="preserve"> and Artist’s Proposal</w:t>
      </w:r>
    </w:p>
    <w:p w14:paraId="63FB6A28" w14:textId="77777777" w:rsidR="00DC6F13" w:rsidRPr="0011192A" w:rsidRDefault="00DC6F13" w:rsidP="00DC6F13">
      <w:pPr>
        <w:pStyle w:val="BodyText"/>
      </w:pPr>
    </w:p>
    <w:p w14:paraId="03AB974F" w14:textId="7B840E70" w:rsidR="00DC6F13" w:rsidRDefault="00DC6F13" w:rsidP="003463BC">
      <w:pPr>
        <w:widowControl w:val="0"/>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080" w:right="460"/>
        <w:jc w:val="both"/>
        <w:textAlignment w:val="auto"/>
        <w:rPr>
          <w:rFonts w:ascii="ModusOperandi Book" w:hAnsi="ModusOperandi Book" w:cs="Arial"/>
          <w:noProof w:val="0"/>
          <w:color w:val="000000"/>
          <w:szCs w:val="24"/>
          <w:lang w:val="en-US" w:eastAsia="zh-CN"/>
        </w:rPr>
      </w:pPr>
      <w:bookmarkStart w:id="69" w:name="_DV_M70"/>
      <w:bookmarkEnd w:id="69"/>
      <w:r w:rsidRPr="00DC6F13">
        <w:rPr>
          <w:rFonts w:ascii="ModusOperandi Book" w:hAnsi="ModusOperandi Book" w:cs="Arial"/>
          <w:noProof w:val="0"/>
          <w:color w:val="000000"/>
          <w:szCs w:val="24"/>
          <w:lang w:val="en-US" w:eastAsia="zh-CN"/>
        </w:rPr>
        <w:t xml:space="preserve">The words </w:t>
      </w:r>
      <w:r w:rsidRPr="00102D6A">
        <w:rPr>
          <w:rFonts w:ascii="ModusOperandi Book" w:hAnsi="ModusOperandi Book" w:cs="Arial"/>
          <w:b/>
          <w:noProof w:val="0"/>
          <w:color w:val="000000"/>
          <w:szCs w:val="24"/>
          <w:lang w:val="en-US" w:eastAsia="zh-CN"/>
        </w:rPr>
        <w:t>'</w:t>
      </w:r>
      <w:r w:rsidRPr="00DC6F13">
        <w:rPr>
          <w:rFonts w:ascii="ModusOperandi Book" w:hAnsi="ModusOperandi Book" w:cs="Arial"/>
          <w:b/>
          <w:noProof w:val="0"/>
          <w:color w:val="000000"/>
          <w:szCs w:val="24"/>
          <w:lang w:val="en-US" w:eastAsia="zh-CN"/>
        </w:rPr>
        <w:t>the Services</w:t>
      </w:r>
      <w:r w:rsidRPr="00102D6A">
        <w:rPr>
          <w:rFonts w:ascii="ModusOperandi Book" w:hAnsi="ModusOperandi Book" w:cs="Arial"/>
          <w:b/>
          <w:noProof w:val="0"/>
          <w:color w:val="000000"/>
          <w:szCs w:val="24"/>
          <w:lang w:val="en-US" w:eastAsia="zh-CN"/>
        </w:rPr>
        <w:t>'</w:t>
      </w:r>
      <w:r w:rsidRPr="00DC6F13">
        <w:rPr>
          <w:rFonts w:ascii="ModusOperandi Book" w:hAnsi="ModusOperandi Book" w:cs="Arial"/>
          <w:noProof w:val="0"/>
          <w:color w:val="000000"/>
          <w:szCs w:val="24"/>
          <w:lang w:val="en-US" w:eastAsia="zh-CN"/>
        </w:rPr>
        <w:t xml:space="preserve"> means the services to be undertaken by the Artist set out in Schedule 1</w:t>
      </w:r>
    </w:p>
    <w:p w14:paraId="580419E6" w14:textId="77777777" w:rsidR="00DC6F13" w:rsidRPr="00DC6F13" w:rsidRDefault="00DC6F13" w:rsidP="00DC6F13">
      <w:pPr>
        <w:widowControl w:val="0"/>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p>
    <w:p w14:paraId="491F35C4" w14:textId="37E46AFA" w:rsidR="008B101D" w:rsidRPr="00102D6A" w:rsidRDefault="008B101D" w:rsidP="00DC6F13">
      <w:pPr>
        <w:widowControl w:val="0"/>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szCs w:val="24"/>
          <w:lang w:eastAsia="zh-CN"/>
        </w:rPr>
      </w:pPr>
      <w:r>
        <w:rPr>
          <w:rFonts w:ascii="ModusOperandi Book" w:hAnsi="ModusOperandi Book" w:cs="Arial"/>
          <w:noProof w:val="0"/>
          <w:color w:val="000000"/>
          <w:szCs w:val="24"/>
          <w:lang w:eastAsia="zh-CN"/>
        </w:rPr>
        <w:tab/>
      </w:r>
      <w:r w:rsidRPr="00121737">
        <w:rPr>
          <w:rFonts w:ascii="ModusOperandi Book" w:hAnsi="ModusOperandi Book" w:cs="Arial"/>
          <w:noProof w:val="0"/>
          <w:color w:val="000000"/>
          <w:szCs w:val="24"/>
          <w:lang w:eastAsia="zh-CN"/>
        </w:rPr>
        <w:t xml:space="preserve">The words </w:t>
      </w:r>
      <w:r w:rsidRPr="00121737">
        <w:rPr>
          <w:rFonts w:ascii="ModusOperandi Book" w:hAnsi="ModusOperandi Book" w:cs="Arial"/>
          <w:b/>
          <w:noProof w:val="0"/>
          <w:color w:val="000000"/>
          <w:szCs w:val="24"/>
          <w:lang w:eastAsia="zh-CN"/>
        </w:rPr>
        <w:t>‘the Site’</w:t>
      </w:r>
      <w:r w:rsidRPr="00121737">
        <w:rPr>
          <w:rFonts w:ascii="ModusOperandi Book" w:hAnsi="ModusOperandi Book" w:cs="Arial"/>
          <w:noProof w:val="0"/>
          <w:color w:val="000000"/>
          <w:szCs w:val="24"/>
          <w:lang w:eastAsia="zh-CN"/>
        </w:rPr>
        <w:t xml:space="preserve"> shall mean </w:t>
      </w:r>
      <w:r w:rsidR="00E366D2">
        <w:rPr>
          <w:rFonts w:ascii="ModusOperandi Book" w:hAnsi="ModusOperandi Book" w:cs="Arial"/>
          <w:noProof w:val="0"/>
          <w:color w:val="000000"/>
          <w:szCs w:val="24"/>
          <w:lang w:eastAsia="zh-CN"/>
        </w:rPr>
        <w:t>the designated site</w:t>
      </w:r>
      <w:r w:rsidR="00DC6F13">
        <w:rPr>
          <w:rFonts w:ascii="ModusOperandi Book" w:hAnsi="ModusOperandi Book" w:cs="Arial"/>
          <w:noProof w:val="0"/>
          <w:color w:val="000000"/>
          <w:szCs w:val="24"/>
          <w:lang w:eastAsia="zh-CN"/>
        </w:rPr>
        <w:t>,</w:t>
      </w:r>
      <w:r w:rsidR="00260688">
        <w:rPr>
          <w:rFonts w:ascii="ModusOperandi Book" w:hAnsi="ModusOperandi Book" w:cs="Arial"/>
          <w:noProof w:val="0"/>
          <w:color w:val="000000"/>
          <w:szCs w:val="24"/>
          <w:lang w:eastAsia="zh-CN"/>
        </w:rPr>
        <w:t xml:space="preserve"> Duke’s Court St James’s, </w:t>
      </w:r>
      <w:r w:rsidR="00E366D2">
        <w:rPr>
          <w:rFonts w:ascii="ModusOperandi Book" w:hAnsi="ModusOperandi Book" w:cs="Arial"/>
          <w:noProof w:val="0"/>
          <w:color w:val="000000"/>
          <w:szCs w:val="24"/>
          <w:lang w:eastAsia="zh-CN"/>
        </w:rPr>
        <w:t xml:space="preserve">on </w:t>
      </w:r>
      <w:r w:rsidR="00260688">
        <w:rPr>
          <w:rFonts w:ascii="ModusOperandi Book" w:hAnsi="ModusOperandi Book" w:cs="Arial"/>
          <w:noProof w:val="0"/>
          <w:color w:val="000000"/>
          <w:szCs w:val="24"/>
          <w:lang w:eastAsia="zh-CN"/>
        </w:rPr>
        <w:t>Duke Street, St James’s, London SW1Y.</w:t>
      </w:r>
    </w:p>
    <w:p w14:paraId="1D15E4B6" w14:textId="4BD66D27" w:rsidR="004D58BC" w:rsidRPr="00DC6F13" w:rsidRDefault="004D58BC" w:rsidP="00DC6F13">
      <w:pPr>
        <w:pStyle w:val="Body"/>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100" w:right="460" w:hanging="1100"/>
        <w:jc w:val="both"/>
        <w:rPr>
          <w:rFonts w:ascii="ModusOperandi Book" w:hAnsi="ModusOperandi Book"/>
          <w:color w:val="auto"/>
          <w:sz w:val="20"/>
        </w:rPr>
      </w:pPr>
    </w:p>
    <w:p w14:paraId="6BF3CB7E" w14:textId="70E80F45" w:rsidR="004D58BC" w:rsidRDefault="004D58BC" w:rsidP="004D58BC">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left="1080" w:right="459"/>
        <w:jc w:val="both"/>
        <w:textAlignment w:val="auto"/>
        <w:rPr>
          <w:rFonts w:ascii="ModusOperandi Book" w:hAnsi="ModusOperandi Book" w:cs="Arial"/>
          <w:szCs w:val="24"/>
        </w:rPr>
      </w:pPr>
      <w:r w:rsidRPr="00E80EE6">
        <w:rPr>
          <w:rFonts w:ascii="ModusOperandi Book" w:hAnsi="ModusOperandi Book" w:cs="Arial"/>
          <w:noProof w:val="0"/>
          <w:color w:val="000000"/>
          <w:szCs w:val="24"/>
          <w:lang w:val="en-US" w:eastAsia="zh-CN"/>
        </w:rPr>
        <w:t xml:space="preserve">The word </w:t>
      </w:r>
      <w:r w:rsidRPr="00E80EE6">
        <w:rPr>
          <w:rFonts w:ascii="ModusOperandi Book" w:hAnsi="ModusOperandi Book" w:cs="Arial"/>
          <w:b/>
          <w:bCs/>
          <w:noProof w:val="0"/>
          <w:color w:val="000000"/>
          <w:szCs w:val="24"/>
          <w:lang w:val="en-US" w:eastAsia="zh-CN"/>
        </w:rPr>
        <w:t xml:space="preserve">‘Sub-Contractor’ </w:t>
      </w:r>
      <w:r w:rsidRPr="00E80EE6">
        <w:rPr>
          <w:rFonts w:ascii="ModusOperandi Book" w:hAnsi="ModusOperandi Book" w:cs="Arial"/>
          <w:noProof w:val="0"/>
          <w:color w:val="000000"/>
          <w:szCs w:val="24"/>
          <w:lang w:val="en-US" w:eastAsia="zh-CN"/>
        </w:rPr>
        <w:t xml:space="preserve">shall mean: </w:t>
      </w:r>
      <w:bookmarkStart w:id="70" w:name="_DV_M61"/>
      <w:bookmarkEnd w:id="70"/>
      <w:r w:rsidRPr="00420774">
        <w:rPr>
          <w:rFonts w:ascii="ModusOperandi Book" w:hAnsi="ModusOperandi Book" w:cs="Arial"/>
          <w:noProof w:val="0"/>
          <w:szCs w:val="24"/>
          <w:lang w:val="en-US" w:eastAsia="zh-CN"/>
        </w:rPr>
        <w:t>the</w:t>
      </w:r>
      <w:r>
        <w:rPr>
          <w:rFonts w:ascii="ModusOperandi Book" w:hAnsi="ModusOperandi Book" w:cs="Arial"/>
          <w:noProof w:val="0"/>
          <w:szCs w:val="24"/>
          <w:lang w:val="en-US" w:eastAsia="zh-CN"/>
        </w:rPr>
        <w:t xml:space="preserve"> specialist trade contractor</w:t>
      </w:r>
      <w:r w:rsidR="00EA2958">
        <w:rPr>
          <w:rFonts w:ascii="ModusOperandi Book" w:hAnsi="ModusOperandi Book" w:cs="Arial"/>
          <w:noProof w:val="0"/>
          <w:szCs w:val="24"/>
          <w:lang w:val="en-US" w:eastAsia="zh-CN"/>
        </w:rPr>
        <w:t>/s</w:t>
      </w:r>
      <w:r>
        <w:rPr>
          <w:rFonts w:ascii="ModusOperandi Book" w:hAnsi="ModusOperandi Book" w:cs="Arial"/>
          <w:noProof w:val="0"/>
          <w:szCs w:val="24"/>
          <w:lang w:val="en-US" w:eastAsia="zh-CN"/>
        </w:rPr>
        <w:t xml:space="preserve"> appointed by the</w:t>
      </w:r>
      <w:r w:rsidR="00DC6F13">
        <w:rPr>
          <w:rFonts w:ascii="ModusOperandi Book" w:hAnsi="ModusOperandi Book" w:cs="Arial"/>
          <w:noProof w:val="0"/>
          <w:szCs w:val="24"/>
          <w:lang w:val="en-US" w:eastAsia="zh-CN"/>
        </w:rPr>
        <w:t xml:space="preserve"> </w:t>
      </w:r>
      <w:r w:rsidR="00DC6F13">
        <w:rPr>
          <w:rFonts w:ascii="ModusOperandi Book" w:hAnsi="ModusOperandi Book" w:cs="Arial"/>
          <w:szCs w:val="24"/>
        </w:rPr>
        <w:t xml:space="preserve">principal </w:t>
      </w:r>
      <w:r w:rsidR="00DC6F13" w:rsidRPr="00BA0CE9">
        <w:rPr>
          <w:rFonts w:ascii="ModusOperandi Book" w:hAnsi="ModusOperandi Book" w:cs="Arial"/>
          <w:szCs w:val="24"/>
        </w:rPr>
        <w:t>Con</w:t>
      </w:r>
      <w:r w:rsidR="00102D6A">
        <w:rPr>
          <w:rFonts w:ascii="ModusOperandi Book" w:hAnsi="ModusOperandi Book" w:cs="Arial"/>
          <w:szCs w:val="24"/>
        </w:rPr>
        <w:t>tractor</w:t>
      </w:r>
    </w:p>
    <w:p w14:paraId="656F1ECC" w14:textId="77777777" w:rsidR="00DC6F13" w:rsidRDefault="00DC6F13" w:rsidP="00DC6F13">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left="1080" w:right="459"/>
        <w:jc w:val="both"/>
        <w:textAlignment w:val="auto"/>
        <w:rPr>
          <w:rFonts w:ascii="ModusOperandi Book" w:hAnsi="ModusOperandi Book" w:cs="Arial"/>
          <w:noProof w:val="0"/>
          <w:color w:val="000000"/>
          <w:szCs w:val="24"/>
          <w:lang w:val="en-US" w:eastAsia="zh-CN"/>
        </w:rPr>
      </w:pPr>
    </w:p>
    <w:p w14:paraId="4DB57AF6" w14:textId="6E0682AB" w:rsidR="00DC6F13" w:rsidRPr="00DC6F13" w:rsidRDefault="00DC6F13" w:rsidP="004D58BC">
      <w:pPr>
        <w:widowControl w:val="0"/>
        <w:tabs>
          <w:tab w:val="left" w:pos="0"/>
          <w:tab w:val="left" w:pos="1080"/>
          <w:tab w:val="left" w:pos="2160"/>
          <w:tab w:val="left" w:pos="2880"/>
          <w:tab w:val="left" w:pos="3119"/>
          <w:tab w:val="left" w:pos="3600"/>
          <w:tab w:val="left" w:pos="4320"/>
          <w:tab w:val="left" w:pos="5040"/>
          <w:tab w:val="left" w:pos="5760"/>
          <w:tab w:val="left" w:pos="6480"/>
          <w:tab w:val="left" w:pos="7200"/>
          <w:tab w:val="left" w:pos="8640"/>
          <w:tab w:val="left" w:pos="9360"/>
          <w:tab w:val="left" w:pos="10080"/>
          <w:tab w:val="left" w:pos="10800"/>
          <w:tab w:val="left" w:pos="11520"/>
        </w:tabs>
        <w:overflowPunct/>
        <w:spacing w:line="360" w:lineRule="atLeast"/>
        <w:ind w:left="1080" w:right="459"/>
        <w:jc w:val="both"/>
        <w:textAlignment w:val="auto"/>
        <w:rPr>
          <w:rFonts w:ascii="ModusOperandi Book" w:hAnsi="ModusOperandi Book" w:cs="Arial"/>
          <w:noProof w:val="0"/>
          <w:color w:val="000000"/>
          <w:szCs w:val="24"/>
          <w:lang w:eastAsia="zh-CN"/>
        </w:rPr>
      </w:pPr>
      <w:r w:rsidRPr="00E80EE6">
        <w:rPr>
          <w:rFonts w:ascii="ModusOperandi Book" w:hAnsi="ModusOperandi Book" w:cs="Arial"/>
          <w:noProof w:val="0"/>
          <w:color w:val="000000"/>
          <w:szCs w:val="24"/>
          <w:lang w:val="en-US" w:eastAsia="zh-CN"/>
        </w:rPr>
        <w:t xml:space="preserve">The words </w:t>
      </w:r>
      <w:r w:rsidRPr="00E80EE6">
        <w:rPr>
          <w:rFonts w:ascii="ModusOperandi Book" w:hAnsi="ModusOperandi Book" w:cs="Arial"/>
          <w:b/>
          <w:bCs/>
          <w:noProof w:val="0"/>
          <w:color w:val="000000"/>
          <w:szCs w:val="24"/>
          <w:lang w:val="en-US" w:eastAsia="zh-CN"/>
        </w:rPr>
        <w:t>'the Work'</w:t>
      </w:r>
      <w:r w:rsidRPr="00E80EE6">
        <w:rPr>
          <w:rFonts w:ascii="ModusOperandi Book" w:hAnsi="ModusOperandi Book" w:cs="Arial"/>
          <w:noProof w:val="0"/>
          <w:color w:val="000000"/>
          <w:szCs w:val="24"/>
          <w:lang w:val="en-US" w:eastAsia="zh-CN"/>
        </w:rPr>
        <w:t xml:space="preserve"> shall mean the work</w:t>
      </w:r>
      <w:r>
        <w:rPr>
          <w:rFonts w:ascii="ModusOperandi Book" w:hAnsi="ModusOperandi Book" w:cs="Arial"/>
          <w:noProof w:val="0"/>
          <w:color w:val="000000"/>
          <w:szCs w:val="24"/>
          <w:lang w:val="en-US" w:eastAsia="zh-CN"/>
        </w:rPr>
        <w:t xml:space="preserve"> of art</w:t>
      </w:r>
      <w:r w:rsidRPr="00E80EE6">
        <w:rPr>
          <w:rFonts w:ascii="ModusOperandi Book" w:hAnsi="ModusOperandi Book" w:cs="Arial"/>
          <w:noProof w:val="0"/>
          <w:color w:val="000000"/>
          <w:szCs w:val="24"/>
          <w:lang w:val="en-US" w:eastAsia="zh-CN"/>
        </w:rPr>
        <w:t xml:space="preserve"> </w:t>
      </w:r>
      <w:r w:rsidRPr="00121737">
        <w:rPr>
          <w:rFonts w:ascii="ModusOperandi Book" w:hAnsi="ModusOperandi Book" w:cs="Arial"/>
          <w:noProof w:val="0"/>
          <w:color w:val="000000"/>
          <w:szCs w:val="24"/>
          <w:lang w:eastAsia="zh-CN"/>
        </w:rPr>
        <w:t xml:space="preserve">to be </w:t>
      </w:r>
      <w:r>
        <w:rPr>
          <w:rFonts w:ascii="ModusOperandi Book" w:hAnsi="ModusOperandi Book" w:cs="Arial"/>
          <w:noProof w:val="0"/>
          <w:color w:val="000000"/>
          <w:szCs w:val="24"/>
          <w:lang w:eastAsia="zh-CN"/>
        </w:rPr>
        <w:t xml:space="preserve">designed and created </w:t>
      </w:r>
      <w:r w:rsidRPr="00121737">
        <w:rPr>
          <w:rFonts w:ascii="ModusOperandi Book" w:hAnsi="ModusOperandi Book" w:cs="Arial"/>
          <w:noProof w:val="0"/>
          <w:color w:val="000000"/>
          <w:szCs w:val="24"/>
          <w:lang w:eastAsia="zh-CN"/>
        </w:rPr>
        <w:t xml:space="preserve">under this Contract </w:t>
      </w:r>
      <w:r>
        <w:rPr>
          <w:rFonts w:ascii="ModusOperandi Book" w:hAnsi="ModusOperandi Book" w:cs="Arial"/>
          <w:noProof w:val="0"/>
          <w:color w:val="000000"/>
          <w:szCs w:val="24"/>
          <w:lang w:eastAsia="zh-CN"/>
        </w:rPr>
        <w:t>for</w:t>
      </w:r>
      <w:r w:rsidRPr="00121737">
        <w:rPr>
          <w:rFonts w:ascii="ModusOperandi Book" w:hAnsi="ModusOperandi Book" w:cs="Arial"/>
          <w:noProof w:val="0"/>
          <w:color w:val="000000"/>
          <w:szCs w:val="24"/>
          <w:lang w:eastAsia="zh-CN"/>
        </w:rPr>
        <w:t xml:space="preserve"> install</w:t>
      </w:r>
      <w:r>
        <w:rPr>
          <w:rFonts w:ascii="ModusOperandi Book" w:hAnsi="ModusOperandi Book" w:cs="Arial"/>
          <w:noProof w:val="0"/>
          <w:color w:val="000000"/>
          <w:szCs w:val="24"/>
          <w:lang w:eastAsia="zh-CN"/>
        </w:rPr>
        <w:t xml:space="preserve">ation at </w:t>
      </w:r>
      <w:r w:rsidRPr="00121737">
        <w:rPr>
          <w:rFonts w:ascii="ModusOperandi Book" w:hAnsi="ModusOperandi Book" w:cs="Arial"/>
          <w:noProof w:val="0"/>
          <w:color w:val="000000"/>
          <w:szCs w:val="24"/>
          <w:lang w:eastAsia="zh-CN"/>
        </w:rPr>
        <w:t>the Site, the details of which are set out in the Artist’s Proposal annexed hereto</w:t>
      </w:r>
      <w:r>
        <w:rPr>
          <w:rFonts w:ascii="ModusOperandi Book" w:hAnsi="ModusOperandi Book" w:cs="Arial"/>
          <w:noProof w:val="0"/>
          <w:color w:val="000000"/>
          <w:szCs w:val="24"/>
          <w:lang w:eastAsia="zh-CN"/>
        </w:rPr>
        <w:t xml:space="preserve"> at Schedule 5. </w:t>
      </w:r>
    </w:p>
    <w:p w14:paraId="02D29584" w14:textId="77777777" w:rsidR="004D58BC" w:rsidRPr="004D58BC" w:rsidRDefault="004D58BC" w:rsidP="004D58BC">
      <w:pPr>
        <w:pStyle w:val="BodyText"/>
      </w:pPr>
    </w:p>
    <w:p w14:paraId="63BE9C6D" w14:textId="77777777" w:rsidR="00781F3E" w:rsidRPr="00781F3E" w:rsidRDefault="00781F3E" w:rsidP="00781F3E">
      <w:pPr>
        <w:pStyle w:val="BodyText"/>
      </w:pPr>
    </w:p>
    <w:p w14:paraId="2283F9A3" w14:textId="77777777" w:rsidR="008B101D" w:rsidRPr="00781F3E" w:rsidRDefault="00781F3E" w:rsidP="00781F3E">
      <w:pPr>
        <w:pStyle w:val="Body"/>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134" w:right="460" w:hanging="1134"/>
        <w:jc w:val="both"/>
        <w:rPr>
          <w:rFonts w:ascii="ModusOperandi Book" w:hAnsi="ModusOperandi Book"/>
          <w:color w:val="auto"/>
          <w:sz w:val="20"/>
        </w:rPr>
      </w:pPr>
      <w:r>
        <w:rPr>
          <w:rFonts w:ascii="ModusOperandi Book" w:hAnsi="ModusOperandi Book"/>
          <w:color w:val="auto"/>
          <w:sz w:val="20"/>
        </w:rPr>
        <w:t>1.2</w:t>
      </w:r>
      <w:r>
        <w:rPr>
          <w:rFonts w:ascii="ModusOperandi Book" w:hAnsi="ModusOperandi Book"/>
          <w:color w:val="auto"/>
          <w:sz w:val="20"/>
        </w:rPr>
        <w:tab/>
        <w:t xml:space="preserve"> </w:t>
      </w:r>
      <w:r w:rsidR="008B101D" w:rsidRPr="00BA0CE9">
        <w:rPr>
          <w:rFonts w:ascii="ModusOperandi Book" w:hAnsi="ModusOperandi Book" w:cs="Arial"/>
          <w:sz w:val="20"/>
          <w:szCs w:val="24"/>
        </w:rPr>
        <w:t>The singular shall include the plural and vice versa.</w:t>
      </w:r>
    </w:p>
    <w:p w14:paraId="3C0CAC3F" w14:textId="77777777" w:rsidR="008B101D" w:rsidRPr="00BA0CE9" w:rsidRDefault="008B101D" w:rsidP="008B101D">
      <w:pPr>
        <w:pStyle w:val="Body"/>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100" w:right="460" w:hanging="1100"/>
        <w:jc w:val="both"/>
        <w:rPr>
          <w:rFonts w:ascii="ModusOperandi Book" w:hAnsi="ModusOperandi Book" w:cs="Arial"/>
          <w:sz w:val="20"/>
          <w:szCs w:val="24"/>
        </w:rPr>
      </w:pPr>
    </w:p>
    <w:p w14:paraId="131342F0" w14:textId="60653197" w:rsidR="008B101D" w:rsidRDefault="00781F3E" w:rsidP="00DC6F13">
      <w:pPr>
        <w:pStyle w:val="Body"/>
        <w:tabs>
          <w:tab w:val="left" w:pos="108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100" w:right="460" w:hanging="1100"/>
        <w:jc w:val="both"/>
        <w:rPr>
          <w:rFonts w:ascii="ModusOperandi Book" w:hAnsi="ModusOperandi Book" w:cs="Arial"/>
          <w:sz w:val="20"/>
          <w:szCs w:val="24"/>
        </w:rPr>
      </w:pPr>
      <w:bookmarkStart w:id="71" w:name="_DV_M71"/>
      <w:bookmarkEnd w:id="71"/>
      <w:r>
        <w:rPr>
          <w:rFonts w:ascii="ModusOperandi Book" w:hAnsi="ModusOperandi Book" w:cs="Arial"/>
          <w:sz w:val="20"/>
          <w:szCs w:val="24"/>
        </w:rPr>
        <w:t>1.3</w:t>
      </w:r>
      <w:r w:rsidR="008B101D" w:rsidRPr="00BA0CE9">
        <w:rPr>
          <w:rFonts w:ascii="ModusOperandi Book" w:hAnsi="ModusOperandi Book" w:cs="Arial"/>
          <w:sz w:val="20"/>
          <w:szCs w:val="24"/>
        </w:rPr>
        <w:tab/>
        <w:t>The masculine shall include the feminine and vice versa.</w:t>
      </w:r>
    </w:p>
    <w:p w14:paraId="252C45D3" w14:textId="77777777" w:rsidR="00DC6F13" w:rsidRDefault="00DC6F13" w:rsidP="00DC6F13">
      <w:pPr>
        <w:pStyle w:val="BodyText"/>
      </w:pPr>
    </w:p>
    <w:p w14:paraId="2E7F6C92" w14:textId="77777777" w:rsidR="00DC6F13" w:rsidRPr="00DC6F13" w:rsidRDefault="00DC6F13" w:rsidP="00DC6F13">
      <w:pPr>
        <w:pStyle w:val="BodyText"/>
      </w:pPr>
    </w:p>
    <w:p w14:paraId="64FBBD17" w14:textId="77777777" w:rsidR="008B101D" w:rsidRPr="00BA0CE9" w:rsidRDefault="008B101D" w:rsidP="008B101D">
      <w:pPr>
        <w:pStyle w:val="Body"/>
        <w:tabs>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100" w:right="460" w:hanging="1100"/>
        <w:jc w:val="both"/>
        <w:rPr>
          <w:rFonts w:ascii="ModusOperandi Book" w:hAnsi="ModusOperandi Book" w:cs="Arial"/>
          <w:b/>
          <w:bCs/>
          <w:sz w:val="20"/>
          <w:szCs w:val="24"/>
        </w:rPr>
      </w:pPr>
      <w:r w:rsidRPr="00BA0CE9">
        <w:rPr>
          <w:rFonts w:ascii="ModusOperandi Book" w:hAnsi="ModusOperandi Book" w:cs="Arial"/>
          <w:b/>
          <w:bCs/>
          <w:sz w:val="20"/>
          <w:szCs w:val="24"/>
        </w:rPr>
        <w:t xml:space="preserve">2. </w:t>
      </w:r>
      <w:r w:rsidRPr="00BA0CE9">
        <w:rPr>
          <w:rFonts w:ascii="ModusOperandi Book" w:hAnsi="ModusOperandi Book" w:cs="Arial"/>
          <w:b/>
          <w:bCs/>
          <w:sz w:val="20"/>
          <w:szCs w:val="24"/>
        </w:rPr>
        <w:tab/>
        <w:t>COMMISSION</w:t>
      </w:r>
    </w:p>
    <w:p w14:paraId="2891F545" w14:textId="77777777" w:rsidR="008B101D" w:rsidRPr="00BA0CE9" w:rsidRDefault="008B101D" w:rsidP="008B101D">
      <w:pPr>
        <w:pStyle w:val="BodyText"/>
      </w:pPr>
    </w:p>
    <w:p w14:paraId="027B30B6" w14:textId="77777777" w:rsidR="008B101D" w:rsidRDefault="008B101D" w:rsidP="00B14D04">
      <w:pPr>
        <w:pStyle w:val="Body"/>
        <w:tabs>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100" w:right="460" w:hanging="1100"/>
        <w:jc w:val="both"/>
        <w:rPr>
          <w:rFonts w:ascii="ModusOperandi Book" w:hAnsi="ModusOperandi Book" w:cs="Arial"/>
          <w:sz w:val="20"/>
          <w:szCs w:val="24"/>
        </w:rPr>
      </w:pPr>
      <w:bookmarkStart w:id="72" w:name="_DV_M73"/>
      <w:bookmarkEnd w:id="72"/>
      <w:r>
        <w:rPr>
          <w:rFonts w:ascii="ModusOperandi Book" w:hAnsi="ModusOperandi Book" w:cs="Arial"/>
          <w:sz w:val="20"/>
          <w:szCs w:val="24"/>
        </w:rPr>
        <w:t>2.1</w:t>
      </w:r>
      <w:r w:rsidRPr="00BA0CE9">
        <w:rPr>
          <w:rFonts w:ascii="ModusOperandi Book" w:hAnsi="ModusOperandi Book" w:cs="Arial"/>
          <w:sz w:val="20"/>
          <w:szCs w:val="24"/>
        </w:rPr>
        <w:tab/>
        <w:t xml:space="preserve">The Client hereby commissions the Artist to </w:t>
      </w:r>
      <w:r>
        <w:rPr>
          <w:rFonts w:ascii="ModusOperandi Book" w:hAnsi="ModusOperandi Book" w:cs="Arial"/>
          <w:sz w:val="20"/>
          <w:szCs w:val="24"/>
        </w:rPr>
        <w:t xml:space="preserve">undertake the Work and </w:t>
      </w:r>
      <w:r w:rsidRPr="00BA0CE9">
        <w:rPr>
          <w:rFonts w:ascii="ModusOperandi Book" w:hAnsi="ModusOperandi Book" w:cs="Arial"/>
          <w:sz w:val="20"/>
          <w:szCs w:val="24"/>
        </w:rPr>
        <w:t xml:space="preserve">provide the Services </w:t>
      </w:r>
      <w:bookmarkStart w:id="73" w:name="_DV_M74"/>
      <w:bookmarkEnd w:id="73"/>
      <w:r w:rsidRPr="00BA0CE9">
        <w:rPr>
          <w:rFonts w:ascii="ModusOperandi Book" w:hAnsi="ModusOperandi Book" w:cs="Arial"/>
          <w:sz w:val="20"/>
          <w:szCs w:val="24"/>
        </w:rPr>
        <w:t>for the Fee.</w:t>
      </w:r>
    </w:p>
    <w:p w14:paraId="4B086506" w14:textId="77777777" w:rsidR="00B14D04" w:rsidRPr="00B14D04" w:rsidRDefault="00B14D04" w:rsidP="00B14D04">
      <w:pPr>
        <w:pStyle w:val="BodyText"/>
      </w:pPr>
    </w:p>
    <w:p w14:paraId="1C1865C9" w14:textId="3EF1F55C" w:rsidR="008B101D" w:rsidRDefault="008B101D" w:rsidP="00B14D04">
      <w:pPr>
        <w:pStyle w:val="Body"/>
        <w:tabs>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1100" w:right="460" w:hanging="1100"/>
        <w:jc w:val="both"/>
        <w:rPr>
          <w:rFonts w:ascii="ModusOperandi Book" w:hAnsi="ModusOperandi Book" w:cs="Arial"/>
          <w:sz w:val="20"/>
          <w:szCs w:val="24"/>
        </w:rPr>
      </w:pPr>
      <w:r w:rsidRPr="00185310">
        <w:rPr>
          <w:rFonts w:ascii="ModusOperandi Book" w:hAnsi="ModusOperandi Book" w:cs="Arial"/>
          <w:sz w:val="20"/>
          <w:szCs w:val="24"/>
          <w:lang w:val="en-GB"/>
        </w:rPr>
        <w:t>2.2</w:t>
      </w:r>
      <w:r w:rsidRPr="00185310">
        <w:rPr>
          <w:rFonts w:ascii="ModusOperandi Book" w:hAnsi="ModusOperandi Book" w:cs="Arial"/>
          <w:sz w:val="20"/>
          <w:szCs w:val="24"/>
          <w:lang w:val="en-GB"/>
        </w:rPr>
        <w:tab/>
      </w:r>
      <w:r w:rsidRPr="00185310">
        <w:rPr>
          <w:rFonts w:ascii="ModusOperandi Book" w:hAnsi="ModusOperandi Book" w:cs="Arial"/>
          <w:sz w:val="20"/>
          <w:szCs w:val="24"/>
        </w:rPr>
        <w:t>The</w:t>
      </w:r>
      <w:r w:rsidRPr="00185310">
        <w:rPr>
          <w:rFonts w:ascii="ModusOperandi Book" w:hAnsi="ModusOperandi Book" w:cs="Arial"/>
          <w:sz w:val="20"/>
          <w:szCs w:val="24"/>
          <w:lang w:val="en-GB"/>
        </w:rPr>
        <w:t xml:space="preserve"> Artist acknowledges that the Client is entering into this Contract as manager and freeholder/long </w:t>
      </w:r>
      <w:r w:rsidRPr="00185310">
        <w:rPr>
          <w:rFonts w:ascii="ModusOperandi Book" w:hAnsi="ModusOperandi Book" w:cs="Arial"/>
          <w:sz w:val="20"/>
          <w:szCs w:val="24"/>
        </w:rPr>
        <w:t>leaseholder</w:t>
      </w:r>
      <w:r w:rsidRPr="00185310">
        <w:rPr>
          <w:rFonts w:ascii="ModusOperandi Book" w:hAnsi="ModusOperandi Book" w:cs="Arial"/>
          <w:sz w:val="20"/>
          <w:szCs w:val="24"/>
          <w:lang w:val="en-GB"/>
        </w:rPr>
        <w:t xml:space="preserve"> of the Site and with obligations as landlord and manager for </w:t>
      </w:r>
      <w:r w:rsidR="00260688" w:rsidRPr="00185310">
        <w:rPr>
          <w:rFonts w:ascii="ModusOperandi Book" w:hAnsi="ModusOperandi Book" w:cs="Arial"/>
          <w:color w:val="000000" w:themeColor="text1"/>
          <w:sz w:val="20"/>
          <w:szCs w:val="24"/>
          <w:lang w:val="en-GB"/>
        </w:rPr>
        <w:t>Duke’s Court St James’s</w:t>
      </w:r>
    </w:p>
    <w:p w14:paraId="6F0588E3" w14:textId="77777777" w:rsidR="008B101D" w:rsidRDefault="008B101D" w:rsidP="008B101D">
      <w:pPr>
        <w:pStyle w:val="BodyText"/>
        <w:rPr>
          <w:lang w:val="en-US" w:eastAsia="zh-CN"/>
        </w:rPr>
      </w:pPr>
    </w:p>
    <w:p w14:paraId="489D8B1E" w14:textId="77777777" w:rsidR="00120B6C" w:rsidRDefault="00120B6C" w:rsidP="00120B6C">
      <w:pPr>
        <w:pStyle w:val="BodyText"/>
      </w:pPr>
    </w:p>
    <w:p w14:paraId="66A41A02" w14:textId="77777777" w:rsidR="000C562E" w:rsidRDefault="008B101D" w:rsidP="003463BC">
      <w:pPr>
        <w:widowControl w:val="0"/>
        <w:tabs>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right="460"/>
        <w:jc w:val="both"/>
        <w:textAlignment w:val="auto"/>
        <w:rPr>
          <w:rFonts w:ascii="ModusOperandi Book" w:hAnsi="ModusOperandi Book" w:cs="Arial"/>
          <w:b/>
          <w:bCs/>
          <w:noProof w:val="0"/>
          <w:color w:val="000000"/>
          <w:szCs w:val="24"/>
          <w:lang w:val="en-US" w:eastAsia="zh-CN"/>
        </w:rPr>
      </w:pPr>
      <w:r w:rsidRPr="00B01431">
        <w:rPr>
          <w:rFonts w:ascii="ModusOperandi Book" w:hAnsi="ModusOperandi Book" w:cs="Arial"/>
          <w:b/>
          <w:bCs/>
          <w:noProof w:val="0"/>
          <w:color w:val="000000"/>
          <w:szCs w:val="24"/>
          <w:lang w:val="en-US" w:eastAsia="zh-CN"/>
        </w:rPr>
        <w:t xml:space="preserve">3. </w:t>
      </w:r>
      <w:r w:rsidRPr="00B01431">
        <w:rPr>
          <w:rFonts w:ascii="ModusOperandi Book" w:hAnsi="ModusOperandi Book" w:cs="Arial"/>
          <w:b/>
          <w:bCs/>
          <w:noProof w:val="0"/>
          <w:color w:val="000000"/>
          <w:szCs w:val="24"/>
          <w:lang w:val="en-US" w:eastAsia="zh-CN"/>
        </w:rPr>
        <w:tab/>
        <w:t>CARE AND DILIGENCE</w:t>
      </w:r>
      <w:bookmarkStart w:id="74" w:name="_DV_M76"/>
      <w:bookmarkStart w:id="75" w:name="_DV_C43"/>
      <w:bookmarkEnd w:id="74"/>
    </w:p>
    <w:p w14:paraId="79303AB2" w14:textId="6059C43A" w:rsidR="000C562E" w:rsidRDefault="000C562E" w:rsidP="000C562E">
      <w:pPr>
        <w:widowControl w:val="0"/>
        <w:tabs>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r>
        <w:rPr>
          <w:rFonts w:ascii="ModusOperandi Book" w:hAnsi="ModusOperandi Book" w:cs="Arial"/>
          <w:bCs/>
          <w:noProof w:val="0"/>
          <w:szCs w:val="24"/>
          <w:lang w:val="en-US" w:eastAsia="zh-CN"/>
        </w:rPr>
        <w:tab/>
      </w:r>
      <w:r w:rsidR="008B101D" w:rsidRPr="00B01431">
        <w:rPr>
          <w:rFonts w:ascii="ModusOperandi Book" w:hAnsi="ModusOperandi Book" w:cs="Arial"/>
          <w:bCs/>
          <w:noProof w:val="0"/>
          <w:szCs w:val="24"/>
          <w:lang w:val="en-US" w:eastAsia="zh-CN"/>
        </w:rPr>
        <w:t>In performing the Services, the</w:t>
      </w:r>
      <w:bookmarkStart w:id="76" w:name="_DV_M77"/>
      <w:bookmarkEnd w:id="75"/>
      <w:bookmarkEnd w:id="76"/>
      <w:r w:rsidR="008B101D" w:rsidRPr="00B01431">
        <w:rPr>
          <w:rFonts w:ascii="ModusOperandi Book" w:hAnsi="ModusOperandi Book" w:cs="Arial"/>
          <w:b/>
          <w:noProof w:val="0"/>
          <w:szCs w:val="24"/>
          <w:lang w:val="en-US" w:eastAsia="zh-CN"/>
        </w:rPr>
        <w:t xml:space="preserve"> </w:t>
      </w:r>
      <w:r>
        <w:rPr>
          <w:rFonts w:ascii="ModusOperandi Book" w:hAnsi="ModusOperandi Book" w:cs="Arial"/>
          <w:noProof w:val="0"/>
          <w:color w:val="000000"/>
          <w:szCs w:val="24"/>
          <w:lang w:val="en-US" w:eastAsia="zh-CN"/>
        </w:rPr>
        <w:t>Artist shall:</w:t>
      </w:r>
    </w:p>
    <w:p w14:paraId="6EC9C8B9" w14:textId="77777777" w:rsidR="000C562E" w:rsidRPr="000C562E" w:rsidRDefault="000C562E" w:rsidP="000C562E">
      <w:pPr>
        <w:widowControl w:val="0"/>
        <w:tabs>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b/>
          <w:bCs/>
          <w:noProof w:val="0"/>
          <w:color w:val="000000"/>
          <w:szCs w:val="24"/>
          <w:lang w:val="en-US" w:eastAsia="zh-CN"/>
        </w:rPr>
      </w:pPr>
    </w:p>
    <w:p w14:paraId="4FE6C10C" w14:textId="245EB795" w:rsidR="008B101D" w:rsidRPr="00102D6A" w:rsidRDefault="008B101D" w:rsidP="000C562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2126" w:right="459" w:hanging="408"/>
        <w:jc w:val="both"/>
        <w:textAlignment w:val="auto"/>
        <w:rPr>
          <w:ins w:id="77" w:author="Ceri Lewis" w:date="2014-03-14T15:16:00Z"/>
          <w:rFonts w:ascii="ModusOperandi Book" w:hAnsi="ModusOperandi Book" w:cs="Arial"/>
          <w:bCs/>
          <w:noProof w:val="0"/>
          <w:szCs w:val="24"/>
          <w:lang w:val="en-US" w:eastAsia="zh-CN"/>
        </w:rPr>
      </w:pPr>
      <w:bookmarkStart w:id="78" w:name="_DV_C44"/>
      <w:r w:rsidRPr="00B01431">
        <w:rPr>
          <w:rFonts w:ascii="ModusOperandi Book" w:hAnsi="ModusOperandi Book" w:cs="Arial"/>
          <w:bCs/>
          <w:noProof w:val="0"/>
          <w:szCs w:val="24"/>
          <w:lang w:val="en-US" w:eastAsia="zh-CN"/>
        </w:rPr>
        <w:t>(a)</w:t>
      </w:r>
      <w:r w:rsidRPr="00B01431">
        <w:rPr>
          <w:rFonts w:ascii="ModusOperandi Book" w:hAnsi="ModusOperandi Book" w:cs="Arial"/>
          <w:b/>
          <w:bCs/>
          <w:noProof w:val="0"/>
          <w:szCs w:val="24"/>
          <w:lang w:val="en-US" w:eastAsia="zh-CN"/>
        </w:rPr>
        <w:t xml:space="preserve"> </w:t>
      </w:r>
      <w:bookmarkStart w:id="79" w:name="_DV_M78"/>
      <w:bookmarkEnd w:id="78"/>
      <w:bookmarkEnd w:id="79"/>
      <w:r>
        <w:rPr>
          <w:rFonts w:ascii="ModusOperandi Book" w:hAnsi="ModusOperandi Book" w:cs="Arial"/>
          <w:b/>
          <w:bCs/>
          <w:noProof w:val="0"/>
          <w:szCs w:val="24"/>
          <w:lang w:val="en-US" w:eastAsia="zh-CN"/>
        </w:rPr>
        <w:tab/>
      </w:r>
      <w:r w:rsidRPr="00B01431">
        <w:rPr>
          <w:rFonts w:ascii="ModusOperandi Book" w:hAnsi="ModusOperandi Book" w:cs="Arial"/>
          <w:noProof w:val="0"/>
          <w:szCs w:val="24"/>
          <w:lang w:val="en-US" w:eastAsia="zh-CN"/>
        </w:rPr>
        <w:t xml:space="preserve">exercise all </w:t>
      </w:r>
      <w:bookmarkStart w:id="80" w:name="_DV_C45"/>
      <w:r w:rsidRPr="00B01431">
        <w:rPr>
          <w:rFonts w:ascii="ModusOperandi Book" w:hAnsi="ModusOperandi Book" w:cs="Arial"/>
          <w:bCs/>
          <w:noProof w:val="0"/>
          <w:szCs w:val="24"/>
          <w:lang w:val="en-US" w:eastAsia="zh-CN"/>
        </w:rPr>
        <w:t>the</w:t>
      </w:r>
      <w:r w:rsidRPr="00B01431">
        <w:rPr>
          <w:rFonts w:ascii="ModusOperandi Book" w:hAnsi="ModusOperandi Book" w:cs="Arial"/>
          <w:b/>
          <w:bCs/>
          <w:noProof w:val="0"/>
          <w:szCs w:val="24"/>
          <w:lang w:val="en-US" w:eastAsia="zh-CN"/>
        </w:rPr>
        <w:t xml:space="preserve"> </w:t>
      </w:r>
      <w:bookmarkStart w:id="81" w:name="_DV_M79"/>
      <w:bookmarkEnd w:id="80"/>
      <w:bookmarkEnd w:id="81"/>
      <w:r w:rsidRPr="00B01431">
        <w:rPr>
          <w:rFonts w:ascii="ModusOperandi Book" w:hAnsi="ModusOperandi Book" w:cs="Arial"/>
          <w:noProof w:val="0"/>
          <w:szCs w:val="24"/>
          <w:lang w:val="en-US" w:eastAsia="zh-CN"/>
        </w:rPr>
        <w:t>reasonable skill</w:t>
      </w:r>
      <w:r>
        <w:rPr>
          <w:rFonts w:ascii="ModusOperandi Book" w:hAnsi="ModusOperandi Book" w:cs="Arial"/>
          <w:noProof w:val="0"/>
          <w:szCs w:val="24"/>
          <w:lang w:val="en-US" w:eastAsia="zh-CN"/>
        </w:rPr>
        <w:t>,</w:t>
      </w:r>
      <w:r w:rsidRPr="00B01431">
        <w:rPr>
          <w:rFonts w:ascii="ModusOperandi Book" w:hAnsi="ModusOperandi Book" w:cs="Arial"/>
          <w:noProof w:val="0"/>
          <w:szCs w:val="24"/>
          <w:lang w:val="en-US" w:eastAsia="zh-CN"/>
        </w:rPr>
        <w:t xml:space="preserve"> care and diligence</w:t>
      </w:r>
      <w:r>
        <w:rPr>
          <w:rFonts w:ascii="ModusOperandi Book" w:hAnsi="ModusOperandi Book" w:cs="Arial"/>
          <w:noProof w:val="0"/>
          <w:szCs w:val="24"/>
          <w:lang w:val="en-US" w:eastAsia="zh-CN"/>
        </w:rPr>
        <w:t xml:space="preserve"> to be expected of an artist experienced in providing services of a similar nature to the Services on projects of a similar nature and value as the Site</w:t>
      </w:r>
      <w:r w:rsidRPr="00B01431">
        <w:rPr>
          <w:rFonts w:ascii="ModusOperandi Book" w:hAnsi="ModusOperandi Book" w:cs="Arial"/>
          <w:noProof w:val="0"/>
          <w:szCs w:val="24"/>
          <w:lang w:val="en-US" w:eastAsia="zh-CN"/>
        </w:rPr>
        <w:t xml:space="preserve"> in </w:t>
      </w:r>
      <w:r>
        <w:rPr>
          <w:rFonts w:ascii="ModusOperandi Book" w:hAnsi="ModusOperandi Book" w:cs="Arial"/>
          <w:noProof w:val="0"/>
          <w:szCs w:val="24"/>
          <w:lang w:val="en-US" w:eastAsia="zh-CN"/>
        </w:rPr>
        <w:t>creating the W</w:t>
      </w:r>
      <w:r w:rsidRPr="00B01431">
        <w:rPr>
          <w:rFonts w:ascii="ModusOperandi Book" w:hAnsi="ModusOperandi Book" w:cs="Arial"/>
          <w:noProof w:val="0"/>
          <w:szCs w:val="24"/>
          <w:lang w:val="en-US" w:eastAsia="zh-CN"/>
        </w:rPr>
        <w:t>ork</w:t>
      </w:r>
      <w:bookmarkStart w:id="82" w:name="_DV_C49"/>
      <w:r w:rsidR="00102D6A">
        <w:rPr>
          <w:rFonts w:ascii="ModusOperandi Book" w:hAnsi="ModusOperandi Book" w:cs="Arial"/>
          <w:noProof w:val="0"/>
          <w:szCs w:val="24"/>
          <w:lang w:val="en-US" w:eastAsia="zh-CN"/>
        </w:rPr>
        <w:t>;</w:t>
      </w:r>
    </w:p>
    <w:p w14:paraId="6288CDD6" w14:textId="77777777" w:rsidR="008B101D" w:rsidRPr="00B01431" w:rsidRDefault="008B101D" w:rsidP="007E696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716" w:right="460"/>
        <w:jc w:val="both"/>
        <w:textAlignment w:val="auto"/>
        <w:rPr>
          <w:rFonts w:ascii="ModusOperandi Book" w:hAnsi="ModusOperandi Book" w:cs="Arial"/>
          <w:noProof w:val="0"/>
          <w:color w:val="000000"/>
          <w:szCs w:val="24"/>
          <w:lang w:val="en-US" w:eastAsia="zh-CN"/>
        </w:rPr>
      </w:pPr>
      <w:r w:rsidRPr="00B01431">
        <w:rPr>
          <w:rFonts w:ascii="ModusOperandi Book" w:hAnsi="ModusOperandi Book" w:cs="Arial"/>
          <w:bCs/>
          <w:noProof w:val="0"/>
          <w:szCs w:val="24"/>
          <w:lang w:val="en-US" w:eastAsia="zh-CN"/>
        </w:rPr>
        <w:t>(b)</w:t>
      </w:r>
      <w:bookmarkStart w:id="83" w:name="_DV_M81"/>
      <w:bookmarkEnd w:id="82"/>
      <w:bookmarkEnd w:id="83"/>
      <w:r w:rsidRPr="00B01431">
        <w:rPr>
          <w:rFonts w:ascii="ModusOperandi Book" w:hAnsi="ModusOperandi Book" w:cs="Arial"/>
          <w:noProof w:val="0"/>
          <w:color w:val="000000"/>
          <w:szCs w:val="24"/>
          <w:lang w:val="en-US" w:eastAsia="zh-CN"/>
        </w:rPr>
        <w:t xml:space="preserve"> </w:t>
      </w:r>
      <w:r>
        <w:rPr>
          <w:rFonts w:ascii="ModusOperandi Book" w:hAnsi="ModusOperandi Book" w:cs="Arial"/>
          <w:noProof w:val="0"/>
          <w:color w:val="000000"/>
          <w:szCs w:val="24"/>
          <w:lang w:val="en-US" w:eastAsia="zh-CN"/>
        </w:rPr>
        <w:tab/>
      </w:r>
      <w:r w:rsidRPr="00B01431">
        <w:rPr>
          <w:rFonts w:ascii="ModusOperandi Book" w:hAnsi="ModusOperandi Book" w:cs="Arial"/>
          <w:noProof w:val="0"/>
          <w:color w:val="000000"/>
          <w:szCs w:val="24"/>
          <w:lang w:val="en-US" w:eastAsia="zh-CN"/>
        </w:rPr>
        <w:t>ensure that the Services comply with the Brief</w:t>
      </w:r>
      <w:bookmarkStart w:id="84" w:name="_DV_C50"/>
      <w:r w:rsidRPr="00B01431">
        <w:rPr>
          <w:rFonts w:ascii="ModusOperandi Book" w:hAnsi="ModusOperandi Book" w:cs="Arial"/>
          <w:bCs/>
          <w:noProof w:val="0"/>
          <w:szCs w:val="24"/>
          <w:lang w:val="en-US" w:eastAsia="zh-CN"/>
        </w:rPr>
        <w:t xml:space="preserve">, the </w:t>
      </w:r>
      <w:r>
        <w:rPr>
          <w:rFonts w:ascii="ModusOperandi Book" w:hAnsi="ModusOperandi Book" w:cs="Arial"/>
          <w:bCs/>
          <w:noProof w:val="0"/>
          <w:szCs w:val="24"/>
          <w:lang w:val="en-US" w:eastAsia="zh-CN"/>
        </w:rPr>
        <w:t xml:space="preserve">Artist’s </w:t>
      </w:r>
      <w:r w:rsidRPr="00B01431">
        <w:rPr>
          <w:rFonts w:ascii="ModusOperandi Book" w:hAnsi="ModusOperandi Book" w:cs="Arial"/>
          <w:bCs/>
          <w:noProof w:val="0"/>
          <w:szCs w:val="24"/>
          <w:lang w:val="en-US" w:eastAsia="zh-CN"/>
        </w:rPr>
        <w:t>Proposal</w:t>
      </w:r>
      <w:bookmarkStart w:id="85" w:name="_DV_M82"/>
      <w:bookmarkEnd w:id="84"/>
      <w:bookmarkEnd w:id="85"/>
      <w:r w:rsidRPr="00B01431">
        <w:rPr>
          <w:rFonts w:ascii="ModusOperandi Book" w:hAnsi="ModusOperandi Book" w:cs="Arial"/>
          <w:noProof w:val="0"/>
          <w:color w:val="000000"/>
          <w:szCs w:val="24"/>
          <w:lang w:val="en-US" w:eastAsia="zh-CN"/>
        </w:rPr>
        <w:t xml:space="preserve"> and the Schedules to this </w:t>
      </w:r>
      <w:r>
        <w:rPr>
          <w:rFonts w:ascii="ModusOperandi Book" w:hAnsi="ModusOperandi Book" w:cs="Arial"/>
          <w:noProof w:val="0"/>
          <w:color w:val="000000"/>
          <w:szCs w:val="24"/>
          <w:lang w:val="en-US" w:eastAsia="zh-CN"/>
        </w:rPr>
        <w:t>Contract; and</w:t>
      </w:r>
    </w:p>
    <w:p w14:paraId="36B66064" w14:textId="4E265160" w:rsidR="008B101D" w:rsidRDefault="008B101D" w:rsidP="000C562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2127" w:right="460" w:hanging="411"/>
        <w:jc w:val="both"/>
        <w:textAlignment w:val="auto"/>
        <w:rPr>
          <w:rFonts w:ascii="ModusOperandi Book" w:hAnsi="ModusOperandi Book" w:cs="Arial"/>
          <w:noProof w:val="0"/>
          <w:color w:val="000000"/>
          <w:szCs w:val="24"/>
          <w:lang w:val="en-US" w:eastAsia="zh-CN"/>
        </w:rPr>
      </w:pPr>
      <w:bookmarkStart w:id="86" w:name="_DV_C52"/>
      <w:r w:rsidRPr="00B01431">
        <w:rPr>
          <w:rFonts w:ascii="ModusOperandi Book" w:hAnsi="ModusOperandi Book" w:cs="Arial"/>
          <w:bCs/>
          <w:noProof w:val="0"/>
          <w:szCs w:val="24"/>
          <w:lang w:val="en-US" w:eastAsia="zh-CN"/>
        </w:rPr>
        <w:lastRenderedPageBreak/>
        <w:t xml:space="preserve">(c) </w:t>
      </w:r>
      <w:r>
        <w:rPr>
          <w:rFonts w:ascii="ModusOperandi Book" w:hAnsi="ModusOperandi Book" w:cs="Arial"/>
          <w:bCs/>
          <w:noProof w:val="0"/>
          <w:szCs w:val="24"/>
          <w:lang w:val="en-US" w:eastAsia="zh-CN"/>
        </w:rPr>
        <w:tab/>
        <w:t>ensure that the Services</w:t>
      </w:r>
      <w:r w:rsidRPr="00B01431">
        <w:rPr>
          <w:rFonts w:ascii="ModusOperandi Book" w:hAnsi="ModusOperandi Book" w:cs="Arial"/>
          <w:bCs/>
          <w:noProof w:val="0"/>
          <w:szCs w:val="24"/>
          <w:lang w:val="en-US" w:eastAsia="zh-CN"/>
        </w:rPr>
        <w:t xml:space="preserve"> are provided in accordance with</w:t>
      </w:r>
      <w:bookmarkStart w:id="87" w:name="_DV_M83"/>
      <w:bookmarkEnd w:id="86"/>
      <w:bookmarkEnd w:id="87"/>
      <w:r w:rsidRPr="00B01431">
        <w:rPr>
          <w:rFonts w:ascii="ModusOperandi Book" w:hAnsi="ModusOperandi Book" w:cs="Arial"/>
          <w:noProof w:val="0"/>
          <w:color w:val="000000"/>
          <w:szCs w:val="24"/>
          <w:lang w:val="en-US" w:eastAsia="zh-CN"/>
        </w:rPr>
        <w:t xml:space="preserve"> the Programme (except where otherwise agreed in writing by the Client).</w:t>
      </w:r>
    </w:p>
    <w:p w14:paraId="2F0CA692" w14:textId="77777777" w:rsidR="000C562E" w:rsidRPr="000C562E" w:rsidRDefault="000C562E" w:rsidP="000C562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2127" w:right="460" w:hanging="411"/>
        <w:jc w:val="both"/>
        <w:textAlignment w:val="auto"/>
        <w:rPr>
          <w:rFonts w:ascii="ModusOperandi Book" w:hAnsi="ModusOperandi Book" w:cs="Arial"/>
          <w:noProof w:val="0"/>
          <w:color w:val="000000"/>
          <w:szCs w:val="24"/>
          <w:lang w:val="en-US" w:eastAsia="zh-CN"/>
        </w:rPr>
      </w:pPr>
    </w:p>
    <w:p w14:paraId="0D9CA6E3" w14:textId="1C82481C" w:rsidR="008B101D" w:rsidRPr="0058081B" w:rsidRDefault="008B101D" w:rsidP="008B101D">
      <w:pPr>
        <w:widowControl w:val="0"/>
        <w:tabs>
          <w:tab w:val="left" w:pos="1100"/>
          <w:tab w:val="left" w:pos="3600"/>
          <w:tab w:val="left" w:pos="4860"/>
        </w:tabs>
        <w:overflowPunct/>
        <w:spacing w:line="360" w:lineRule="atLeast"/>
        <w:ind w:left="1100" w:right="460" w:hanging="1100"/>
        <w:jc w:val="both"/>
        <w:textAlignment w:val="auto"/>
        <w:rPr>
          <w:rFonts w:ascii="ModusOperandi Book" w:hAnsi="ModusOperandi Book" w:cs="Arial"/>
          <w:b/>
          <w:bCs/>
          <w:noProof w:val="0"/>
          <w:color w:val="000000"/>
          <w:szCs w:val="24"/>
          <w:lang w:val="en-US" w:eastAsia="zh-CN"/>
        </w:rPr>
      </w:pPr>
      <w:r w:rsidRPr="0058081B">
        <w:rPr>
          <w:rFonts w:ascii="ModusOperandi Book" w:hAnsi="ModusOperandi Book" w:cs="Arial"/>
          <w:b/>
          <w:bCs/>
          <w:noProof w:val="0"/>
          <w:color w:val="000000"/>
          <w:szCs w:val="24"/>
          <w:lang w:val="en-US" w:eastAsia="zh-CN"/>
        </w:rPr>
        <w:t xml:space="preserve">4. </w:t>
      </w:r>
      <w:r w:rsidRPr="0058081B">
        <w:rPr>
          <w:rFonts w:ascii="ModusOperandi Book" w:hAnsi="ModusOperandi Book" w:cs="Arial"/>
          <w:b/>
          <w:bCs/>
          <w:noProof w:val="0"/>
          <w:color w:val="000000"/>
          <w:szCs w:val="24"/>
          <w:lang w:val="en-US" w:eastAsia="zh-CN"/>
        </w:rPr>
        <w:tab/>
        <w:t>ORIGINALITY</w:t>
      </w:r>
      <w:r w:rsidR="009B0608">
        <w:rPr>
          <w:rFonts w:ascii="ModusOperandi Book" w:hAnsi="ModusOperandi Book" w:cs="Arial"/>
          <w:b/>
          <w:bCs/>
          <w:noProof w:val="0"/>
          <w:color w:val="000000"/>
          <w:szCs w:val="24"/>
          <w:lang w:val="en-US" w:eastAsia="zh-CN"/>
        </w:rPr>
        <w:t xml:space="preserve"> AND </w:t>
      </w:r>
      <w:r w:rsidRPr="0058081B">
        <w:rPr>
          <w:rFonts w:ascii="ModusOperandi Book" w:hAnsi="ModusOperandi Book" w:cs="Arial"/>
          <w:b/>
          <w:bCs/>
          <w:noProof w:val="0"/>
          <w:color w:val="000000"/>
          <w:szCs w:val="24"/>
          <w:lang w:val="en-US" w:eastAsia="zh-CN"/>
        </w:rPr>
        <w:t>ASSIGNMENT</w:t>
      </w:r>
      <w:r>
        <w:rPr>
          <w:rFonts w:ascii="ModusOperandi Book" w:hAnsi="ModusOperandi Book" w:cs="Arial"/>
          <w:b/>
          <w:bCs/>
          <w:noProof w:val="0"/>
          <w:color w:val="000000"/>
          <w:szCs w:val="24"/>
          <w:lang w:val="en-US" w:eastAsia="zh-CN"/>
        </w:rPr>
        <w:t xml:space="preserve"> </w:t>
      </w:r>
    </w:p>
    <w:p w14:paraId="4DBAFBAD" w14:textId="77777777" w:rsidR="008B101D" w:rsidRPr="0058081B" w:rsidRDefault="008B101D" w:rsidP="008B101D">
      <w:pPr>
        <w:overflowPunct/>
        <w:textAlignment w:val="auto"/>
        <w:rPr>
          <w:noProof w:val="0"/>
          <w:szCs w:val="18"/>
          <w:lang w:val="en-US" w:eastAsia="zh-CN"/>
        </w:rPr>
      </w:pPr>
    </w:p>
    <w:p w14:paraId="1955F1F1" w14:textId="77777777" w:rsidR="008B101D" w:rsidRPr="009B0608" w:rsidRDefault="008B101D" w:rsidP="008B101D">
      <w:pPr>
        <w:widowControl w:val="0"/>
        <w:numPr>
          <w:ilvl w:val="1"/>
          <w:numId w:val="1"/>
        </w:numPr>
        <w:tabs>
          <w:tab w:val="clear" w:pos="840"/>
          <w:tab w:val="left" w:pos="1100"/>
          <w:tab w:val="left" w:pos="3600"/>
          <w:tab w:val="left" w:pos="4860"/>
        </w:tabs>
        <w:overflowPunct/>
        <w:spacing w:line="360" w:lineRule="atLeast"/>
        <w:ind w:left="1134" w:right="460" w:hanging="1134"/>
        <w:jc w:val="both"/>
        <w:textAlignment w:val="auto"/>
        <w:rPr>
          <w:rFonts w:ascii="ModusOperandi Book" w:hAnsi="ModusOperandi Book" w:cs="Arial"/>
          <w:noProof w:val="0"/>
          <w:lang w:eastAsia="zh-CN"/>
        </w:rPr>
      </w:pPr>
      <w:bookmarkStart w:id="88" w:name="_DV_M85"/>
      <w:bookmarkEnd w:id="88"/>
      <w:r w:rsidRPr="001014ED">
        <w:rPr>
          <w:rFonts w:ascii="ModusOperandi Book" w:hAnsi="ModusOperandi Book" w:cs="Arial"/>
          <w:noProof w:val="0"/>
          <w:lang w:eastAsia="zh-CN"/>
        </w:rPr>
        <w:t xml:space="preserve">The Artist warrants and represents to the Client that the Work will be the original work of the artist and will not infringe the </w:t>
      </w:r>
      <w:r>
        <w:rPr>
          <w:rFonts w:ascii="ModusOperandi Book" w:hAnsi="ModusOperandi Book" w:cs="Arial"/>
          <w:noProof w:val="0"/>
          <w:lang w:eastAsia="zh-CN"/>
        </w:rPr>
        <w:t>i</w:t>
      </w:r>
      <w:r w:rsidRPr="001014ED">
        <w:rPr>
          <w:rFonts w:ascii="ModusOperandi Book" w:hAnsi="ModusOperandi Book" w:cs="Arial"/>
          <w:noProof w:val="0"/>
          <w:lang w:eastAsia="zh-CN"/>
        </w:rPr>
        <w:t xml:space="preserve">ntellectual </w:t>
      </w:r>
      <w:r>
        <w:rPr>
          <w:rFonts w:ascii="ModusOperandi Book" w:hAnsi="ModusOperandi Book" w:cs="Arial"/>
          <w:noProof w:val="0"/>
          <w:lang w:eastAsia="zh-CN"/>
        </w:rPr>
        <w:t>p</w:t>
      </w:r>
      <w:r w:rsidRPr="001014ED">
        <w:rPr>
          <w:rFonts w:ascii="ModusOperandi Book" w:hAnsi="ModusOperandi Book" w:cs="Arial"/>
          <w:noProof w:val="0"/>
          <w:lang w:eastAsia="zh-CN"/>
        </w:rPr>
        <w:t xml:space="preserve">roperty </w:t>
      </w:r>
      <w:r>
        <w:rPr>
          <w:rFonts w:ascii="ModusOperandi Book" w:hAnsi="ModusOperandi Book" w:cs="Arial"/>
          <w:noProof w:val="0"/>
          <w:lang w:eastAsia="zh-CN"/>
        </w:rPr>
        <w:t>r</w:t>
      </w:r>
      <w:r w:rsidRPr="001014ED">
        <w:rPr>
          <w:rFonts w:ascii="ModusOperandi Book" w:hAnsi="ModusOperandi Book" w:cs="Arial"/>
          <w:noProof w:val="0"/>
          <w:lang w:eastAsia="zh-CN"/>
        </w:rPr>
        <w:t xml:space="preserve">ights of </w:t>
      </w:r>
      <w:r w:rsidRPr="009B0608">
        <w:rPr>
          <w:rFonts w:ascii="ModusOperandi Book" w:hAnsi="ModusOperandi Book" w:cs="Arial"/>
          <w:noProof w:val="0"/>
          <w:lang w:eastAsia="zh-CN"/>
        </w:rPr>
        <w:t xml:space="preserve">any third party. </w:t>
      </w:r>
    </w:p>
    <w:p w14:paraId="112F7914" w14:textId="77777777" w:rsidR="008B101D" w:rsidRPr="001014ED" w:rsidRDefault="008B101D" w:rsidP="008B101D">
      <w:pPr>
        <w:widowControl w:val="0"/>
        <w:tabs>
          <w:tab w:val="left" w:pos="1100"/>
          <w:tab w:val="left" w:pos="3600"/>
          <w:tab w:val="left" w:pos="4860"/>
        </w:tabs>
        <w:overflowPunct/>
        <w:spacing w:line="360" w:lineRule="atLeast"/>
        <w:ind w:left="840" w:right="460"/>
        <w:jc w:val="both"/>
        <w:textAlignment w:val="auto"/>
        <w:rPr>
          <w:rFonts w:ascii="ModusOperandi Book" w:hAnsi="ModusOperandi Book" w:cs="Arial"/>
          <w:noProof w:val="0"/>
          <w:lang w:val="en-US" w:eastAsia="zh-CN"/>
        </w:rPr>
      </w:pPr>
    </w:p>
    <w:p w14:paraId="6544B587" w14:textId="77777777" w:rsidR="008B101D" w:rsidRPr="001014ED" w:rsidRDefault="008B101D" w:rsidP="008B101D">
      <w:pPr>
        <w:widowControl w:val="0"/>
        <w:numPr>
          <w:ilvl w:val="1"/>
          <w:numId w:val="1"/>
        </w:numPr>
        <w:tabs>
          <w:tab w:val="clear" w:pos="840"/>
          <w:tab w:val="left" w:pos="1100"/>
          <w:tab w:val="num" w:pos="1134"/>
          <w:tab w:val="left" w:pos="3600"/>
          <w:tab w:val="left" w:pos="4860"/>
        </w:tabs>
        <w:overflowPunct/>
        <w:spacing w:line="360" w:lineRule="atLeast"/>
        <w:ind w:left="1134" w:right="460" w:hanging="1134"/>
        <w:jc w:val="both"/>
        <w:textAlignment w:val="auto"/>
        <w:rPr>
          <w:rFonts w:ascii="ModusOperandi Book" w:hAnsi="ModusOperandi Book" w:cs="Arial"/>
          <w:noProof w:val="0"/>
          <w:lang w:eastAsia="zh-CN"/>
        </w:rPr>
      </w:pPr>
      <w:r w:rsidRPr="001014ED">
        <w:rPr>
          <w:rFonts w:ascii="ModusOperandi Book" w:hAnsi="ModusOperandi Book" w:cs="Arial"/>
          <w:noProof w:val="0"/>
          <w:lang w:eastAsia="zh-CN"/>
        </w:rPr>
        <w:t xml:space="preserve">The Artist warrants </w:t>
      </w:r>
      <w:r>
        <w:rPr>
          <w:rFonts w:ascii="ModusOperandi Book" w:hAnsi="ModusOperandi Book" w:cs="Arial"/>
          <w:noProof w:val="0"/>
          <w:lang w:eastAsia="zh-CN"/>
        </w:rPr>
        <w:t>that t</w:t>
      </w:r>
      <w:r w:rsidRPr="001014ED">
        <w:rPr>
          <w:rFonts w:ascii="ModusOperandi Book" w:hAnsi="ModusOperandi Book" w:cs="Arial"/>
          <w:noProof w:val="0"/>
          <w:lang w:eastAsia="zh-CN"/>
        </w:rPr>
        <w:t>he Work has not been previously created or exploited in any form.</w:t>
      </w:r>
    </w:p>
    <w:p w14:paraId="17F4DDE7" w14:textId="77777777" w:rsidR="008B101D" w:rsidRPr="000A3653" w:rsidRDefault="008B101D" w:rsidP="008B101D">
      <w:pPr>
        <w:widowControl w:val="0"/>
        <w:tabs>
          <w:tab w:val="left" w:pos="1100"/>
          <w:tab w:val="left" w:pos="3600"/>
          <w:tab w:val="left" w:pos="4860"/>
        </w:tabs>
        <w:overflowPunct/>
        <w:spacing w:line="360" w:lineRule="atLeast"/>
        <w:ind w:left="1100" w:right="460" w:hanging="1100"/>
        <w:jc w:val="both"/>
        <w:textAlignment w:val="auto"/>
        <w:rPr>
          <w:rFonts w:ascii="ModusOperandi Book" w:hAnsi="ModusOperandi Book" w:cs="Arial"/>
          <w:noProof w:val="0"/>
          <w:color w:val="FF6600"/>
          <w:lang w:eastAsia="zh-CN"/>
        </w:rPr>
      </w:pPr>
    </w:p>
    <w:p w14:paraId="27F1A2F0" w14:textId="77777777" w:rsidR="008B101D" w:rsidRPr="000A3653" w:rsidRDefault="008B101D" w:rsidP="008B101D">
      <w:pPr>
        <w:widowControl w:val="0"/>
        <w:numPr>
          <w:ilvl w:val="1"/>
          <w:numId w:val="1"/>
        </w:numPr>
        <w:tabs>
          <w:tab w:val="clear" w:pos="840"/>
          <w:tab w:val="left" w:pos="1100"/>
          <w:tab w:val="num" w:pos="1134"/>
          <w:tab w:val="left" w:pos="3600"/>
          <w:tab w:val="left" w:pos="4860"/>
        </w:tabs>
        <w:overflowPunct/>
        <w:spacing w:line="360" w:lineRule="atLeast"/>
        <w:ind w:left="1134" w:right="459" w:hanging="1134"/>
        <w:jc w:val="both"/>
        <w:textAlignment w:val="auto"/>
        <w:rPr>
          <w:rFonts w:ascii="ModusOperandi Book" w:hAnsi="ModusOperandi Book" w:cs="Arial"/>
          <w:noProof w:val="0"/>
          <w:color w:val="FF6600"/>
          <w:lang w:eastAsia="zh-CN"/>
        </w:rPr>
      </w:pPr>
      <w:r w:rsidRPr="000A3653">
        <w:rPr>
          <w:rFonts w:ascii="ModusOperandi Book" w:hAnsi="ModusOperandi Book" w:cs="Arial"/>
          <w:noProof w:val="0"/>
          <w:color w:val="FF6600"/>
          <w:lang w:eastAsia="zh-CN"/>
        </w:rPr>
        <w:t>The Artist will indemnify and hold the Client harmless against any claims, losses, actions, proceedings, damage or other liabilities whatsoever (including damages or compensation paid by the Client to compromise or settle a claim), and all legal costs or other expenses on a full indemnity basis suffered by them as a result of any actual or potential claim by a third party that its intellectual property rights are infringed in the design, fabrication, display or other use of the Work or in provision of the Services.</w:t>
      </w:r>
    </w:p>
    <w:p w14:paraId="7C04979E" w14:textId="77777777" w:rsidR="008B101D" w:rsidRPr="001014ED" w:rsidRDefault="008B101D" w:rsidP="008B101D">
      <w:pPr>
        <w:widowControl w:val="0"/>
        <w:tabs>
          <w:tab w:val="left" w:pos="1100"/>
          <w:tab w:val="left" w:pos="3600"/>
          <w:tab w:val="left" w:pos="4860"/>
        </w:tabs>
        <w:overflowPunct/>
        <w:spacing w:line="360" w:lineRule="atLeast"/>
        <w:ind w:right="460"/>
        <w:jc w:val="both"/>
        <w:textAlignment w:val="auto"/>
        <w:rPr>
          <w:rFonts w:ascii="ModusOperandi Book" w:hAnsi="ModusOperandi Book" w:cs="Arial"/>
          <w:noProof w:val="0"/>
          <w:color w:val="000000"/>
          <w:lang w:val="en-US" w:eastAsia="zh-CN"/>
        </w:rPr>
      </w:pPr>
    </w:p>
    <w:p w14:paraId="57397EB6" w14:textId="77777777" w:rsidR="008B101D" w:rsidRDefault="008B101D" w:rsidP="008B101D">
      <w:pPr>
        <w:widowControl w:val="0"/>
        <w:numPr>
          <w:ilvl w:val="1"/>
          <w:numId w:val="1"/>
        </w:numPr>
        <w:tabs>
          <w:tab w:val="clear" w:pos="840"/>
          <w:tab w:val="left" w:pos="1100"/>
          <w:tab w:val="num" w:pos="1134"/>
          <w:tab w:val="left" w:pos="3600"/>
          <w:tab w:val="left" w:pos="4860"/>
        </w:tabs>
        <w:overflowPunct/>
        <w:spacing w:line="360" w:lineRule="atLeast"/>
        <w:ind w:left="1134" w:right="459" w:hanging="1134"/>
        <w:jc w:val="both"/>
        <w:textAlignment w:val="auto"/>
        <w:rPr>
          <w:rFonts w:ascii="ModusOperandi Book" w:hAnsi="ModusOperandi Book" w:cs="Arial"/>
          <w:bCs/>
          <w:noProof w:val="0"/>
          <w:lang w:val="en-US" w:eastAsia="zh-CN"/>
        </w:rPr>
      </w:pPr>
      <w:bookmarkStart w:id="89" w:name="_DV_M87"/>
      <w:bookmarkEnd w:id="89"/>
      <w:r w:rsidRPr="001014ED">
        <w:rPr>
          <w:rFonts w:ascii="ModusOperandi Book" w:hAnsi="ModusOperandi Book" w:cs="Arial"/>
          <w:noProof w:val="0"/>
          <w:color w:val="000000"/>
          <w:lang w:val="en-US" w:eastAsia="zh-CN"/>
        </w:rPr>
        <w:t xml:space="preserve">This Contract is personal to the Artist who may not assign or sub contract any part of her obligations without </w:t>
      </w:r>
      <w:bookmarkStart w:id="90" w:name="_DV_C56"/>
      <w:r w:rsidRPr="001014ED">
        <w:rPr>
          <w:rFonts w:ascii="ModusOperandi Book" w:hAnsi="ModusOperandi Book" w:cs="Arial"/>
          <w:bCs/>
          <w:noProof w:val="0"/>
          <w:lang w:val="en-US" w:eastAsia="zh-CN"/>
        </w:rPr>
        <w:t xml:space="preserve">the prior written </w:t>
      </w:r>
      <w:r w:rsidRPr="00C40DBF">
        <w:rPr>
          <w:rFonts w:ascii="ModusOperandi Book" w:hAnsi="ModusOperandi Book" w:cs="Arial"/>
          <w:noProof w:val="0"/>
          <w:lang w:eastAsia="zh-CN"/>
        </w:rPr>
        <w:t>approval</w:t>
      </w:r>
      <w:r w:rsidRPr="001014ED">
        <w:rPr>
          <w:rFonts w:ascii="ModusOperandi Book" w:hAnsi="ModusOperandi Book" w:cs="Arial"/>
          <w:bCs/>
          <w:noProof w:val="0"/>
          <w:lang w:val="en-US" w:eastAsia="zh-CN"/>
        </w:rPr>
        <w:t xml:space="preserve"> of the Client</w:t>
      </w:r>
      <w:bookmarkEnd w:id="90"/>
      <w:r w:rsidRPr="001014ED">
        <w:rPr>
          <w:rFonts w:ascii="ModusOperandi Book" w:hAnsi="ModusOperandi Book" w:cs="Arial"/>
          <w:bCs/>
          <w:noProof w:val="0"/>
          <w:lang w:val="en-US" w:eastAsia="zh-CN"/>
        </w:rPr>
        <w:t>.</w:t>
      </w:r>
    </w:p>
    <w:p w14:paraId="0282DB4C" w14:textId="77777777" w:rsidR="008B101D" w:rsidRPr="001014ED" w:rsidRDefault="008B101D" w:rsidP="008B101D">
      <w:pPr>
        <w:widowControl w:val="0"/>
        <w:tabs>
          <w:tab w:val="left" w:pos="1100"/>
          <w:tab w:val="left" w:pos="3600"/>
          <w:tab w:val="left" w:pos="4860"/>
        </w:tabs>
        <w:overflowPunct/>
        <w:spacing w:line="360" w:lineRule="atLeast"/>
        <w:ind w:right="459"/>
        <w:jc w:val="both"/>
        <w:textAlignment w:val="auto"/>
        <w:rPr>
          <w:rFonts w:ascii="ModusOperandi Book" w:hAnsi="ModusOperandi Book" w:cs="Arial"/>
          <w:bCs/>
          <w:noProof w:val="0"/>
          <w:lang w:val="en-US" w:eastAsia="zh-CN"/>
        </w:rPr>
      </w:pPr>
    </w:p>
    <w:p w14:paraId="7123ADCD" w14:textId="77777777" w:rsidR="008B101D" w:rsidRDefault="008B101D" w:rsidP="008B101D">
      <w:pPr>
        <w:overflowPunct/>
        <w:ind w:left="1134" w:hanging="1134"/>
        <w:textAlignment w:val="auto"/>
        <w:rPr>
          <w:rFonts w:ascii="ModusOperandi Book" w:hAnsi="ModusOperandi Book"/>
          <w:sz w:val="22"/>
          <w:szCs w:val="22"/>
        </w:rPr>
      </w:pPr>
    </w:p>
    <w:p w14:paraId="00CF7E5A" w14:textId="77777777" w:rsidR="008B101D" w:rsidRPr="001014ED" w:rsidRDefault="008B101D" w:rsidP="008B101D">
      <w:pPr>
        <w:widowControl w:val="0"/>
        <w:tabs>
          <w:tab w:val="left" w:pos="720"/>
          <w:tab w:val="left" w:pos="11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b/>
          <w:bCs/>
          <w:noProof w:val="0"/>
          <w:color w:val="000000"/>
          <w:szCs w:val="24"/>
          <w:lang w:val="en-US" w:eastAsia="zh-CN"/>
        </w:rPr>
      </w:pPr>
      <w:r w:rsidRPr="001014ED">
        <w:rPr>
          <w:rFonts w:ascii="ModusOperandi Book" w:hAnsi="ModusOperandi Book" w:cs="Arial"/>
          <w:b/>
          <w:bCs/>
          <w:noProof w:val="0"/>
          <w:color w:val="000000"/>
          <w:szCs w:val="24"/>
          <w:lang w:val="en-US" w:eastAsia="zh-CN"/>
        </w:rPr>
        <w:t>5.</w:t>
      </w:r>
      <w:r w:rsidRPr="001014ED">
        <w:rPr>
          <w:rFonts w:ascii="ModusOperandi Book" w:hAnsi="ModusOperandi Book" w:cs="Arial"/>
          <w:b/>
          <w:bCs/>
          <w:noProof w:val="0"/>
          <w:color w:val="000000"/>
          <w:szCs w:val="24"/>
          <w:lang w:val="en-US" w:eastAsia="zh-CN"/>
        </w:rPr>
        <w:tab/>
      </w:r>
      <w:r w:rsidRPr="001014ED">
        <w:rPr>
          <w:rFonts w:ascii="ModusOperandi Book" w:hAnsi="ModusOperandi Book" w:cs="Arial"/>
          <w:b/>
          <w:bCs/>
          <w:noProof w:val="0"/>
          <w:color w:val="000000"/>
          <w:szCs w:val="24"/>
          <w:lang w:val="en-US" w:eastAsia="zh-CN"/>
        </w:rPr>
        <w:tab/>
        <w:t>DESIGNS</w:t>
      </w:r>
    </w:p>
    <w:p w14:paraId="332EE3E4" w14:textId="77777777" w:rsidR="008B101D" w:rsidRPr="001014ED" w:rsidRDefault="008B101D" w:rsidP="008B101D">
      <w:pPr>
        <w:overflowPunct/>
        <w:textAlignment w:val="auto"/>
        <w:rPr>
          <w:noProof w:val="0"/>
          <w:szCs w:val="18"/>
          <w:lang w:val="en-US" w:eastAsia="zh-CN"/>
        </w:rPr>
      </w:pPr>
    </w:p>
    <w:p w14:paraId="1D296F9A" w14:textId="4CFC96C5" w:rsidR="008B101D" w:rsidRDefault="008B101D" w:rsidP="00433190">
      <w:pPr>
        <w:widowControl w:val="0"/>
        <w:tabs>
          <w:tab w:val="left" w:pos="110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bookmarkStart w:id="91" w:name="_DV_M90"/>
      <w:bookmarkEnd w:id="91"/>
      <w:r w:rsidRPr="001014ED">
        <w:rPr>
          <w:rFonts w:ascii="ModusOperandi Book" w:hAnsi="ModusOperandi Book" w:cs="Arial"/>
          <w:noProof w:val="0"/>
          <w:color w:val="000000"/>
          <w:szCs w:val="24"/>
          <w:lang w:val="en-US" w:eastAsia="zh-CN"/>
        </w:rPr>
        <w:tab/>
        <w:t xml:space="preserve">The Artist will develop the designs for the Work in accordance with the concept for the Work set out in the Brief and the </w:t>
      </w:r>
      <w:r>
        <w:rPr>
          <w:rFonts w:ascii="ModusOperandi Book" w:hAnsi="ModusOperandi Book" w:cs="Arial"/>
          <w:noProof w:val="0"/>
          <w:color w:val="000000"/>
          <w:szCs w:val="24"/>
          <w:lang w:val="en-US" w:eastAsia="zh-CN"/>
        </w:rPr>
        <w:t xml:space="preserve">Artist’s </w:t>
      </w:r>
      <w:r w:rsidRPr="001014ED">
        <w:rPr>
          <w:rFonts w:ascii="ModusOperandi Book" w:hAnsi="ModusOperandi Book" w:cs="Arial"/>
          <w:noProof w:val="0"/>
          <w:color w:val="000000"/>
          <w:szCs w:val="24"/>
          <w:lang w:val="en-US" w:eastAsia="zh-CN"/>
        </w:rPr>
        <w:t>Proposal attached to this Contract</w:t>
      </w:r>
      <w:r w:rsidR="009E2DD6">
        <w:rPr>
          <w:rFonts w:ascii="ModusOperandi Book" w:hAnsi="ModusOperandi Book" w:cs="Arial"/>
          <w:noProof w:val="0"/>
          <w:color w:val="000000"/>
          <w:szCs w:val="24"/>
          <w:lang w:val="en-US" w:eastAsia="zh-CN"/>
        </w:rPr>
        <w:t xml:space="preserve">. </w:t>
      </w:r>
      <w:r w:rsidR="009E2DD6" w:rsidRPr="001014ED">
        <w:rPr>
          <w:rFonts w:ascii="ModusOperandi Book" w:hAnsi="ModusOperandi Book" w:cs="Arial"/>
          <w:noProof w:val="0"/>
          <w:color w:val="000000"/>
          <w:szCs w:val="24"/>
          <w:lang w:val="en-US" w:eastAsia="zh-CN"/>
        </w:rPr>
        <w:t xml:space="preserve">The Artist will not proceed to a subsequent stage of design development without the Client's written </w:t>
      </w:r>
      <w:r w:rsidR="009E2DD6" w:rsidRPr="001014ED">
        <w:rPr>
          <w:rFonts w:ascii="ModusOperandi Book" w:hAnsi="ModusOperandi Book" w:cs="Arial"/>
          <w:noProof w:val="0"/>
          <w:szCs w:val="24"/>
          <w:lang w:val="en-US" w:eastAsia="zh-CN"/>
        </w:rPr>
        <w:t>approval</w:t>
      </w:r>
      <w:r w:rsidR="009E2DD6" w:rsidRPr="001014ED">
        <w:rPr>
          <w:rFonts w:ascii="ModusOperandi Book" w:hAnsi="ModusOperandi Book" w:cs="Arial"/>
          <w:bCs/>
          <w:noProof w:val="0"/>
          <w:szCs w:val="24"/>
          <w:lang w:val="en-US" w:eastAsia="zh-CN"/>
        </w:rPr>
        <w:t xml:space="preserve"> which it shall seek in sufficient time to enable it to progress the design of the Work in accordance with the Programme</w:t>
      </w:r>
      <w:r w:rsidR="002854F0">
        <w:rPr>
          <w:rFonts w:ascii="ModusOperandi Book" w:hAnsi="ModusOperandi Book" w:cs="Arial"/>
          <w:noProof w:val="0"/>
          <w:szCs w:val="24"/>
          <w:lang w:val="en-US" w:eastAsia="zh-CN"/>
        </w:rPr>
        <w:t>.</w:t>
      </w:r>
      <w:r w:rsidR="009E2DD6">
        <w:rPr>
          <w:rFonts w:ascii="ModusOperandi Book" w:hAnsi="ModusOperandi Book" w:cs="Arial"/>
          <w:b/>
          <w:noProof w:val="0"/>
          <w:szCs w:val="24"/>
          <w:lang w:val="en-US" w:eastAsia="zh-CN"/>
        </w:rPr>
        <w:t xml:space="preserve"> </w:t>
      </w:r>
      <w:r w:rsidR="009E2DD6" w:rsidRPr="009E2DD6">
        <w:rPr>
          <w:rFonts w:ascii="ModusOperandi Book" w:hAnsi="ModusOperandi Book" w:cs="Arial"/>
          <w:noProof w:val="0"/>
          <w:szCs w:val="24"/>
          <w:lang w:val="en-US" w:eastAsia="zh-CN"/>
        </w:rPr>
        <w:t>The Artist</w:t>
      </w:r>
      <w:r w:rsidR="009E2DD6">
        <w:rPr>
          <w:rFonts w:ascii="ModusOperandi Book" w:hAnsi="ModusOperandi Book" w:cs="Arial"/>
          <w:noProof w:val="0"/>
          <w:color w:val="000000"/>
          <w:szCs w:val="24"/>
          <w:lang w:val="en-US" w:eastAsia="zh-CN"/>
        </w:rPr>
        <w:t xml:space="preserve"> </w:t>
      </w:r>
      <w:r w:rsidR="009E2DD6">
        <w:rPr>
          <w:rFonts w:ascii="ModusOperandi Book" w:hAnsi="ModusOperandi Book" w:cs="Arial"/>
          <w:szCs w:val="24"/>
        </w:rPr>
        <w:t xml:space="preserve">will liaise closely with the Client, Art Consultant, Architect and project team during the development of designs with a view to providing an integrated design suitable for fabrication and installation. </w:t>
      </w:r>
      <w:r w:rsidR="009E2DD6">
        <w:rPr>
          <w:rFonts w:ascii="ModusOperandi Book" w:hAnsi="ModusOperandi Book" w:cs="Arial"/>
          <w:noProof w:val="0"/>
          <w:color w:val="000000"/>
          <w:szCs w:val="24"/>
          <w:lang w:val="en-US" w:eastAsia="zh-CN"/>
        </w:rPr>
        <w:t>T</w:t>
      </w:r>
      <w:r w:rsidR="009E2DD6" w:rsidRPr="001014ED">
        <w:rPr>
          <w:rFonts w:ascii="ModusOperandi Book" w:hAnsi="ModusOperandi Book" w:cs="Arial"/>
          <w:noProof w:val="0"/>
          <w:color w:val="000000"/>
          <w:szCs w:val="24"/>
          <w:lang w:val="en-US" w:eastAsia="zh-CN"/>
        </w:rPr>
        <w:t xml:space="preserve">he Artist will </w:t>
      </w:r>
      <w:bookmarkStart w:id="92" w:name="_DV_C59"/>
      <w:r w:rsidR="009E2DD6" w:rsidRPr="001014ED">
        <w:rPr>
          <w:rFonts w:ascii="ModusOperandi Book" w:hAnsi="ModusOperandi Book" w:cs="Arial"/>
          <w:bCs/>
          <w:noProof w:val="0"/>
          <w:szCs w:val="24"/>
          <w:lang w:val="en-US" w:eastAsia="zh-CN"/>
        </w:rPr>
        <w:t>liaise</w:t>
      </w:r>
      <w:bookmarkStart w:id="93" w:name="_DV_M92"/>
      <w:bookmarkEnd w:id="92"/>
      <w:bookmarkEnd w:id="93"/>
      <w:r w:rsidR="009E2DD6" w:rsidRPr="001014ED">
        <w:rPr>
          <w:rFonts w:ascii="ModusOperandi Book" w:hAnsi="ModusOperandi Book" w:cs="Arial"/>
          <w:b/>
          <w:noProof w:val="0"/>
          <w:szCs w:val="24"/>
          <w:lang w:val="en-US" w:eastAsia="zh-CN"/>
        </w:rPr>
        <w:t xml:space="preserve"> </w:t>
      </w:r>
      <w:r w:rsidR="009E2DD6" w:rsidRPr="001014ED">
        <w:rPr>
          <w:rFonts w:ascii="ModusOperandi Book" w:hAnsi="ModusOperandi Book" w:cs="Arial"/>
          <w:noProof w:val="0"/>
          <w:szCs w:val="24"/>
          <w:lang w:val="en-US" w:eastAsia="zh-CN"/>
        </w:rPr>
        <w:t>closely</w:t>
      </w:r>
      <w:r w:rsidR="009E2DD6" w:rsidRPr="001014ED">
        <w:rPr>
          <w:rFonts w:ascii="ModusOperandi Book" w:hAnsi="ModusOperandi Book" w:cs="Arial"/>
          <w:noProof w:val="0"/>
          <w:color w:val="000000"/>
          <w:szCs w:val="24"/>
          <w:lang w:val="en-US" w:eastAsia="zh-CN"/>
        </w:rPr>
        <w:t xml:space="preserve"> with the Client </w:t>
      </w:r>
      <w:bookmarkStart w:id="94" w:name="_DV_C61"/>
      <w:r w:rsidR="009E2DD6">
        <w:rPr>
          <w:rFonts w:ascii="ModusOperandi Book" w:hAnsi="ModusOperandi Book" w:cs="Arial"/>
          <w:noProof w:val="0"/>
          <w:color w:val="000000"/>
          <w:szCs w:val="24"/>
          <w:lang w:val="en-US" w:eastAsia="zh-CN"/>
        </w:rPr>
        <w:t>through the Art Consultant</w:t>
      </w:r>
      <w:bookmarkEnd w:id="94"/>
      <w:r w:rsidR="009E2DD6" w:rsidRPr="001014ED">
        <w:rPr>
          <w:rFonts w:ascii="ModusOperandi Book" w:hAnsi="ModusOperandi Book" w:cs="Arial"/>
          <w:noProof w:val="0"/>
          <w:color w:val="000000"/>
          <w:szCs w:val="24"/>
          <w:lang w:val="en-US" w:eastAsia="zh-CN"/>
        </w:rPr>
        <w:t xml:space="preserve"> </w:t>
      </w:r>
      <w:r w:rsidR="009E2DD6">
        <w:rPr>
          <w:rFonts w:ascii="ModusOperandi Book" w:hAnsi="ModusOperandi Book" w:cs="Arial"/>
          <w:noProof w:val="0"/>
          <w:color w:val="000000"/>
          <w:szCs w:val="24"/>
          <w:lang w:val="en-US" w:eastAsia="zh-CN"/>
        </w:rPr>
        <w:t>and</w:t>
      </w:r>
      <w:r w:rsidR="009E2DD6" w:rsidRPr="001014ED">
        <w:rPr>
          <w:rFonts w:ascii="ModusOperandi Book" w:hAnsi="ModusOperandi Book" w:cs="Arial"/>
          <w:noProof w:val="0"/>
          <w:color w:val="000000"/>
          <w:szCs w:val="24"/>
          <w:lang w:val="en-US" w:eastAsia="zh-CN"/>
        </w:rPr>
        <w:t xml:space="preserve"> shall take into account any representations by the Client and shall give full written explanation of the development of the design</w:t>
      </w:r>
      <w:r w:rsidR="00433190">
        <w:rPr>
          <w:rFonts w:ascii="ModusOperandi Book" w:hAnsi="ModusOperandi Book" w:cs="Arial"/>
          <w:noProof w:val="0"/>
          <w:color w:val="000000"/>
          <w:szCs w:val="24"/>
          <w:lang w:val="en-US" w:eastAsia="zh-CN"/>
        </w:rPr>
        <w:t xml:space="preserve">. </w:t>
      </w:r>
      <w:r w:rsidRPr="001014ED">
        <w:rPr>
          <w:rFonts w:ascii="ModusOperandi Book" w:hAnsi="ModusOperandi Book" w:cs="Arial"/>
          <w:noProof w:val="0"/>
          <w:color w:val="000000"/>
          <w:szCs w:val="24"/>
          <w:lang w:val="en-US" w:eastAsia="zh-CN"/>
        </w:rPr>
        <w:t>Final designs will be presented</w:t>
      </w:r>
      <w:bookmarkStart w:id="95" w:name="_DV_C63"/>
      <w:r w:rsidRPr="001014ED">
        <w:rPr>
          <w:rFonts w:ascii="ModusOperandi Book" w:hAnsi="ModusOperandi Book" w:cs="Arial"/>
          <w:bCs/>
          <w:noProof w:val="0"/>
          <w:szCs w:val="24"/>
          <w:lang w:val="en-US" w:eastAsia="zh-CN"/>
        </w:rPr>
        <w:t xml:space="preserve"> on the date specified in the Programme or</w:t>
      </w:r>
      <w:bookmarkStart w:id="96" w:name="_DV_M95"/>
      <w:bookmarkEnd w:id="95"/>
      <w:bookmarkEnd w:id="96"/>
      <w:r w:rsidRPr="001014ED">
        <w:rPr>
          <w:rFonts w:ascii="ModusOperandi Book" w:hAnsi="ModusOperandi Book" w:cs="Arial"/>
          <w:b/>
          <w:noProof w:val="0"/>
          <w:szCs w:val="24"/>
          <w:lang w:val="en-US" w:eastAsia="zh-CN"/>
        </w:rPr>
        <w:t xml:space="preserve"> </w:t>
      </w:r>
      <w:r w:rsidRPr="001014ED">
        <w:rPr>
          <w:rFonts w:ascii="ModusOperandi Book" w:hAnsi="ModusOperandi Book" w:cs="Arial"/>
          <w:noProof w:val="0"/>
          <w:color w:val="000000"/>
          <w:szCs w:val="24"/>
          <w:lang w:val="en-US" w:eastAsia="zh-CN"/>
        </w:rPr>
        <w:t xml:space="preserve">at a date to be agreed in writing by the Client. </w:t>
      </w:r>
      <w:r w:rsidR="00433190" w:rsidRPr="00433190">
        <w:rPr>
          <w:rFonts w:ascii="ModusOperandi Book" w:hAnsi="ModusOperandi Book" w:cs="Arial"/>
          <w:noProof w:val="0"/>
          <w:color w:val="000000"/>
          <w:szCs w:val="24"/>
          <w:lang w:val="en-US" w:eastAsia="zh-CN"/>
        </w:rPr>
        <w:t>The Artist</w:t>
      </w:r>
      <w:r w:rsidR="00433190">
        <w:rPr>
          <w:rFonts w:ascii="ModusOperandi Book" w:hAnsi="ModusOperandi Book" w:cs="Arial"/>
          <w:noProof w:val="0"/>
          <w:color w:val="000000"/>
          <w:szCs w:val="24"/>
          <w:lang w:val="en-US" w:eastAsia="zh-CN"/>
        </w:rPr>
        <w:t xml:space="preserve"> w</w:t>
      </w:r>
      <w:r w:rsidR="00433190" w:rsidRPr="00433190">
        <w:rPr>
          <w:rFonts w:ascii="ModusOperandi Book" w:hAnsi="ModusOperandi Book" w:cs="Arial"/>
          <w:noProof w:val="0"/>
          <w:color w:val="000000"/>
          <w:szCs w:val="24"/>
          <w:lang w:val="en-US" w:eastAsia="zh-CN"/>
        </w:rPr>
        <w:t>ill</w:t>
      </w:r>
      <w:r w:rsidR="00433190">
        <w:rPr>
          <w:rFonts w:ascii="ModusOperandi Book" w:hAnsi="ModusOperandi Book" w:cs="Arial"/>
          <w:noProof w:val="0"/>
          <w:color w:val="000000"/>
          <w:szCs w:val="24"/>
          <w:lang w:val="en-US" w:eastAsia="zh-CN"/>
        </w:rPr>
        <w:t xml:space="preserve"> </w:t>
      </w:r>
      <w:r w:rsidR="00433190" w:rsidRPr="00433190">
        <w:rPr>
          <w:rFonts w:ascii="ModusOperandi Book" w:hAnsi="ModusOperandi Book" w:cs="Arial"/>
          <w:noProof w:val="0"/>
          <w:color w:val="000000"/>
          <w:szCs w:val="24"/>
          <w:lang w:val="en-US" w:eastAsia="zh-CN"/>
        </w:rPr>
        <w:t>issue the final design</w:t>
      </w:r>
      <w:r w:rsidR="00433190">
        <w:rPr>
          <w:rFonts w:ascii="ModusOperandi Book" w:hAnsi="ModusOperandi Book" w:cs="Arial"/>
          <w:noProof w:val="0"/>
          <w:color w:val="000000"/>
          <w:szCs w:val="24"/>
          <w:lang w:val="en-US" w:eastAsia="zh-CN"/>
        </w:rPr>
        <w:t xml:space="preserve"> in a format su</w:t>
      </w:r>
      <w:r w:rsidR="00433190" w:rsidRPr="00433190">
        <w:rPr>
          <w:rFonts w:ascii="ModusOperandi Book" w:hAnsi="ModusOperandi Book" w:cs="Arial"/>
          <w:noProof w:val="0"/>
          <w:color w:val="000000"/>
          <w:szCs w:val="24"/>
          <w:lang w:val="en-US" w:eastAsia="zh-CN"/>
        </w:rPr>
        <w:t>itable</w:t>
      </w:r>
      <w:r w:rsidR="00433190">
        <w:rPr>
          <w:rFonts w:ascii="ModusOperandi Book" w:hAnsi="ModusOperandi Book" w:cs="Arial"/>
          <w:noProof w:val="0"/>
          <w:color w:val="000000"/>
          <w:szCs w:val="24"/>
          <w:lang w:val="en-US" w:eastAsia="zh-CN"/>
        </w:rPr>
        <w:t xml:space="preserve"> for fabrication</w:t>
      </w:r>
      <w:r w:rsidR="00433190" w:rsidRPr="00433190">
        <w:rPr>
          <w:rFonts w:ascii="ModusOperandi Book" w:hAnsi="ModusOperandi Book" w:cs="Arial"/>
          <w:noProof w:val="0"/>
          <w:color w:val="000000"/>
          <w:szCs w:val="24"/>
          <w:lang w:val="en-US" w:eastAsia="zh-CN"/>
        </w:rPr>
        <w:t xml:space="preserve"> </w:t>
      </w:r>
      <w:r w:rsidR="00433190">
        <w:rPr>
          <w:rFonts w:ascii="ModusOperandi Book" w:hAnsi="ModusOperandi Book" w:cs="Arial"/>
          <w:noProof w:val="0"/>
          <w:color w:val="000000"/>
          <w:szCs w:val="24"/>
          <w:lang w:val="en-US" w:eastAsia="zh-CN"/>
        </w:rPr>
        <w:t>a</w:t>
      </w:r>
      <w:r w:rsidR="00433190" w:rsidRPr="00433190">
        <w:rPr>
          <w:rFonts w:ascii="ModusOperandi Book" w:hAnsi="ModusOperandi Book" w:cs="Arial"/>
          <w:noProof w:val="0"/>
          <w:color w:val="000000"/>
          <w:szCs w:val="24"/>
          <w:lang w:val="en-US" w:eastAsia="zh-CN"/>
        </w:rPr>
        <w:t>nd installation</w:t>
      </w:r>
      <w:r w:rsidR="00433190">
        <w:rPr>
          <w:rFonts w:ascii="ModusOperandi Book" w:hAnsi="ModusOperandi Book" w:cs="Arial"/>
          <w:noProof w:val="0"/>
          <w:color w:val="000000"/>
          <w:szCs w:val="24"/>
          <w:lang w:val="en-US" w:eastAsia="zh-CN"/>
        </w:rPr>
        <w:t xml:space="preserve"> </w:t>
      </w:r>
      <w:r w:rsidR="00433190" w:rsidRPr="00433190">
        <w:rPr>
          <w:rFonts w:ascii="ModusOperandi Book" w:hAnsi="ModusOperandi Book" w:cs="Arial"/>
          <w:noProof w:val="0"/>
          <w:color w:val="000000"/>
          <w:szCs w:val="24"/>
          <w:lang w:val="en-US" w:eastAsia="zh-CN"/>
        </w:rPr>
        <w:t>to a specificatio</w:t>
      </w:r>
      <w:r w:rsidR="00433190">
        <w:rPr>
          <w:rFonts w:ascii="ModusOperandi Book" w:hAnsi="ModusOperandi Book" w:cs="Arial"/>
          <w:noProof w:val="0"/>
          <w:color w:val="000000"/>
          <w:szCs w:val="24"/>
          <w:lang w:val="en-US" w:eastAsia="zh-CN"/>
        </w:rPr>
        <w:t xml:space="preserve">n as </w:t>
      </w:r>
      <w:r w:rsidR="00433190" w:rsidRPr="00433190">
        <w:rPr>
          <w:rFonts w:ascii="ModusOperandi Book" w:hAnsi="ModusOperandi Book" w:cs="Arial"/>
          <w:noProof w:val="0"/>
          <w:color w:val="000000"/>
          <w:szCs w:val="24"/>
          <w:lang w:val="en-US" w:eastAsia="zh-CN"/>
        </w:rPr>
        <w:t>advised</w:t>
      </w:r>
      <w:r w:rsidR="00433190">
        <w:rPr>
          <w:rFonts w:ascii="ModusOperandi Book" w:hAnsi="ModusOperandi Book" w:cs="Arial"/>
          <w:noProof w:val="0"/>
          <w:color w:val="000000"/>
          <w:szCs w:val="24"/>
          <w:lang w:val="en-US" w:eastAsia="zh-CN"/>
        </w:rPr>
        <w:t xml:space="preserve"> </w:t>
      </w:r>
      <w:r w:rsidR="00433190" w:rsidRPr="00433190">
        <w:rPr>
          <w:rFonts w:ascii="ModusOperandi Book" w:hAnsi="ModusOperandi Book" w:cs="Arial"/>
          <w:noProof w:val="0"/>
          <w:color w:val="000000"/>
          <w:szCs w:val="24"/>
          <w:lang w:val="en-US" w:eastAsia="zh-CN"/>
        </w:rPr>
        <w:t>by the</w:t>
      </w:r>
      <w:r w:rsidR="00433190">
        <w:rPr>
          <w:rFonts w:ascii="ModusOperandi Book" w:hAnsi="ModusOperandi Book" w:cs="Arial"/>
          <w:noProof w:val="0"/>
          <w:color w:val="000000"/>
          <w:szCs w:val="24"/>
          <w:lang w:val="en-US" w:eastAsia="zh-CN"/>
        </w:rPr>
        <w:t xml:space="preserve"> a</w:t>
      </w:r>
      <w:r w:rsidR="00433190" w:rsidRPr="00433190">
        <w:rPr>
          <w:rFonts w:ascii="ModusOperandi Book" w:hAnsi="ModusOperandi Book" w:cs="Arial"/>
          <w:noProof w:val="0"/>
          <w:color w:val="000000"/>
          <w:szCs w:val="24"/>
          <w:lang w:val="en-US" w:eastAsia="zh-CN"/>
        </w:rPr>
        <w:t>ppointed</w:t>
      </w:r>
      <w:r w:rsidR="00433190">
        <w:rPr>
          <w:rFonts w:ascii="ModusOperandi Book" w:hAnsi="ModusOperandi Book" w:cs="Arial"/>
          <w:noProof w:val="0"/>
          <w:color w:val="000000"/>
          <w:szCs w:val="24"/>
          <w:lang w:val="en-US" w:eastAsia="zh-CN"/>
        </w:rPr>
        <w:t xml:space="preserve"> S</w:t>
      </w:r>
      <w:r w:rsidR="00433190" w:rsidRPr="00433190">
        <w:rPr>
          <w:rFonts w:ascii="ModusOperandi Book" w:hAnsi="ModusOperandi Book" w:cs="Arial"/>
          <w:noProof w:val="0"/>
          <w:color w:val="000000"/>
          <w:szCs w:val="24"/>
          <w:lang w:val="en-US" w:eastAsia="zh-CN"/>
        </w:rPr>
        <w:t>ub-Contracto</w:t>
      </w:r>
      <w:r w:rsidR="00433190">
        <w:rPr>
          <w:rFonts w:ascii="ModusOperandi Book" w:hAnsi="ModusOperandi Book" w:cs="Arial"/>
          <w:noProof w:val="0"/>
          <w:color w:val="000000"/>
          <w:szCs w:val="24"/>
          <w:lang w:val="en-US" w:eastAsia="zh-CN"/>
        </w:rPr>
        <w:t xml:space="preserve">r. </w:t>
      </w:r>
    </w:p>
    <w:p w14:paraId="13462286" w14:textId="77777777" w:rsidR="00433190" w:rsidRPr="00433190" w:rsidRDefault="00433190" w:rsidP="00433190">
      <w:pPr>
        <w:widowControl w:val="0"/>
        <w:tabs>
          <w:tab w:val="left" w:pos="1100"/>
          <w:tab w:val="left" w:pos="1440"/>
          <w:tab w:val="left" w:pos="2160"/>
          <w:tab w:val="left" w:pos="2880"/>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spacing w:line="360" w:lineRule="atLeast"/>
        <w:ind w:left="1100" w:right="460" w:hanging="1100"/>
        <w:jc w:val="both"/>
        <w:textAlignment w:val="auto"/>
        <w:rPr>
          <w:rFonts w:ascii="ModusOperandi Book" w:hAnsi="ModusOperandi Book" w:cs="Arial"/>
          <w:noProof w:val="0"/>
          <w:color w:val="000000"/>
          <w:szCs w:val="24"/>
          <w:lang w:val="en-US" w:eastAsia="zh-CN"/>
        </w:rPr>
      </w:pPr>
    </w:p>
    <w:p w14:paraId="59AB3522" w14:textId="77777777" w:rsidR="008B101D" w:rsidRPr="004C211F" w:rsidRDefault="008B101D" w:rsidP="008B101D">
      <w:pPr>
        <w:overflowPunct/>
        <w:spacing w:line="360" w:lineRule="atLeast"/>
        <w:ind w:left="1134" w:hanging="1134"/>
        <w:textAlignment w:val="auto"/>
        <w:rPr>
          <w:rFonts w:ascii="ModusOperandi Book" w:hAnsi="ModusOperandi Book"/>
          <w:b/>
        </w:rPr>
      </w:pPr>
      <w:r w:rsidRPr="004C211F">
        <w:rPr>
          <w:rFonts w:ascii="ModusOperandi Book" w:hAnsi="ModusOperandi Book"/>
          <w:b/>
        </w:rPr>
        <w:t xml:space="preserve">6.    </w:t>
      </w:r>
      <w:r>
        <w:rPr>
          <w:rFonts w:ascii="ModusOperandi Book" w:hAnsi="ModusOperandi Book"/>
          <w:b/>
        </w:rPr>
        <w:tab/>
      </w:r>
      <w:r w:rsidRPr="004C211F">
        <w:rPr>
          <w:rFonts w:ascii="ModusOperandi Book" w:hAnsi="ModusOperandi Book"/>
          <w:b/>
        </w:rPr>
        <w:t>OWNERSHIP</w:t>
      </w:r>
    </w:p>
    <w:p w14:paraId="182234CE" w14:textId="77777777" w:rsidR="008B101D" w:rsidRPr="005D19C7" w:rsidRDefault="008B101D" w:rsidP="008B101D">
      <w:pPr>
        <w:overflowPunct/>
        <w:spacing w:line="360" w:lineRule="atLeast"/>
        <w:textAlignment w:val="auto"/>
        <w:rPr>
          <w:rFonts w:ascii="ModusOperandi Book" w:hAnsi="ModusOperandi Book"/>
        </w:rPr>
      </w:pPr>
    </w:p>
    <w:p w14:paraId="73507DBA" w14:textId="79437D3A" w:rsidR="008B101D" w:rsidRDefault="008B101D" w:rsidP="008B101D">
      <w:pPr>
        <w:overflowPunct/>
        <w:spacing w:line="360" w:lineRule="atLeast"/>
        <w:ind w:left="1134" w:hanging="1134"/>
        <w:textAlignment w:val="auto"/>
        <w:rPr>
          <w:rFonts w:ascii="ModusOperandi Book" w:hAnsi="ModusOperandi Book"/>
        </w:rPr>
      </w:pPr>
      <w:r w:rsidRPr="005D19C7">
        <w:rPr>
          <w:rFonts w:ascii="ModusOperandi Book" w:hAnsi="ModusOperandi Book"/>
        </w:rPr>
        <w:lastRenderedPageBreak/>
        <w:t xml:space="preserve">   </w:t>
      </w:r>
      <w:r>
        <w:rPr>
          <w:rFonts w:ascii="ModusOperandi Book" w:hAnsi="ModusOperandi Book"/>
        </w:rPr>
        <w:tab/>
      </w:r>
      <w:r w:rsidRPr="005D19C7">
        <w:rPr>
          <w:rFonts w:ascii="ModusOperandi Book" w:hAnsi="ModusOperandi Book"/>
        </w:rPr>
        <w:t>It is agreed that upon completion of the Work and payment in full to</w:t>
      </w:r>
      <w:r>
        <w:rPr>
          <w:rFonts w:ascii="ModusOperandi Book" w:hAnsi="ModusOperandi Book"/>
        </w:rPr>
        <w:t xml:space="preserve"> </w:t>
      </w:r>
      <w:r w:rsidRPr="005D19C7">
        <w:rPr>
          <w:rFonts w:ascii="ModusOperandi Book" w:hAnsi="ModusOperandi Book"/>
        </w:rPr>
        <w:t xml:space="preserve">the Artist of the agreed Fee as specified in condition 9 (or payment as specified </w:t>
      </w:r>
      <w:r w:rsidR="005841EF">
        <w:rPr>
          <w:rFonts w:ascii="ModusOperandi Book" w:hAnsi="ModusOperandi Book"/>
        </w:rPr>
        <w:t xml:space="preserve">in condition 10 in the event of </w:t>
      </w:r>
      <w:r w:rsidRPr="005D19C7">
        <w:rPr>
          <w:rFonts w:ascii="ModusOperandi Book" w:hAnsi="ModusOperandi Book"/>
        </w:rPr>
        <w:t>termination) property in the Work shall pass to the Client</w:t>
      </w:r>
      <w:r>
        <w:rPr>
          <w:rFonts w:ascii="ModusOperandi Book" w:hAnsi="ModusOperandi Book"/>
        </w:rPr>
        <w:t>.</w:t>
      </w:r>
      <w:ins w:id="97" w:author="Ceri Lewis" w:date="2014-03-19T11:46:00Z">
        <w:r>
          <w:rPr>
            <w:rFonts w:ascii="ModusOperandi Book" w:hAnsi="ModusOperandi Book"/>
          </w:rPr>
          <w:t xml:space="preserve"> </w:t>
        </w:r>
      </w:ins>
    </w:p>
    <w:p w14:paraId="71F43FEE" w14:textId="77777777" w:rsidR="008B101D" w:rsidRDefault="008B101D" w:rsidP="008B101D">
      <w:pPr>
        <w:overflowPunct/>
        <w:spacing w:line="360" w:lineRule="atLeast"/>
        <w:ind w:left="1134" w:hanging="1134"/>
        <w:textAlignment w:val="auto"/>
        <w:rPr>
          <w:rFonts w:ascii="ModusOperandi Book" w:hAnsi="ModusOperandi Book"/>
        </w:rPr>
      </w:pPr>
    </w:p>
    <w:p w14:paraId="424574F0" w14:textId="77777777" w:rsidR="008B101D" w:rsidRPr="004C211F" w:rsidRDefault="008B101D" w:rsidP="008B101D">
      <w:pPr>
        <w:overflowPunct/>
        <w:spacing w:line="360" w:lineRule="atLeast"/>
        <w:ind w:left="1134" w:hanging="1134"/>
        <w:textAlignment w:val="auto"/>
        <w:rPr>
          <w:rFonts w:ascii="ModusOperandi Book" w:hAnsi="ModusOperandi Book"/>
          <w:b/>
        </w:rPr>
      </w:pPr>
      <w:r w:rsidRPr="004C211F">
        <w:rPr>
          <w:rFonts w:ascii="ModusOperandi Book" w:hAnsi="ModusOperandi Book"/>
          <w:b/>
        </w:rPr>
        <w:t xml:space="preserve">7. </w:t>
      </w:r>
      <w:r w:rsidRPr="004C211F">
        <w:rPr>
          <w:rFonts w:ascii="ModusOperandi Book" w:hAnsi="ModusOperandi Book"/>
          <w:b/>
        </w:rPr>
        <w:tab/>
        <w:t>INTELLECTUAL PROPERTY RIGHTS AND REPRODUCTION RIGHTS</w:t>
      </w:r>
    </w:p>
    <w:p w14:paraId="7DA3EF2E" w14:textId="77777777" w:rsidR="008B101D" w:rsidRPr="004C211F" w:rsidRDefault="008B101D" w:rsidP="008B101D">
      <w:pPr>
        <w:overflowPunct/>
        <w:spacing w:line="360" w:lineRule="atLeast"/>
        <w:textAlignment w:val="auto"/>
        <w:rPr>
          <w:rFonts w:ascii="ModusOperandi Book" w:hAnsi="ModusOperandi Book"/>
        </w:rPr>
      </w:pPr>
    </w:p>
    <w:p w14:paraId="151BA94E" w14:textId="026DF995" w:rsidR="008B101D" w:rsidRDefault="008B101D" w:rsidP="008B101D">
      <w:pPr>
        <w:overflowPunct/>
        <w:spacing w:line="360" w:lineRule="atLeast"/>
        <w:ind w:left="1134" w:hanging="1134"/>
        <w:textAlignment w:val="auto"/>
        <w:rPr>
          <w:rFonts w:ascii="ModusOperandi Book" w:hAnsi="ModusOperandi Book"/>
        </w:rPr>
      </w:pPr>
      <w:r w:rsidRPr="004C211F">
        <w:rPr>
          <w:rFonts w:ascii="ModusOperandi Book" w:hAnsi="ModusOperandi Book"/>
        </w:rPr>
        <w:t xml:space="preserve">7.1     </w:t>
      </w:r>
      <w:r>
        <w:rPr>
          <w:rFonts w:ascii="ModusOperandi Book" w:hAnsi="ModusOperandi Book"/>
        </w:rPr>
        <w:tab/>
      </w:r>
      <w:r w:rsidRPr="004C211F">
        <w:rPr>
          <w:rFonts w:ascii="ModusOperandi Book" w:hAnsi="ModusOperandi Book"/>
        </w:rPr>
        <w:t xml:space="preserve">Intellectual </w:t>
      </w:r>
      <w:r>
        <w:rPr>
          <w:rFonts w:ascii="ModusOperandi Book" w:hAnsi="ModusOperandi Book"/>
        </w:rPr>
        <w:t>p</w:t>
      </w:r>
      <w:r w:rsidRPr="004C211F">
        <w:rPr>
          <w:rFonts w:ascii="ModusOperandi Book" w:hAnsi="ModusOperandi Book"/>
        </w:rPr>
        <w:t xml:space="preserve">roperty </w:t>
      </w:r>
      <w:r>
        <w:rPr>
          <w:rFonts w:ascii="ModusOperandi Book" w:hAnsi="ModusOperandi Book"/>
        </w:rPr>
        <w:t xml:space="preserve">rights in </w:t>
      </w:r>
      <w:r w:rsidR="000C562E">
        <w:rPr>
          <w:rFonts w:ascii="ModusOperandi Book" w:hAnsi="ModusOperandi Book"/>
        </w:rPr>
        <w:t xml:space="preserve">the Work and in </w:t>
      </w:r>
      <w:r>
        <w:rPr>
          <w:rFonts w:ascii="ModusOperandi Book" w:hAnsi="ModusOperandi Book"/>
        </w:rPr>
        <w:t xml:space="preserve">all sketches, drawings, </w:t>
      </w:r>
      <w:r w:rsidR="00420774" w:rsidRPr="00CC159E">
        <w:rPr>
          <w:rFonts w:ascii="ModusOperandi Book" w:hAnsi="ModusOperandi Book"/>
        </w:rPr>
        <w:t xml:space="preserve">paintings, </w:t>
      </w:r>
      <w:r>
        <w:rPr>
          <w:rFonts w:ascii="ModusOperandi Book" w:hAnsi="ModusOperandi Book"/>
        </w:rPr>
        <w:t xml:space="preserve">models and other documents showing or describing the </w:t>
      </w:r>
      <w:r w:rsidRPr="004C211F">
        <w:rPr>
          <w:rFonts w:ascii="ModusOperandi Book" w:hAnsi="ModusOperandi Book"/>
        </w:rPr>
        <w:t>Wo</w:t>
      </w:r>
      <w:r>
        <w:rPr>
          <w:rFonts w:ascii="ModusOperandi Book" w:hAnsi="ModusOperandi Book"/>
        </w:rPr>
        <w:t xml:space="preserve">rk and the designs contained in them subsisting now or at any time after the date of this Contract (and any preliminary designs </w:t>
      </w:r>
      <w:r w:rsidRPr="004C211F">
        <w:rPr>
          <w:rFonts w:ascii="ModusOperandi Book" w:hAnsi="ModusOperandi Book"/>
        </w:rPr>
        <w:t xml:space="preserve">or </w:t>
      </w:r>
      <w:r>
        <w:rPr>
          <w:rFonts w:ascii="ModusOperandi Book" w:hAnsi="ModusOperandi Book"/>
        </w:rPr>
        <w:t>materials</w:t>
      </w:r>
      <w:r w:rsidRPr="004C211F">
        <w:rPr>
          <w:rFonts w:ascii="ModusOperandi Book" w:hAnsi="ModusOperandi Book"/>
        </w:rPr>
        <w:t xml:space="preserve"> including those submitted under </w:t>
      </w:r>
      <w:r>
        <w:rPr>
          <w:rFonts w:ascii="ModusOperandi Book" w:hAnsi="ModusOperandi Book"/>
        </w:rPr>
        <w:t>c</w:t>
      </w:r>
      <w:r w:rsidRPr="004C211F">
        <w:rPr>
          <w:rFonts w:ascii="ModusOperandi Book" w:hAnsi="ModusOperandi Book"/>
        </w:rPr>
        <w:t>ondition</w:t>
      </w:r>
      <w:r>
        <w:rPr>
          <w:rFonts w:ascii="ModusOperandi Book" w:hAnsi="ModusOperandi Book"/>
        </w:rPr>
        <w:t xml:space="preserve"> 5) shall remain vested in the Artist</w:t>
      </w:r>
      <w:r w:rsidRPr="004C211F">
        <w:rPr>
          <w:rFonts w:ascii="ModusOperandi Book" w:hAnsi="ModusOperandi Book"/>
        </w:rPr>
        <w:t>.</w:t>
      </w:r>
    </w:p>
    <w:p w14:paraId="613AD6E6" w14:textId="77777777" w:rsidR="008B101D" w:rsidRDefault="008B101D" w:rsidP="008B101D">
      <w:pPr>
        <w:overflowPunct/>
        <w:spacing w:line="360" w:lineRule="atLeast"/>
        <w:ind w:left="1134" w:hanging="1134"/>
        <w:textAlignment w:val="auto"/>
        <w:rPr>
          <w:rFonts w:ascii="ModusOperandi Book" w:hAnsi="ModusOperandi Book"/>
        </w:rPr>
      </w:pPr>
    </w:p>
    <w:p w14:paraId="29530CEC" w14:textId="2DB1B237" w:rsidR="008B101D" w:rsidRPr="006B3384" w:rsidRDefault="008B101D" w:rsidP="00CD4E63">
      <w:pPr>
        <w:overflowPunct/>
        <w:spacing w:line="360" w:lineRule="atLeast"/>
        <w:ind w:left="1134" w:hanging="1134"/>
        <w:textAlignment w:val="auto"/>
        <w:rPr>
          <w:rFonts w:ascii="ModusOperandi Book" w:hAnsi="ModusOperandi Book"/>
        </w:rPr>
      </w:pPr>
      <w:r>
        <w:rPr>
          <w:rFonts w:ascii="ModusOperandi Book" w:hAnsi="ModusOperandi Book"/>
        </w:rPr>
        <w:t>7.2</w:t>
      </w:r>
      <w:r>
        <w:rPr>
          <w:rFonts w:ascii="ModusOperandi Book" w:hAnsi="ModusOperandi Book"/>
        </w:rPr>
        <w:tab/>
        <w:t>Subject to condi</w:t>
      </w:r>
      <w:r w:rsidRPr="006B3384">
        <w:rPr>
          <w:rFonts w:ascii="ModusOperandi Book" w:hAnsi="ModusOperandi Book"/>
        </w:rPr>
        <w:t>t</w:t>
      </w:r>
      <w:r>
        <w:rPr>
          <w:rFonts w:ascii="ModusOperandi Book" w:hAnsi="ModusOperandi Book"/>
        </w:rPr>
        <w:t>i</w:t>
      </w:r>
      <w:r w:rsidRPr="006B3384">
        <w:rPr>
          <w:rFonts w:ascii="ModusOperandi Book" w:hAnsi="ModusOperandi Book"/>
        </w:rPr>
        <w:t>on 7.1, the Artist hereby grants to the Client an irrevocable,</w:t>
      </w:r>
      <w:r>
        <w:rPr>
          <w:rFonts w:ascii="ModusOperandi Book" w:hAnsi="ModusOperandi Book"/>
        </w:rPr>
        <w:t xml:space="preserve"> non-terminable,</w:t>
      </w:r>
      <w:r w:rsidRPr="006B3384">
        <w:rPr>
          <w:rFonts w:ascii="ModusOperandi Book" w:hAnsi="ModusOperandi Book"/>
        </w:rPr>
        <w:t xml:space="preserve"> non-exclusive and roy</w:t>
      </w:r>
      <w:r w:rsidRPr="008963CF">
        <w:rPr>
          <w:rFonts w:ascii="ModusOperandi Book" w:hAnsi="ModusOperandi Book"/>
        </w:rPr>
        <w:t>al</w:t>
      </w:r>
      <w:r w:rsidR="008963CF" w:rsidRPr="008963CF">
        <w:rPr>
          <w:rFonts w:ascii="ModusOperandi Book" w:hAnsi="ModusOperandi Book"/>
        </w:rPr>
        <w:t>t</w:t>
      </w:r>
      <w:r w:rsidRPr="006B3384">
        <w:rPr>
          <w:rFonts w:ascii="ModusOperandi Book" w:hAnsi="ModusOperandi Book"/>
        </w:rPr>
        <w:t>y-free licence to use, reproduce and circulate any material in any format and for any purpose in connection with the Work and the Site including, but without limitation, the design, fabrication, installation and completion of the Work</w:t>
      </w:r>
      <w:r w:rsidRPr="00CD4E63">
        <w:rPr>
          <w:rFonts w:ascii="ModusOperandi Book" w:hAnsi="ModusOperandi Book"/>
        </w:rPr>
        <w:t xml:space="preserve">. </w:t>
      </w:r>
      <w:r w:rsidR="00CD4E63" w:rsidRPr="00CD4E63">
        <w:rPr>
          <w:rFonts w:ascii="ModusOperandi Book" w:eastAsia="Times New Roman" w:hAnsi="ModusOperandi Book"/>
          <w:iCs/>
          <w:noProof w:val="0"/>
          <w:color w:val="FF0000"/>
          <w:lang w:val="en-US"/>
        </w:rPr>
        <w:t>Subject to this licence, the client may not otherwise use the material in a</w:t>
      </w:r>
      <w:r w:rsidR="00CD4E63">
        <w:rPr>
          <w:rFonts w:ascii="ModusOperandi Book" w:eastAsia="Times New Roman" w:hAnsi="ModusOperandi Book"/>
          <w:iCs/>
          <w:noProof w:val="0"/>
          <w:color w:val="FF0000"/>
          <w:lang w:val="en-US"/>
        </w:rPr>
        <w:t>n</w:t>
      </w:r>
      <w:r w:rsidR="00CD4E63" w:rsidRPr="00CD4E63">
        <w:rPr>
          <w:rFonts w:ascii="ModusOperandi Book" w:eastAsia="Times New Roman" w:hAnsi="ModusOperandi Book"/>
          <w:iCs/>
          <w:noProof w:val="0"/>
          <w:color w:val="FF0000"/>
          <w:lang w:val="en-US"/>
        </w:rPr>
        <w:t>other capacity for purposes other than those for which it was created without prior consent of the Artist.</w:t>
      </w:r>
      <w:r w:rsidR="00CD4E63">
        <w:rPr>
          <w:rFonts w:ascii="ModusOperandi Book" w:hAnsi="ModusOperandi Book"/>
        </w:rPr>
        <w:t xml:space="preserve"> </w:t>
      </w:r>
      <w:r w:rsidRPr="00CD4E63">
        <w:rPr>
          <w:rFonts w:ascii="ModusOperandi Book" w:hAnsi="ModusOperandi Book"/>
        </w:rPr>
        <w:t>Such licence shall include the right to grant sublicences on similar terms and shall be freely transferable.</w:t>
      </w:r>
      <w:r w:rsidRPr="006B3384">
        <w:rPr>
          <w:rFonts w:ascii="ModusOperandi Book" w:hAnsi="ModusOperandi Book"/>
        </w:rPr>
        <w:t xml:space="preserve"> </w:t>
      </w:r>
    </w:p>
    <w:p w14:paraId="72238BA1" w14:textId="77777777" w:rsidR="008B101D" w:rsidRPr="006B3384" w:rsidRDefault="008B101D" w:rsidP="008B101D">
      <w:pPr>
        <w:overflowPunct/>
        <w:spacing w:line="360" w:lineRule="atLeast"/>
        <w:ind w:left="1134" w:hanging="1134"/>
        <w:textAlignment w:val="auto"/>
        <w:rPr>
          <w:rFonts w:ascii="ModusOperandi Book" w:hAnsi="ModusOperandi Book"/>
        </w:rPr>
      </w:pPr>
    </w:p>
    <w:p w14:paraId="58B08DC8" w14:textId="77777777" w:rsidR="008B101D" w:rsidRPr="004C211F" w:rsidRDefault="008B101D" w:rsidP="008B101D">
      <w:pPr>
        <w:overflowPunct/>
        <w:spacing w:line="360" w:lineRule="atLeast"/>
        <w:ind w:left="1134" w:hanging="1134"/>
        <w:textAlignment w:val="auto"/>
        <w:rPr>
          <w:rFonts w:ascii="ModusOperandi Book" w:hAnsi="ModusOperandi Book"/>
        </w:rPr>
      </w:pPr>
      <w:r>
        <w:rPr>
          <w:rFonts w:ascii="ModusOperandi Book" w:hAnsi="ModusOperandi Book"/>
        </w:rPr>
        <w:t>7</w:t>
      </w:r>
      <w:r w:rsidRPr="006B3384">
        <w:rPr>
          <w:rFonts w:ascii="ModusOperandi Book" w:hAnsi="ModusOperandi Book"/>
        </w:rPr>
        <w:t>.3</w:t>
      </w:r>
      <w:r w:rsidRPr="006B3384">
        <w:rPr>
          <w:rFonts w:ascii="ModusOperandi Book" w:hAnsi="ModusOperandi Book"/>
        </w:rPr>
        <w:tab/>
        <w:t>The Client shall be entitled, without consulting the Artist and without further payment, to make or authorise to be made any photograph of the Work for any purpose including but not limited to use in magazines, books, models, displays and to include or authorise the inclusion of the Work or any such photograph of the Work in any record, publication, film, video or television broadcast, subject to condition 15. The Artist shall be entitled with the prior written consent of the Client (not to be unreasonably withheld or delayed) to similar usage of any reproduction of the Work.</w:t>
      </w:r>
    </w:p>
    <w:p w14:paraId="083C19E3" w14:textId="77777777" w:rsidR="008B101D" w:rsidRPr="004C211F" w:rsidRDefault="008B101D" w:rsidP="008B101D">
      <w:pPr>
        <w:overflowPunct/>
        <w:spacing w:line="360" w:lineRule="atLeast"/>
        <w:textAlignment w:val="auto"/>
        <w:rPr>
          <w:rFonts w:ascii="ModusOperandi Book" w:hAnsi="ModusOperandi Book"/>
        </w:rPr>
      </w:pPr>
    </w:p>
    <w:p w14:paraId="04B9BFFB" w14:textId="79CBFA36" w:rsidR="008B101D" w:rsidRPr="004C211F" w:rsidRDefault="008B101D" w:rsidP="008B101D">
      <w:pPr>
        <w:tabs>
          <w:tab w:val="left" w:pos="1134"/>
        </w:tabs>
        <w:overflowPunct/>
        <w:spacing w:line="360" w:lineRule="atLeast"/>
        <w:ind w:left="1134" w:hanging="1134"/>
        <w:textAlignment w:val="auto"/>
        <w:rPr>
          <w:rFonts w:ascii="ModusOperandi Book" w:hAnsi="ModusOperandi Book"/>
        </w:rPr>
      </w:pPr>
      <w:r w:rsidRPr="00CD4E63">
        <w:rPr>
          <w:rFonts w:ascii="ModusOperandi Book" w:hAnsi="ModusOperandi Book"/>
        </w:rPr>
        <w:t>7.4</w:t>
      </w:r>
      <w:r w:rsidRPr="004C211F">
        <w:rPr>
          <w:rFonts w:ascii="ModusOperandi Book" w:hAnsi="ModusOperandi Book"/>
        </w:rPr>
        <w:t xml:space="preserve">     </w:t>
      </w:r>
      <w:r>
        <w:rPr>
          <w:rFonts w:ascii="ModusOperandi Book" w:hAnsi="ModusOperandi Book"/>
        </w:rPr>
        <w:tab/>
      </w:r>
      <w:r w:rsidRPr="004C211F">
        <w:rPr>
          <w:rFonts w:ascii="ModusOperandi Book" w:hAnsi="ModusOperandi Book"/>
        </w:rPr>
        <w:t xml:space="preserve">The Artist shall promptly comply with all applicable legal and regulatory requirements (including without limitation data protection, human rights, environmental or planning requirements, public health or safety or </w:t>
      </w:r>
      <w:r>
        <w:rPr>
          <w:rFonts w:ascii="ModusOperandi Book" w:hAnsi="ModusOperandi Book"/>
        </w:rPr>
        <w:t>i</w:t>
      </w:r>
      <w:r w:rsidRPr="004C211F">
        <w:rPr>
          <w:rFonts w:ascii="ModusOperandi Book" w:hAnsi="ModusOperandi Book"/>
        </w:rPr>
        <w:t xml:space="preserve">ntellectual </w:t>
      </w:r>
      <w:r>
        <w:rPr>
          <w:rFonts w:ascii="ModusOperandi Book" w:hAnsi="ModusOperandi Book"/>
        </w:rPr>
        <w:t>p</w:t>
      </w:r>
      <w:r w:rsidRPr="004C211F">
        <w:rPr>
          <w:rFonts w:ascii="ModusOperandi Book" w:hAnsi="ModusOperandi Book"/>
        </w:rPr>
        <w:t xml:space="preserve">roperty </w:t>
      </w:r>
      <w:r>
        <w:rPr>
          <w:rFonts w:ascii="ModusOperandi Book" w:hAnsi="ModusOperandi Book"/>
        </w:rPr>
        <w:t>r</w:t>
      </w:r>
      <w:r w:rsidRPr="004C211F">
        <w:rPr>
          <w:rFonts w:ascii="ModusOperandi Book" w:hAnsi="ModusOperandi Book"/>
        </w:rPr>
        <w:t xml:space="preserve">ights </w:t>
      </w:r>
      <w:r>
        <w:rPr>
          <w:rFonts w:ascii="ModusOperandi Book" w:hAnsi="ModusOperandi Book"/>
        </w:rPr>
        <w:t>l</w:t>
      </w:r>
      <w:r w:rsidRPr="004C211F">
        <w:rPr>
          <w:rFonts w:ascii="ModusOperandi Book" w:hAnsi="ModusOperandi Book"/>
        </w:rPr>
        <w:t xml:space="preserve">egislation) and ensure that no part of the Work is obscene, defamatory, offensive, inaccurate, unlawful or likely to breach any law, statue or regulation or any third party </w:t>
      </w:r>
      <w:r>
        <w:rPr>
          <w:rFonts w:ascii="ModusOperandi Book" w:hAnsi="ModusOperandi Book"/>
        </w:rPr>
        <w:t>i</w:t>
      </w:r>
      <w:r w:rsidRPr="004C211F">
        <w:rPr>
          <w:rFonts w:ascii="ModusOperandi Book" w:hAnsi="ModusOperandi Book"/>
        </w:rPr>
        <w:t xml:space="preserve">ntellectual </w:t>
      </w:r>
      <w:r>
        <w:rPr>
          <w:rFonts w:ascii="ModusOperandi Book" w:hAnsi="ModusOperandi Book"/>
        </w:rPr>
        <w:t>p</w:t>
      </w:r>
      <w:r w:rsidRPr="004C211F">
        <w:rPr>
          <w:rFonts w:ascii="ModusOperandi Book" w:hAnsi="ModusOperandi Book"/>
        </w:rPr>
        <w:t xml:space="preserve">roperty </w:t>
      </w:r>
      <w:r>
        <w:rPr>
          <w:rFonts w:ascii="ModusOperandi Book" w:hAnsi="ModusOperandi Book"/>
        </w:rPr>
        <w:t>r</w:t>
      </w:r>
      <w:r w:rsidRPr="004C211F">
        <w:rPr>
          <w:rFonts w:ascii="ModusOperandi Book" w:hAnsi="ModusOperandi Book"/>
        </w:rPr>
        <w:t xml:space="preserve">ights or other third party rights; and obtain all permits, licences and consents (including all third party licences, permits and consents) in relation to </w:t>
      </w:r>
      <w:r>
        <w:rPr>
          <w:rFonts w:ascii="ModusOperandi Book" w:hAnsi="ModusOperandi Book"/>
        </w:rPr>
        <w:t>i</w:t>
      </w:r>
      <w:r w:rsidRPr="004C211F">
        <w:rPr>
          <w:rFonts w:ascii="ModusOperandi Book" w:hAnsi="ModusOperandi Book"/>
        </w:rPr>
        <w:t xml:space="preserve">ntellectual property </w:t>
      </w:r>
      <w:r>
        <w:rPr>
          <w:rFonts w:ascii="ModusOperandi Book" w:hAnsi="ModusOperandi Book"/>
        </w:rPr>
        <w:t>r</w:t>
      </w:r>
      <w:r w:rsidR="00847871">
        <w:rPr>
          <w:rFonts w:ascii="ModusOperandi Book" w:hAnsi="ModusOperandi Book"/>
        </w:rPr>
        <w:t>ights or as other</w:t>
      </w:r>
      <w:r w:rsidRPr="004C211F">
        <w:rPr>
          <w:rFonts w:ascii="ModusOperandi Book" w:hAnsi="ModusOperandi Book"/>
        </w:rPr>
        <w:t>wise necessary for c</w:t>
      </w:r>
      <w:r w:rsidR="001D06DB">
        <w:rPr>
          <w:rFonts w:ascii="ModusOperandi Book" w:hAnsi="ModusOperandi Book"/>
        </w:rPr>
        <w:t>arrying out the Services and his</w:t>
      </w:r>
      <w:r w:rsidRPr="004C211F">
        <w:rPr>
          <w:rFonts w:ascii="ModusOperandi Book" w:hAnsi="ModusOperandi Book"/>
        </w:rPr>
        <w:t xml:space="preserve"> other obligations pursuant to this agreement.</w:t>
      </w:r>
    </w:p>
    <w:p w14:paraId="6506C198" w14:textId="77777777" w:rsidR="008B101D" w:rsidRPr="004C211F" w:rsidRDefault="008B101D" w:rsidP="008B101D">
      <w:pPr>
        <w:tabs>
          <w:tab w:val="left" w:pos="1134"/>
        </w:tabs>
        <w:overflowPunct/>
        <w:spacing w:line="360" w:lineRule="atLeast"/>
        <w:textAlignment w:val="auto"/>
        <w:rPr>
          <w:rFonts w:ascii="ModusOperandi Book" w:hAnsi="ModusOperandi Book"/>
        </w:rPr>
      </w:pPr>
    </w:p>
    <w:p w14:paraId="53B6AA80" w14:textId="77777777" w:rsidR="005841EF" w:rsidRDefault="008B101D" w:rsidP="005841EF">
      <w:pPr>
        <w:tabs>
          <w:tab w:val="left" w:pos="1134"/>
        </w:tabs>
        <w:overflowPunct/>
        <w:spacing w:line="360" w:lineRule="atLeast"/>
        <w:ind w:left="1134" w:hanging="1134"/>
        <w:textAlignment w:val="auto"/>
        <w:rPr>
          <w:rFonts w:ascii="ModusOperandi Book" w:hAnsi="ModusOperandi Book"/>
        </w:rPr>
      </w:pPr>
      <w:r>
        <w:rPr>
          <w:rFonts w:ascii="ModusOperandi Book" w:hAnsi="ModusOperandi Book"/>
        </w:rPr>
        <w:t>7.5</w:t>
      </w:r>
      <w:r>
        <w:rPr>
          <w:rFonts w:ascii="ModusOperandi Book" w:hAnsi="ModusOperandi Book"/>
        </w:rPr>
        <w:tab/>
      </w:r>
      <w:r w:rsidRPr="006C128D">
        <w:rPr>
          <w:rFonts w:ascii="ModusOperandi Book" w:hAnsi="ModusOperandi Book"/>
        </w:rPr>
        <w:t>Unless expressly authorised in writing by the Client, the Artist shall have no power or authority to make any arrangement on behalf of or otherwise bind the Client to any third party.</w:t>
      </w:r>
    </w:p>
    <w:p w14:paraId="247B0A87" w14:textId="77777777" w:rsidR="005841EF" w:rsidRDefault="005841EF" w:rsidP="005841EF">
      <w:pPr>
        <w:tabs>
          <w:tab w:val="left" w:pos="1134"/>
        </w:tabs>
        <w:overflowPunct/>
        <w:spacing w:line="360" w:lineRule="atLeast"/>
        <w:ind w:left="1134" w:hanging="1134"/>
        <w:textAlignment w:val="auto"/>
        <w:rPr>
          <w:rFonts w:ascii="ModusOperandi Book" w:hAnsi="ModusOperandi Book"/>
        </w:rPr>
      </w:pPr>
    </w:p>
    <w:p w14:paraId="71680B9D" w14:textId="1F4FA055" w:rsidR="008B101D" w:rsidRDefault="005841EF" w:rsidP="005841EF">
      <w:pPr>
        <w:tabs>
          <w:tab w:val="left" w:pos="1134"/>
        </w:tabs>
        <w:overflowPunct/>
        <w:spacing w:line="360" w:lineRule="atLeast"/>
        <w:ind w:left="1134" w:hanging="1134"/>
        <w:textAlignment w:val="auto"/>
        <w:rPr>
          <w:ins w:id="98" w:author="Ceri Lewis" w:date="2014-03-19T11:54:00Z"/>
          <w:rFonts w:ascii="ModusOperandi Book" w:hAnsi="ModusOperandi Book"/>
        </w:rPr>
      </w:pPr>
      <w:r>
        <w:rPr>
          <w:rFonts w:ascii="ModusOperandi Book" w:hAnsi="ModusOperandi Book"/>
        </w:rPr>
        <w:lastRenderedPageBreak/>
        <w:t xml:space="preserve">7.6 </w:t>
      </w:r>
      <w:r w:rsidR="008B101D">
        <w:rPr>
          <w:rFonts w:ascii="ModusOperandi Book" w:hAnsi="ModusOperandi Book"/>
        </w:rPr>
        <w:tab/>
      </w:r>
      <w:r w:rsidR="008B101D" w:rsidRPr="006C128D">
        <w:rPr>
          <w:rFonts w:ascii="ModusOperandi Book" w:hAnsi="ModusOperandi Book"/>
        </w:rPr>
        <w:t xml:space="preserve">The Artist undertakes that they will not make or authorise the making of any copy of the Work. </w:t>
      </w:r>
    </w:p>
    <w:p w14:paraId="6B576059" w14:textId="77777777" w:rsidR="008B101D" w:rsidRPr="005D19C7" w:rsidRDefault="008B101D" w:rsidP="008B101D">
      <w:pPr>
        <w:overflowPunct/>
        <w:spacing w:line="360" w:lineRule="atLeast"/>
        <w:textAlignment w:val="auto"/>
        <w:rPr>
          <w:rFonts w:ascii="ModusOperandi Book" w:hAnsi="ModusOperandi Book"/>
        </w:rPr>
      </w:pPr>
    </w:p>
    <w:p w14:paraId="12181EDC" w14:textId="37BB4AA1" w:rsidR="008B101D" w:rsidRDefault="008B101D" w:rsidP="008B101D">
      <w:pPr>
        <w:overflowPunct/>
        <w:spacing w:line="360" w:lineRule="atLeast"/>
        <w:ind w:left="1134" w:hanging="1134"/>
        <w:textAlignment w:val="auto"/>
        <w:rPr>
          <w:rFonts w:ascii="ModusOperandi Book" w:hAnsi="ModusOperandi Book"/>
        </w:rPr>
      </w:pPr>
      <w:r>
        <w:rPr>
          <w:rFonts w:ascii="ModusOperandi Book" w:hAnsi="ModusOperandi Book"/>
        </w:rPr>
        <w:t xml:space="preserve">7.7  </w:t>
      </w:r>
      <w:r>
        <w:rPr>
          <w:rFonts w:ascii="ModusOperandi Book" w:hAnsi="ModusOperandi Book"/>
        </w:rPr>
        <w:tab/>
      </w:r>
      <w:r w:rsidRPr="005D19C7">
        <w:rPr>
          <w:rFonts w:ascii="ModusOperandi Book" w:hAnsi="ModusOperandi Book"/>
        </w:rPr>
        <w:t>The Client shall be entitled, without consulting the Artist</w:t>
      </w:r>
      <w:r>
        <w:rPr>
          <w:rFonts w:ascii="ModusOperandi Book" w:hAnsi="ModusOperandi Book"/>
        </w:rPr>
        <w:t xml:space="preserve"> </w:t>
      </w:r>
      <w:r w:rsidRPr="005D19C7">
        <w:rPr>
          <w:rFonts w:ascii="ModusOperandi Book" w:hAnsi="ModusOperandi Book"/>
        </w:rPr>
        <w:t xml:space="preserve">and without further payment, to make or authorise to be made any photograph, film or video of the Work </w:t>
      </w:r>
      <w:r>
        <w:rPr>
          <w:rFonts w:ascii="ModusOperandi Book" w:hAnsi="ModusOperandi Book"/>
        </w:rPr>
        <w:t xml:space="preserve">on completion </w:t>
      </w:r>
      <w:r w:rsidRPr="005D19C7">
        <w:rPr>
          <w:rFonts w:ascii="ModusOperandi Book" w:hAnsi="ModusOperandi Book"/>
        </w:rPr>
        <w:t>(or any preliminary designs, models</w:t>
      </w:r>
      <w:r w:rsidR="00DD7866" w:rsidRPr="00BC4B8C">
        <w:rPr>
          <w:rFonts w:ascii="ModusOperandi Book" w:hAnsi="ModusOperandi Book"/>
        </w:rPr>
        <w:t>, paintings</w:t>
      </w:r>
      <w:r w:rsidRPr="005D19C7">
        <w:rPr>
          <w:rFonts w:ascii="ModusOperandi Book" w:hAnsi="ModusOperandi Book"/>
        </w:rPr>
        <w:t xml:space="preserve"> or working drawings submitted by the artist under condition 5) in any record, publication, promotional material, film, video, online, television, radio or other broadcast, subject to identifying the Artist as the author of the Work where practicable. Similarly the Artist shall be entitled, through copyright, to reproduce the Work in similar ways.</w:t>
      </w:r>
    </w:p>
    <w:p w14:paraId="4264A062" w14:textId="77777777" w:rsidR="008B101D" w:rsidRDefault="008B101D" w:rsidP="008B101D">
      <w:pPr>
        <w:overflowPunct/>
        <w:spacing w:line="360" w:lineRule="atLeast"/>
        <w:ind w:left="1134" w:hanging="1134"/>
        <w:textAlignment w:val="auto"/>
        <w:rPr>
          <w:rFonts w:ascii="ModusOperandi Book" w:hAnsi="ModusOperandi Book"/>
        </w:rPr>
      </w:pPr>
      <w:r w:rsidRPr="005D19C7">
        <w:rPr>
          <w:rFonts w:ascii="ModusOperandi Book" w:hAnsi="ModusOperandi Book"/>
        </w:rPr>
        <w:t xml:space="preserve"> </w:t>
      </w:r>
    </w:p>
    <w:p w14:paraId="2969ADDD" w14:textId="77777777" w:rsidR="008B101D" w:rsidRPr="0016135B" w:rsidRDefault="008B101D" w:rsidP="008B101D">
      <w:pPr>
        <w:tabs>
          <w:tab w:val="left" w:pos="1134"/>
        </w:tabs>
        <w:overflowPunct/>
        <w:spacing w:line="360" w:lineRule="atLeast"/>
        <w:ind w:left="1134" w:hanging="1134"/>
        <w:textAlignment w:val="auto"/>
        <w:rPr>
          <w:rFonts w:ascii="ModusOperandi Book" w:hAnsi="ModusOperandi Book"/>
          <w:b/>
        </w:rPr>
      </w:pPr>
      <w:r>
        <w:rPr>
          <w:rFonts w:ascii="ModusOperandi Book" w:hAnsi="ModusOperandi Book"/>
          <w:b/>
        </w:rPr>
        <w:t>8</w:t>
      </w:r>
      <w:r w:rsidRPr="0016135B">
        <w:rPr>
          <w:rFonts w:ascii="ModusOperandi Book" w:hAnsi="ModusOperandi Book"/>
          <w:b/>
        </w:rPr>
        <w:t xml:space="preserve">.    </w:t>
      </w:r>
      <w:r>
        <w:rPr>
          <w:rFonts w:ascii="ModusOperandi Book" w:hAnsi="ModusOperandi Book"/>
          <w:b/>
        </w:rPr>
        <w:tab/>
      </w:r>
      <w:r w:rsidRPr="0016135B">
        <w:rPr>
          <w:rFonts w:ascii="ModusOperandi Book" w:hAnsi="ModusOperandi Book"/>
          <w:b/>
        </w:rPr>
        <w:t>INSURANCE</w:t>
      </w:r>
    </w:p>
    <w:p w14:paraId="563FBE17" w14:textId="77777777" w:rsidR="008B101D" w:rsidRPr="005D19C7" w:rsidRDefault="008B101D" w:rsidP="008B101D">
      <w:pPr>
        <w:tabs>
          <w:tab w:val="left" w:pos="1134"/>
        </w:tabs>
        <w:overflowPunct/>
        <w:spacing w:line="360" w:lineRule="atLeast"/>
        <w:ind w:left="1134" w:hanging="1134"/>
        <w:textAlignment w:val="auto"/>
        <w:rPr>
          <w:rFonts w:ascii="ModusOperandi Book" w:hAnsi="ModusOperandi Book"/>
        </w:rPr>
      </w:pPr>
    </w:p>
    <w:p w14:paraId="666C6B25" w14:textId="0D3808E4" w:rsidR="008B101D" w:rsidRPr="0016135B" w:rsidRDefault="008B101D" w:rsidP="008B101D">
      <w:pPr>
        <w:overflowPunct/>
        <w:spacing w:line="360" w:lineRule="atLeast"/>
        <w:ind w:left="1134" w:hanging="1134"/>
        <w:textAlignment w:val="auto"/>
        <w:rPr>
          <w:rFonts w:ascii="ModusOperandi Book" w:hAnsi="ModusOperandi Book"/>
        </w:rPr>
      </w:pPr>
      <w:r>
        <w:rPr>
          <w:rFonts w:ascii="ModusOperandi Book" w:hAnsi="ModusOperandi Book"/>
        </w:rPr>
        <w:t>8</w:t>
      </w:r>
      <w:r w:rsidRPr="005D19C7">
        <w:rPr>
          <w:rFonts w:ascii="ModusOperandi Book" w:hAnsi="ModusOperandi Book"/>
        </w:rPr>
        <w:t xml:space="preserve">.1      </w:t>
      </w:r>
      <w:r>
        <w:rPr>
          <w:rFonts w:ascii="ModusOperandi Book" w:hAnsi="ModusOperandi Book"/>
        </w:rPr>
        <w:tab/>
        <w:t xml:space="preserve">The </w:t>
      </w:r>
      <w:r w:rsidR="009C4656">
        <w:rPr>
          <w:rFonts w:ascii="ModusOperandi Book" w:hAnsi="ModusOperandi Book"/>
        </w:rPr>
        <w:t xml:space="preserve">appointed </w:t>
      </w:r>
      <w:r w:rsidR="00847871">
        <w:rPr>
          <w:rFonts w:ascii="ModusOperandi Book" w:hAnsi="ModusOperandi Book"/>
        </w:rPr>
        <w:t>Sub-Contractor</w:t>
      </w:r>
      <w:r>
        <w:rPr>
          <w:rFonts w:ascii="ModusOperandi Book" w:hAnsi="ModusOperandi Book"/>
        </w:rPr>
        <w:t xml:space="preserve"> shall bear the risk of loss or damage to the Work </w:t>
      </w:r>
      <w:r w:rsidRPr="0016135B">
        <w:rPr>
          <w:rFonts w:ascii="ModusOperandi Book" w:hAnsi="ModusOperandi Book"/>
        </w:rPr>
        <w:t>(whether in completed or uncompleted state)</w:t>
      </w:r>
      <w:r>
        <w:rPr>
          <w:rFonts w:ascii="ModusOperandi Book" w:hAnsi="ModusOperandi Book"/>
        </w:rPr>
        <w:t>, building structures and fittings</w:t>
      </w:r>
      <w:r w:rsidRPr="0016135B">
        <w:rPr>
          <w:rFonts w:ascii="ModusOperandi Book" w:hAnsi="ModusOperandi Book"/>
        </w:rPr>
        <w:t xml:space="preserve"> in the course of fabrication</w:t>
      </w:r>
      <w:r>
        <w:rPr>
          <w:rFonts w:ascii="ModusOperandi Book" w:hAnsi="ModusOperandi Book"/>
        </w:rPr>
        <w:t>, transport, or storage</w:t>
      </w:r>
      <w:r w:rsidRPr="0016135B">
        <w:rPr>
          <w:rFonts w:ascii="ModusOperandi Book" w:hAnsi="ModusOperandi Book"/>
        </w:rPr>
        <w:t>, wherever situate</w:t>
      </w:r>
      <w:r>
        <w:rPr>
          <w:rFonts w:ascii="ModusOperandi Book" w:hAnsi="ModusOperandi Book"/>
        </w:rPr>
        <w:t>d</w:t>
      </w:r>
      <w:r w:rsidRPr="0016135B">
        <w:rPr>
          <w:rFonts w:ascii="ModusOperandi Book" w:hAnsi="ModusOperandi Book"/>
        </w:rPr>
        <w:t>, until the Work is complete and installed satisfactorily on site.</w:t>
      </w:r>
    </w:p>
    <w:p w14:paraId="68574EC5" w14:textId="77777777" w:rsidR="008B101D" w:rsidRPr="005D19C7" w:rsidRDefault="008B101D" w:rsidP="008B101D">
      <w:pPr>
        <w:overflowPunct/>
        <w:spacing w:line="360" w:lineRule="atLeast"/>
        <w:ind w:left="1134" w:hanging="1134"/>
        <w:textAlignment w:val="auto"/>
        <w:rPr>
          <w:rFonts w:ascii="ModusOperandi Book" w:hAnsi="ModusOperandi Book"/>
        </w:rPr>
      </w:pPr>
    </w:p>
    <w:p w14:paraId="024DAD79" w14:textId="39B9B898" w:rsidR="008B101D" w:rsidRDefault="008B101D" w:rsidP="008B101D">
      <w:pPr>
        <w:overflowPunct/>
        <w:spacing w:line="360" w:lineRule="atLeast"/>
        <w:ind w:left="1134" w:hanging="1134"/>
        <w:textAlignment w:val="auto"/>
        <w:rPr>
          <w:rFonts w:ascii="ModusOperandi Book" w:hAnsi="ModusOperandi Book"/>
        </w:rPr>
      </w:pPr>
      <w:r>
        <w:rPr>
          <w:rFonts w:ascii="ModusOperandi Book" w:hAnsi="ModusOperandi Book"/>
        </w:rPr>
        <w:t>8</w:t>
      </w:r>
      <w:r w:rsidRPr="005D19C7">
        <w:rPr>
          <w:rFonts w:ascii="ModusOperandi Book" w:hAnsi="ModusOperandi Book"/>
        </w:rPr>
        <w:t xml:space="preserve">.2    </w:t>
      </w:r>
      <w:r>
        <w:rPr>
          <w:rFonts w:ascii="ModusOperandi Book" w:hAnsi="ModusOperandi Book"/>
        </w:rPr>
        <w:tab/>
      </w:r>
      <w:r w:rsidRPr="005D19C7">
        <w:rPr>
          <w:rFonts w:ascii="ModusOperandi Book" w:hAnsi="ModusOperandi Book"/>
        </w:rPr>
        <w:t xml:space="preserve">Insurance of the Work and public liability insurance </w:t>
      </w:r>
      <w:r>
        <w:rPr>
          <w:rFonts w:ascii="ModusOperandi Book" w:hAnsi="ModusOperandi Book"/>
        </w:rPr>
        <w:t xml:space="preserve">during installation of the Work </w:t>
      </w:r>
      <w:r w:rsidR="00173911">
        <w:rPr>
          <w:rFonts w:ascii="ModusOperandi Book" w:hAnsi="ModusOperandi Book"/>
        </w:rPr>
        <w:t>at</w:t>
      </w:r>
      <w:r>
        <w:rPr>
          <w:rFonts w:ascii="ModusOperandi Book" w:hAnsi="ModusOperandi Book"/>
        </w:rPr>
        <w:t xml:space="preserve"> the Site shall be the responsibility of the </w:t>
      </w:r>
      <w:r w:rsidR="00847871">
        <w:rPr>
          <w:rFonts w:ascii="ModusOperandi Book" w:hAnsi="ModusOperandi Book"/>
        </w:rPr>
        <w:t>Sub-Contractor</w:t>
      </w:r>
      <w:r>
        <w:rPr>
          <w:rFonts w:ascii="ModusOperandi Book" w:hAnsi="ModusOperandi Book"/>
        </w:rPr>
        <w:t xml:space="preserve"> who will have the appropriate insurance in place and shall provide evidence of such documentation to the Client as and when required.</w:t>
      </w:r>
    </w:p>
    <w:p w14:paraId="7904AD02" w14:textId="77777777" w:rsidR="008B101D" w:rsidRDefault="008B101D" w:rsidP="008B101D">
      <w:pPr>
        <w:overflowPunct/>
        <w:spacing w:line="360" w:lineRule="atLeast"/>
        <w:ind w:left="1134" w:hanging="1134"/>
        <w:textAlignment w:val="auto"/>
        <w:rPr>
          <w:rFonts w:ascii="ModusOperandi Book" w:hAnsi="ModusOperandi Book"/>
        </w:rPr>
      </w:pPr>
    </w:p>
    <w:p w14:paraId="6FE0B01B" w14:textId="24EB67AD" w:rsidR="008B101D" w:rsidRDefault="008B101D" w:rsidP="008B101D">
      <w:pPr>
        <w:overflowPunct/>
        <w:spacing w:line="360" w:lineRule="atLeast"/>
        <w:ind w:left="1134" w:hanging="1134"/>
        <w:textAlignment w:val="auto"/>
        <w:rPr>
          <w:rFonts w:ascii="ModusOperandi Book" w:hAnsi="ModusOperandi Book"/>
        </w:rPr>
      </w:pPr>
      <w:r>
        <w:rPr>
          <w:rFonts w:ascii="ModusOperandi Book" w:hAnsi="ModusOperandi Book"/>
        </w:rPr>
        <w:t>8.</w:t>
      </w:r>
      <w:r w:rsidR="00847871">
        <w:rPr>
          <w:rFonts w:ascii="ModusOperandi Book" w:hAnsi="ModusOperandi Book"/>
        </w:rPr>
        <w:t>3</w:t>
      </w:r>
      <w:r>
        <w:rPr>
          <w:rFonts w:ascii="ModusOperandi Book" w:hAnsi="ModusOperandi Book"/>
        </w:rPr>
        <w:tab/>
        <w:t xml:space="preserve">The obligation to insure the Work shall pass to the Client once the Client has confirmed in writing to the Artist that the Work is installed </w:t>
      </w:r>
      <w:r w:rsidR="00847871">
        <w:rPr>
          <w:rFonts w:ascii="ModusOperandi Book" w:hAnsi="ModusOperandi Book"/>
        </w:rPr>
        <w:t xml:space="preserve">at the Site to its satisfaction. </w:t>
      </w:r>
    </w:p>
    <w:p w14:paraId="21DDFCCA" w14:textId="77777777" w:rsidR="00173911" w:rsidRDefault="00173911" w:rsidP="008B101D">
      <w:pPr>
        <w:overflowPunct/>
        <w:spacing w:line="360" w:lineRule="atLeast"/>
        <w:ind w:left="1134" w:hanging="1134"/>
        <w:textAlignment w:val="auto"/>
        <w:rPr>
          <w:rFonts w:ascii="ModusOperandi Book" w:hAnsi="ModusOperandi Book"/>
        </w:rPr>
      </w:pPr>
    </w:p>
    <w:p w14:paraId="19D0E037" w14:textId="13E5439B" w:rsidR="008B101D" w:rsidRPr="008963CF" w:rsidRDefault="008B101D" w:rsidP="008B101D">
      <w:pPr>
        <w:overflowPunct/>
        <w:spacing w:line="360" w:lineRule="atLeast"/>
        <w:ind w:left="1134" w:hanging="1134"/>
        <w:textAlignment w:val="auto"/>
        <w:rPr>
          <w:rFonts w:ascii="ModusOperandi Book" w:hAnsi="ModusOperandi Book"/>
          <w:b/>
          <w:color w:val="FF0000"/>
        </w:rPr>
      </w:pPr>
      <w:r>
        <w:rPr>
          <w:rFonts w:ascii="ModusOperandi Book" w:hAnsi="ModusOperandi Book"/>
          <w:b/>
        </w:rPr>
        <w:t>9</w:t>
      </w:r>
      <w:r w:rsidRPr="0016135B">
        <w:rPr>
          <w:rFonts w:ascii="ModusOperandi Book" w:hAnsi="ModusOperandi Book"/>
          <w:b/>
        </w:rPr>
        <w:t xml:space="preserve">.     </w:t>
      </w:r>
      <w:r>
        <w:rPr>
          <w:rFonts w:ascii="ModusOperandi Book" w:hAnsi="ModusOperandi Book"/>
          <w:b/>
        </w:rPr>
        <w:tab/>
      </w:r>
      <w:r w:rsidRPr="0016135B">
        <w:rPr>
          <w:rFonts w:ascii="ModusOperandi Book" w:hAnsi="ModusOperandi Book"/>
          <w:b/>
        </w:rPr>
        <w:t>FEES, COSTS AND TIME</w:t>
      </w:r>
      <w:r w:rsidR="008963CF">
        <w:rPr>
          <w:rFonts w:ascii="ModusOperandi Book" w:hAnsi="ModusOperandi Book"/>
          <w:b/>
        </w:rPr>
        <w:t xml:space="preserve">   </w:t>
      </w:r>
    </w:p>
    <w:p w14:paraId="05CF990D" w14:textId="77777777" w:rsidR="00BC4B8C" w:rsidRDefault="00BC4B8C" w:rsidP="00C21E5D">
      <w:pPr>
        <w:tabs>
          <w:tab w:val="left" w:pos="710"/>
          <w:tab w:val="left" w:pos="1421"/>
          <w:tab w:val="left" w:pos="2131"/>
          <w:tab w:val="left" w:pos="4056"/>
          <w:tab w:val="left" w:pos="7661"/>
          <w:tab w:val="left" w:pos="8280"/>
        </w:tabs>
        <w:spacing w:line="360" w:lineRule="atLeast"/>
        <w:ind w:left="1100" w:right="360" w:hanging="1100"/>
        <w:jc w:val="both"/>
        <w:rPr>
          <w:rFonts w:ascii="ModusOperandi Book" w:hAnsi="ModusOperandi Book"/>
          <w:color w:val="FF0000"/>
        </w:rPr>
      </w:pPr>
    </w:p>
    <w:p w14:paraId="038EA1EE" w14:textId="72376506" w:rsidR="00C21E5D" w:rsidRPr="00BA0CE9" w:rsidRDefault="008B101D" w:rsidP="00C21E5D">
      <w:pPr>
        <w:tabs>
          <w:tab w:val="left" w:pos="710"/>
          <w:tab w:val="left" w:pos="1421"/>
          <w:tab w:val="left" w:pos="2131"/>
          <w:tab w:val="left" w:pos="4056"/>
          <w:tab w:val="left" w:pos="7661"/>
          <w:tab w:val="left" w:pos="8280"/>
        </w:tabs>
        <w:spacing w:line="360" w:lineRule="atLeast"/>
        <w:ind w:left="1100" w:right="360" w:hanging="1100"/>
        <w:jc w:val="both"/>
        <w:rPr>
          <w:rFonts w:ascii="ModusOperandi Book" w:hAnsi="ModusOperandi Book" w:cs="Arial"/>
          <w:szCs w:val="24"/>
        </w:rPr>
      </w:pPr>
      <w:r>
        <w:rPr>
          <w:rFonts w:ascii="ModusOperandi Book" w:hAnsi="ModusOperandi Book"/>
        </w:rPr>
        <w:t xml:space="preserve">9.1      </w:t>
      </w:r>
      <w:r>
        <w:rPr>
          <w:rFonts w:ascii="ModusOperandi Book" w:hAnsi="ModusOperandi Book"/>
        </w:rPr>
        <w:tab/>
      </w:r>
      <w:r w:rsidR="00C21E5D" w:rsidRPr="00CD4E63">
        <w:rPr>
          <w:rFonts w:ascii="ModusOperandi Book" w:hAnsi="ModusOperandi Book"/>
        </w:rPr>
        <w:tab/>
      </w:r>
      <w:r w:rsidRPr="00CD4E63">
        <w:rPr>
          <w:rFonts w:ascii="ModusOperandi Book" w:hAnsi="ModusOperandi Book"/>
        </w:rPr>
        <w:t xml:space="preserve">In consideration of the creation and sale of the Work by the Artist, the Client agrees to pay the Artist a </w:t>
      </w:r>
      <w:r w:rsidR="00365C92" w:rsidRPr="00CD4E63">
        <w:rPr>
          <w:rFonts w:ascii="ModusOperandi Book" w:hAnsi="ModusOperandi Book"/>
        </w:rPr>
        <w:t xml:space="preserve">total </w:t>
      </w:r>
      <w:r w:rsidRPr="00CD4E63">
        <w:rPr>
          <w:rFonts w:ascii="ModusOperandi Book" w:hAnsi="ModusOperandi Book"/>
        </w:rPr>
        <w:t>fee of £</w:t>
      </w:r>
      <w:r w:rsidR="008963CF" w:rsidRPr="00CD4E63">
        <w:rPr>
          <w:rFonts w:ascii="ModusOperandi Book" w:hAnsi="ModusOperandi Book"/>
        </w:rPr>
        <w:t>80,000</w:t>
      </w:r>
      <w:r w:rsidR="00B66F3B" w:rsidRPr="00CD4E63">
        <w:rPr>
          <w:rFonts w:ascii="ModusOperandi Book" w:hAnsi="ModusOperandi Book"/>
        </w:rPr>
        <w:t xml:space="preserve"> </w:t>
      </w:r>
      <w:r w:rsidR="00267D5E" w:rsidRPr="00CD4E63">
        <w:rPr>
          <w:rFonts w:ascii="ModusOperandi Book" w:hAnsi="ModusOperandi Book"/>
          <w:color w:val="FF0000"/>
        </w:rPr>
        <w:t>exclusive of</w:t>
      </w:r>
      <w:r w:rsidR="00BC4B8C" w:rsidRPr="00CD4E63">
        <w:rPr>
          <w:rFonts w:ascii="ModusOperandi Book" w:hAnsi="ModusOperandi Book"/>
          <w:color w:val="FF0000"/>
        </w:rPr>
        <w:t xml:space="preserve"> </w:t>
      </w:r>
      <w:r w:rsidR="00B66F3B" w:rsidRPr="00CD4E63">
        <w:rPr>
          <w:rFonts w:ascii="ModusOperandi Book" w:hAnsi="ModusOperandi Book"/>
          <w:color w:val="FF0000"/>
        </w:rPr>
        <w:t>expenses</w:t>
      </w:r>
      <w:r w:rsidR="00B66F3B" w:rsidRPr="00E366D2">
        <w:rPr>
          <w:rFonts w:ascii="ModusOperandi Book" w:hAnsi="ModusOperandi Book"/>
        </w:rPr>
        <w:t>.</w:t>
      </w:r>
      <w:r w:rsidR="00B66F3B">
        <w:rPr>
          <w:rFonts w:ascii="ModusOperandi Book" w:hAnsi="ModusOperandi Book"/>
        </w:rPr>
        <w:t xml:space="preserve"> </w:t>
      </w:r>
      <w:r w:rsidR="00C21E5D" w:rsidRPr="00CD4E63">
        <w:rPr>
          <w:rFonts w:ascii="ModusOperandi Book" w:hAnsi="ModusOperandi Book" w:cs="Arial"/>
          <w:color w:val="FF0000"/>
          <w:szCs w:val="24"/>
        </w:rPr>
        <w:t xml:space="preserve">The Fee shall be or shall be deemed to be </w:t>
      </w:r>
      <w:r w:rsidR="00267D5E" w:rsidRPr="00CD4E63">
        <w:rPr>
          <w:rFonts w:ascii="ModusOperandi Book" w:hAnsi="ModusOperandi Book" w:cs="Arial"/>
          <w:color w:val="FF0000"/>
          <w:szCs w:val="24"/>
        </w:rPr>
        <w:t>exclusive</w:t>
      </w:r>
      <w:r w:rsidR="00C21E5D" w:rsidRPr="00CD4E63">
        <w:rPr>
          <w:rFonts w:ascii="ModusOperandi Book" w:hAnsi="ModusOperandi Book" w:cs="Arial"/>
          <w:color w:val="FF0000"/>
          <w:szCs w:val="24"/>
        </w:rPr>
        <w:t xml:space="preserve"> of </w:t>
      </w:r>
      <w:r w:rsidR="00C21E5D" w:rsidRPr="00BA0CE9">
        <w:rPr>
          <w:rFonts w:ascii="ModusOperandi Book" w:hAnsi="ModusOperandi Book" w:cs="Arial"/>
          <w:szCs w:val="24"/>
        </w:rPr>
        <w:t>all disbursements, charges or other expenses whatsoever incurred or to be incurred by the Artist in connection wit</w:t>
      </w:r>
      <w:r w:rsidR="00267D5E">
        <w:rPr>
          <w:rFonts w:ascii="ModusOperandi Book" w:hAnsi="ModusOperandi Book" w:cs="Arial"/>
          <w:szCs w:val="24"/>
        </w:rPr>
        <w:t xml:space="preserve">h the provision of the Services </w:t>
      </w:r>
      <w:r w:rsidR="00267D5E">
        <w:rPr>
          <w:rFonts w:ascii="ModusOperandi Book" w:hAnsi="ModusOperandi Book" w:cs="Arial"/>
          <w:color w:val="FF0000"/>
          <w:szCs w:val="24"/>
        </w:rPr>
        <w:t xml:space="preserve">which </w:t>
      </w:r>
      <w:r w:rsidR="00267D5E" w:rsidRPr="00267D5E">
        <w:rPr>
          <w:rFonts w:ascii="ModusOperandi Book" w:hAnsi="ModusOperandi Book" w:cs="Arial"/>
          <w:color w:val="FF0000"/>
          <w:szCs w:val="24"/>
        </w:rPr>
        <w:t>shall come out of the total sum for the project</w:t>
      </w:r>
      <w:r w:rsidR="00267D5E">
        <w:rPr>
          <w:rFonts w:ascii="ModusOperandi Book" w:hAnsi="ModusOperandi Book" w:cs="Arial"/>
          <w:color w:val="FF0000"/>
          <w:szCs w:val="24"/>
        </w:rPr>
        <w:t xml:space="preserve"> up to</w:t>
      </w:r>
      <w:r w:rsidR="00267D5E" w:rsidRPr="00267D5E">
        <w:rPr>
          <w:rFonts w:ascii="ModusOperandi Book" w:hAnsi="ModusOperandi Book" w:cs="Arial"/>
          <w:color w:val="FF0000"/>
          <w:szCs w:val="24"/>
        </w:rPr>
        <w:t xml:space="preserve"> the agreed level.</w:t>
      </w:r>
    </w:p>
    <w:p w14:paraId="2F054495" w14:textId="77777777" w:rsidR="008B101D" w:rsidRPr="005D19C7" w:rsidRDefault="008B101D" w:rsidP="008B101D">
      <w:pPr>
        <w:overflowPunct/>
        <w:spacing w:line="360" w:lineRule="atLeast"/>
        <w:textAlignment w:val="auto"/>
        <w:rPr>
          <w:rFonts w:ascii="ModusOperandi Book" w:hAnsi="ModusOperandi Book"/>
        </w:rPr>
      </w:pPr>
    </w:p>
    <w:p w14:paraId="7824E3FD" w14:textId="77777777" w:rsidR="008B101D" w:rsidRDefault="008B101D" w:rsidP="008B101D">
      <w:pPr>
        <w:overflowPunct/>
        <w:spacing w:line="360" w:lineRule="atLeast"/>
        <w:ind w:left="1134" w:hanging="1134"/>
        <w:textAlignment w:val="auto"/>
        <w:rPr>
          <w:rFonts w:ascii="ModusOperandi Book" w:hAnsi="ModusOperandi Book"/>
        </w:rPr>
      </w:pPr>
      <w:r>
        <w:rPr>
          <w:rFonts w:ascii="ModusOperandi Book" w:hAnsi="ModusOperandi Book"/>
        </w:rPr>
        <w:t>9</w:t>
      </w:r>
      <w:r w:rsidRPr="005D19C7">
        <w:rPr>
          <w:rFonts w:ascii="ModusOperandi Book" w:hAnsi="ModusOperandi Book"/>
        </w:rPr>
        <w:t xml:space="preserve">.2    </w:t>
      </w:r>
      <w:r>
        <w:rPr>
          <w:rFonts w:ascii="ModusOperandi Book" w:hAnsi="ModusOperandi Book"/>
        </w:rPr>
        <w:tab/>
      </w:r>
      <w:r w:rsidRPr="005D19C7">
        <w:rPr>
          <w:rFonts w:ascii="ModusOperandi Book" w:hAnsi="ModusOperandi Book"/>
        </w:rPr>
        <w:t>This sum will be paid as indicated below:</w:t>
      </w:r>
    </w:p>
    <w:p w14:paraId="275AF231" w14:textId="5C8C8917" w:rsidR="00CD6C6B" w:rsidRPr="00CD6C6B" w:rsidRDefault="00B66F3B" w:rsidP="00CD6C6B">
      <w:pPr>
        <w:overflowPunct/>
        <w:spacing w:line="360" w:lineRule="atLeast"/>
        <w:ind w:left="1134" w:hanging="1134"/>
        <w:textAlignment w:val="auto"/>
        <w:rPr>
          <w:rFonts w:ascii="ModusOperandi Book" w:hAnsi="ModusOperandi Book"/>
          <w:color w:val="FF0000"/>
        </w:rPr>
      </w:pPr>
      <w:r>
        <w:rPr>
          <w:rFonts w:ascii="ModusOperandi Book" w:hAnsi="ModusOperandi Book"/>
        </w:rPr>
        <w:tab/>
        <w:t xml:space="preserve">Design Development Fee: </w:t>
      </w:r>
      <w:r w:rsidR="005A6E23">
        <w:rPr>
          <w:rFonts w:ascii="ModusOperandi Book" w:hAnsi="ModusOperandi Book"/>
        </w:rPr>
        <w:tab/>
      </w:r>
      <w:r w:rsidR="005A6E23">
        <w:rPr>
          <w:rFonts w:ascii="ModusOperandi Book" w:hAnsi="ModusOperandi Book"/>
        </w:rPr>
        <w:tab/>
      </w:r>
      <w:r w:rsidR="00C4360C">
        <w:rPr>
          <w:rFonts w:ascii="ModusOperandi Book" w:hAnsi="ModusOperandi Book"/>
        </w:rPr>
        <w:tab/>
      </w:r>
      <w:r w:rsidR="00C4360C">
        <w:rPr>
          <w:rFonts w:ascii="ModusOperandi Book" w:hAnsi="ModusOperandi Book"/>
        </w:rPr>
        <w:tab/>
      </w:r>
      <w:r w:rsidRPr="00E366D2">
        <w:rPr>
          <w:rFonts w:ascii="ModusOperandi Book" w:hAnsi="ModusOperandi Book"/>
        </w:rPr>
        <w:t>£</w:t>
      </w:r>
      <w:r w:rsidR="008963CF" w:rsidRPr="00E366D2">
        <w:rPr>
          <w:rFonts w:ascii="ModusOperandi Book" w:hAnsi="ModusOperandi Book"/>
        </w:rPr>
        <w:t>5,200</w:t>
      </w:r>
      <w:r w:rsidR="00EB322F">
        <w:rPr>
          <w:rFonts w:ascii="ModusOperandi Book" w:hAnsi="ModusOperandi Book"/>
        </w:rPr>
        <w:t xml:space="preserve">  </w:t>
      </w:r>
      <w:r w:rsidR="00CD6C6B">
        <w:rPr>
          <w:rFonts w:ascii="ModusOperandi Book" w:hAnsi="ModusOperandi Book"/>
        </w:rPr>
        <w:t xml:space="preserve"> </w:t>
      </w:r>
    </w:p>
    <w:p w14:paraId="113EC116" w14:textId="77777777" w:rsidR="00F73294" w:rsidRDefault="00E6783A" w:rsidP="00F73294">
      <w:pPr>
        <w:overflowPunct/>
        <w:spacing w:line="360" w:lineRule="atLeast"/>
        <w:ind w:left="1134"/>
        <w:textAlignment w:val="auto"/>
        <w:rPr>
          <w:rFonts w:ascii="ModusOperandi Book" w:hAnsi="ModusOperandi Book"/>
        </w:rPr>
      </w:pPr>
      <w:r>
        <w:rPr>
          <w:rFonts w:ascii="ModusOperandi Book" w:hAnsi="ModusOperandi Book"/>
        </w:rPr>
        <w:t>(P</w:t>
      </w:r>
      <w:r w:rsidR="00B66F3B">
        <w:rPr>
          <w:rFonts w:ascii="ModusOperandi Book" w:hAnsi="ModusOperandi Book"/>
        </w:rPr>
        <w:t>a</w:t>
      </w:r>
      <w:r w:rsidR="00086603">
        <w:rPr>
          <w:rFonts w:ascii="ModusOperandi Book" w:hAnsi="ModusOperandi Book"/>
        </w:rPr>
        <w:t>yment made</w:t>
      </w:r>
      <w:r w:rsidR="00B66F3B">
        <w:rPr>
          <w:rFonts w:ascii="ModusOperandi Book" w:hAnsi="ModusOperandi Book"/>
        </w:rPr>
        <w:t xml:space="preserve"> </w:t>
      </w:r>
      <w:r w:rsidR="00086603">
        <w:rPr>
          <w:rFonts w:ascii="ModusOperandi Book" w:hAnsi="ModusOperandi Book"/>
        </w:rPr>
        <w:t>in advance of</w:t>
      </w:r>
      <w:r w:rsidR="00B66F3B">
        <w:rPr>
          <w:rFonts w:ascii="ModusOperandi Book" w:hAnsi="ModusOperandi Book"/>
        </w:rPr>
        <w:t xml:space="preserve"> signing of the Contract) </w:t>
      </w:r>
    </w:p>
    <w:p w14:paraId="06D366F2" w14:textId="4CD54FC2" w:rsidR="00267D5E" w:rsidRPr="00F73294" w:rsidRDefault="00E6783A" w:rsidP="00F73294">
      <w:pPr>
        <w:overflowPunct/>
        <w:spacing w:line="360" w:lineRule="atLeast"/>
        <w:textAlignment w:val="auto"/>
        <w:rPr>
          <w:rFonts w:ascii="ModusOperandi Book" w:hAnsi="ModusOperandi Book"/>
        </w:rPr>
      </w:pPr>
      <w:r w:rsidRPr="00CD4E63">
        <w:rPr>
          <w:rFonts w:ascii="ModusOperandi Book" w:hAnsi="ModusOperandi Book"/>
          <w:color w:val="FF0000"/>
        </w:rPr>
        <w:t xml:space="preserve">Thereafter paid according to the Stages detailed </w:t>
      </w:r>
      <w:r w:rsidR="003E06EE" w:rsidRPr="00CD4E63">
        <w:rPr>
          <w:rFonts w:ascii="ModusOperandi Book" w:hAnsi="ModusOperandi Book"/>
          <w:color w:val="FF0000"/>
        </w:rPr>
        <w:t>in</w:t>
      </w:r>
      <w:r w:rsidR="0065626A">
        <w:rPr>
          <w:rFonts w:ascii="ModusOperandi Book" w:hAnsi="ModusOperandi Book"/>
          <w:color w:val="FF0000"/>
        </w:rPr>
        <w:t xml:space="preserve"> full in</w:t>
      </w:r>
      <w:r w:rsidR="003E06EE" w:rsidRPr="00CD4E63">
        <w:rPr>
          <w:rFonts w:ascii="ModusOperandi Book" w:hAnsi="ModusOperandi Book"/>
          <w:color w:val="FF0000"/>
        </w:rPr>
        <w:t xml:space="preserve"> </w:t>
      </w:r>
      <w:r w:rsidRPr="00CD4E63">
        <w:rPr>
          <w:rFonts w:ascii="ModusOperandi Book" w:hAnsi="ModusOperandi Book"/>
          <w:color w:val="FF0000"/>
        </w:rPr>
        <w:t>Schedule 4</w:t>
      </w:r>
      <w:r w:rsidR="00267D5E" w:rsidRPr="00CD4E63">
        <w:rPr>
          <w:rFonts w:ascii="ModusOperandi Book" w:hAnsi="ModusOperandi Book"/>
          <w:color w:val="FF0000"/>
        </w:rPr>
        <w:t xml:space="preserve"> and with reference to </w:t>
      </w:r>
    </w:p>
    <w:p w14:paraId="5EAAB982" w14:textId="7721010B" w:rsidR="00E6783A" w:rsidRPr="00CD4E63" w:rsidRDefault="00267D5E" w:rsidP="00153A33">
      <w:pPr>
        <w:overflowPunct/>
        <w:spacing w:line="360" w:lineRule="atLeast"/>
        <w:textAlignment w:val="auto"/>
        <w:rPr>
          <w:rFonts w:ascii="ModusOperandi Book" w:hAnsi="ModusOperandi Book"/>
          <w:color w:val="FF0000"/>
        </w:rPr>
      </w:pPr>
      <w:r w:rsidRPr="00CD4E63">
        <w:rPr>
          <w:rFonts w:ascii="ModusOperandi Book" w:hAnsi="ModusOperandi Book"/>
          <w:color w:val="FF0000"/>
        </w:rPr>
        <w:t>Scope of the Work/Timescales document attached to Schedule 5</w:t>
      </w:r>
      <w:r w:rsidR="003E06EE" w:rsidRPr="00CD4E63">
        <w:rPr>
          <w:rFonts w:ascii="ModusOperandi Book" w:hAnsi="ModusOperandi Book"/>
          <w:color w:val="FF0000"/>
        </w:rPr>
        <w:t>:</w:t>
      </w:r>
    </w:p>
    <w:p w14:paraId="569BAA95" w14:textId="1DD14294" w:rsidR="00E6783A" w:rsidRPr="00DE29E3" w:rsidRDefault="00E6783A" w:rsidP="00E6783A">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sidRPr="00710005">
        <w:rPr>
          <w:rFonts w:ascii="ModusOperandi Book" w:hAnsi="ModusOperandi Book"/>
          <w:color w:val="auto"/>
          <w:sz w:val="20"/>
        </w:rPr>
        <w:tab/>
        <w:t>Commission Fee; First stage payment</w:t>
      </w:r>
      <w:r w:rsidRPr="00710005">
        <w:rPr>
          <w:rFonts w:ascii="ModusOperandi Book" w:hAnsi="ModusOperandi Book"/>
          <w:color w:val="auto"/>
          <w:sz w:val="20"/>
        </w:rPr>
        <w:tab/>
      </w:r>
      <w:r w:rsidRPr="00710005">
        <w:rPr>
          <w:rFonts w:ascii="ModusOperandi Book" w:hAnsi="ModusOperandi Book"/>
          <w:color w:val="auto"/>
          <w:sz w:val="20"/>
        </w:rPr>
        <w:tab/>
        <w:t xml:space="preserve">  </w:t>
      </w:r>
      <w:r w:rsidRPr="00710005">
        <w:rPr>
          <w:rFonts w:ascii="ModusOperandi Book" w:hAnsi="ModusOperandi Book"/>
          <w:color w:val="auto"/>
          <w:sz w:val="20"/>
        </w:rPr>
        <w:tab/>
        <w:t xml:space="preserve"> </w:t>
      </w:r>
      <w:r w:rsidRPr="00C4360C">
        <w:rPr>
          <w:rFonts w:ascii="ModusOperandi Book" w:hAnsi="ModusOperandi Book"/>
          <w:color w:val="auto"/>
          <w:sz w:val="20"/>
        </w:rPr>
        <w:t>£8,000</w:t>
      </w:r>
      <w:r w:rsidRPr="00710005">
        <w:rPr>
          <w:rFonts w:ascii="ModusOperandi Book" w:hAnsi="ModusOperandi Book"/>
          <w:color w:val="auto"/>
          <w:sz w:val="20"/>
        </w:rPr>
        <w:tab/>
      </w:r>
    </w:p>
    <w:p w14:paraId="2CEC07B9" w14:textId="77777777" w:rsidR="00E6783A" w:rsidRPr="00710005" w:rsidRDefault="00E6783A" w:rsidP="00E6783A">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sidRPr="00710005">
        <w:rPr>
          <w:rFonts w:ascii="ModusOperandi Book" w:hAnsi="ModusOperandi Book"/>
          <w:color w:val="auto"/>
          <w:sz w:val="20"/>
        </w:rPr>
        <w:tab/>
        <w:t>(Upon Signature of Contract by both parties)</w:t>
      </w:r>
    </w:p>
    <w:p w14:paraId="7FF3E4FA" w14:textId="2D7EC248" w:rsidR="00E6783A" w:rsidRPr="00CD4E63" w:rsidRDefault="00E6783A" w:rsidP="00E6783A">
      <w:pPr>
        <w:pStyle w:val="Body"/>
        <w:tabs>
          <w:tab w:val="left" w:pos="1100"/>
          <w:tab w:val="left" w:pos="3600"/>
          <w:tab w:val="left" w:pos="4860"/>
        </w:tabs>
        <w:spacing w:line="360" w:lineRule="atLeast"/>
        <w:ind w:left="1100" w:right="19" w:hanging="1100"/>
        <w:jc w:val="both"/>
        <w:rPr>
          <w:rFonts w:ascii="ModusOperandi Book" w:hAnsi="ModusOperandi Book"/>
          <w:b/>
          <w:color w:val="auto"/>
          <w:sz w:val="20"/>
        </w:rPr>
      </w:pPr>
      <w:r>
        <w:rPr>
          <w:rFonts w:ascii="ModusOperandi Book" w:hAnsi="ModusOperandi Book"/>
          <w:color w:val="auto"/>
          <w:sz w:val="20"/>
        </w:rPr>
        <w:tab/>
      </w:r>
      <w:r w:rsidR="00153A33" w:rsidRPr="00CD4E63">
        <w:rPr>
          <w:rFonts w:ascii="ModusOperandi Book" w:hAnsi="ModusOperandi Book"/>
          <w:b/>
          <w:color w:val="auto"/>
          <w:sz w:val="20"/>
        </w:rPr>
        <w:t>3</w:t>
      </w:r>
      <w:r w:rsidR="00153A33" w:rsidRPr="00CD4E63">
        <w:rPr>
          <w:rFonts w:ascii="ModusOperandi Book" w:hAnsi="ModusOperandi Book"/>
          <w:b/>
          <w:color w:val="auto"/>
          <w:sz w:val="20"/>
          <w:vertAlign w:val="superscript"/>
        </w:rPr>
        <w:t>rd</w:t>
      </w:r>
      <w:r w:rsidR="00153A33" w:rsidRPr="00CD4E63">
        <w:rPr>
          <w:rFonts w:ascii="ModusOperandi Book" w:hAnsi="ModusOperandi Book"/>
          <w:b/>
          <w:color w:val="auto"/>
          <w:sz w:val="20"/>
        </w:rPr>
        <w:t xml:space="preserve"> March 2017</w:t>
      </w:r>
    </w:p>
    <w:p w14:paraId="6C5900C0" w14:textId="77777777" w:rsidR="00153A33" w:rsidRPr="00153A33" w:rsidRDefault="00153A33" w:rsidP="00153A33">
      <w:pPr>
        <w:pStyle w:val="BodyText"/>
      </w:pPr>
    </w:p>
    <w:p w14:paraId="6D316F3D" w14:textId="792FBAF0" w:rsidR="00E6783A" w:rsidRPr="00E6783A" w:rsidRDefault="00E6783A" w:rsidP="00E6783A">
      <w:pPr>
        <w:pStyle w:val="BodyText"/>
        <w:ind w:left="380" w:firstLine="720"/>
      </w:pPr>
      <w:r w:rsidRPr="00710005">
        <w:rPr>
          <w:rFonts w:ascii="ModusOperandi Book" w:hAnsi="ModusOperandi Book"/>
          <w:color w:val="auto"/>
        </w:rPr>
        <w:lastRenderedPageBreak/>
        <w:t>Commiss</w:t>
      </w:r>
      <w:r>
        <w:rPr>
          <w:rFonts w:ascii="ModusOperandi Book" w:hAnsi="ModusOperandi Book"/>
          <w:color w:val="auto"/>
        </w:rPr>
        <w:t>ion Fee; Second stage payment</w:t>
      </w:r>
      <w:r>
        <w:rPr>
          <w:rFonts w:ascii="ModusOperandi Book" w:hAnsi="ModusOperandi Book"/>
          <w:color w:val="auto"/>
        </w:rPr>
        <w:tab/>
      </w:r>
      <w:r>
        <w:rPr>
          <w:rFonts w:ascii="ModusOperandi Book" w:hAnsi="ModusOperandi Book"/>
          <w:color w:val="auto"/>
        </w:rPr>
        <w:tab/>
        <w:t xml:space="preserve">  </w:t>
      </w:r>
      <w:r w:rsidRPr="00C4360C">
        <w:rPr>
          <w:rFonts w:ascii="ModusOperandi Book" w:hAnsi="ModusOperandi Book"/>
          <w:color w:val="auto"/>
        </w:rPr>
        <w:t>£</w:t>
      </w:r>
      <w:r w:rsidR="003E06EE" w:rsidRPr="00C4360C">
        <w:rPr>
          <w:rFonts w:ascii="ModusOperandi Book" w:hAnsi="ModusOperandi Book"/>
          <w:color w:val="auto"/>
        </w:rPr>
        <w:t xml:space="preserve"> 5,4</w:t>
      </w:r>
      <w:r w:rsidRPr="00C4360C">
        <w:rPr>
          <w:rFonts w:ascii="ModusOperandi Book" w:hAnsi="ModusOperandi Book"/>
          <w:color w:val="auto"/>
        </w:rPr>
        <w:t>00</w:t>
      </w:r>
    </w:p>
    <w:p w14:paraId="303508C9" w14:textId="49D9BA0B" w:rsidR="00E6783A" w:rsidRDefault="00E6783A" w:rsidP="00E6783A">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Pr>
          <w:rFonts w:ascii="ModusOperandi Book" w:hAnsi="ModusOperandi Book"/>
          <w:color w:val="auto"/>
          <w:sz w:val="20"/>
        </w:rPr>
        <w:tab/>
        <w:t>Completion of design stage 2 for stone</w:t>
      </w:r>
    </w:p>
    <w:p w14:paraId="75F105C4" w14:textId="27F92E65" w:rsidR="00E6783A" w:rsidRDefault="00E6783A" w:rsidP="00F73294">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Pr>
          <w:rFonts w:ascii="ModusOperandi Book" w:hAnsi="ModusOperandi Book"/>
          <w:color w:val="auto"/>
          <w:sz w:val="20"/>
        </w:rPr>
        <w:tab/>
      </w:r>
      <w:r w:rsidR="00CD4E63">
        <w:rPr>
          <w:rFonts w:ascii="ModusOperandi Book" w:hAnsi="ModusOperandi Book"/>
          <w:color w:val="auto"/>
          <w:sz w:val="20"/>
        </w:rPr>
        <w:t xml:space="preserve">(on </w:t>
      </w:r>
      <w:r>
        <w:rPr>
          <w:rFonts w:ascii="ModusOperandi Book" w:hAnsi="ModusOperandi Book"/>
          <w:color w:val="auto"/>
          <w:sz w:val="20"/>
        </w:rPr>
        <w:t>24</w:t>
      </w:r>
      <w:r w:rsidRPr="00E6783A">
        <w:rPr>
          <w:rFonts w:ascii="ModusOperandi Book" w:hAnsi="ModusOperandi Book"/>
          <w:color w:val="auto"/>
          <w:sz w:val="20"/>
          <w:vertAlign w:val="superscript"/>
        </w:rPr>
        <w:t>th</w:t>
      </w:r>
      <w:r w:rsidR="00062352">
        <w:rPr>
          <w:rFonts w:ascii="ModusOperandi Book" w:hAnsi="ModusOperandi Book"/>
          <w:color w:val="auto"/>
          <w:sz w:val="20"/>
        </w:rPr>
        <w:t xml:space="preserve"> March 2017</w:t>
      </w:r>
      <w:r w:rsidR="00CD4E63">
        <w:rPr>
          <w:rFonts w:ascii="ModusOperandi Book" w:hAnsi="ModusOperandi Book"/>
          <w:color w:val="auto"/>
          <w:sz w:val="20"/>
        </w:rPr>
        <w:t>)</w:t>
      </w:r>
      <w:r w:rsidR="00062352">
        <w:rPr>
          <w:rFonts w:ascii="ModusOperandi Book" w:hAnsi="ModusOperandi Book"/>
          <w:color w:val="auto"/>
          <w:sz w:val="20"/>
        </w:rPr>
        <w:t xml:space="preserve"> </w:t>
      </w:r>
      <w:r w:rsidR="00CD4E63" w:rsidRPr="00CD4E63">
        <w:rPr>
          <w:rFonts w:ascii="ModusOperandi Book" w:hAnsi="ModusOperandi Book"/>
          <w:color w:val="000000" w:themeColor="text1"/>
          <w:sz w:val="20"/>
        </w:rPr>
        <w:t>and</w:t>
      </w:r>
      <w:r w:rsidR="00F73294">
        <w:rPr>
          <w:rFonts w:ascii="ModusOperandi Book" w:hAnsi="ModusOperandi Book"/>
          <w:color w:val="auto"/>
          <w:sz w:val="20"/>
        </w:rPr>
        <w:t xml:space="preserve"> </w:t>
      </w:r>
      <w:r w:rsidRPr="00623175">
        <w:rPr>
          <w:rFonts w:ascii="ModusOperandi Book" w:hAnsi="ModusOperandi Book"/>
          <w:color w:val="auto"/>
          <w:sz w:val="20"/>
        </w:rPr>
        <w:t xml:space="preserve">Presentation of aesthetic development of Splay corner </w:t>
      </w:r>
      <w:r w:rsidRPr="00623175">
        <w:rPr>
          <w:rFonts w:ascii="ModusOperandi Book" w:hAnsi="ModusOperandi Book"/>
          <w:sz w:val="22"/>
          <w:szCs w:val="22"/>
        </w:rPr>
        <w:t xml:space="preserve">treatment of reveals of fenestration </w:t>
      </w:r>
      <w:r>
        <w:rPr>
          <w:rFonts w:ascii="ModusOperandi Book" w:hAnsi="ModusOperandi Book"/>
          <w:color w:val="auto"/>
          <w:sz w:val="20"/>
        </w:rPr>
        <w:t>to C</w:t>
      </w:r>
      <w:r w:rsidRPr="00623175">
        <w:rPr>
          <w:rFonts w:ascii="ModusOperandi Book" w:hAnsi="ModusOperandi Book"/>
          <w:color w:val="auto"/>
          <w:sz w:val="20"/>
        </w:rPr>
        <w:t>lient on</w:t>
      </w:r>
      <w:r>
        <w:rPr>
          <w:rFonts w:ascii="ModusOperandi Book" w:hAnsi="ModusOperandi Book"/>
          <w:color w:val="auto"/>
          <w:sz w:val="20"/>
        </w:rPr>
        <w:t xml:space="preserve"> </w:t>
      </w:r>
      <w:r w:rsidRPr="00CD4E63">
        <w:rPr>
          <w:rFonts w:ascii="ModusOperandi Book" w:hAnsi="ModusOperandi Book"/>
          <w:b/>
          <w:color w:val="auto"/>
          <w:sz w:val="20"/>
        </w:rPr>
        <w:t>7</w:t>
      </w:r>
      <w:r w:rsidRPr="00CD4E63">
        <w:rPr>
          <w:rFonts w:ascii="ModusOperandi Book" w:hAnsi="ModusOperandi Book"/>
          <w:b/>
          <w:color w:val="auto"/>
          <w:sz w:val="20"/>
          <w:vertAlign w:val="superscript"/>
        </w:rPr>
        <w:t>th</w:t>
      </w:r>
      <w:r w:rsidRPr="00CD4E63">
        <w:rPr>
          <w:rFonts w:ascii="ModusOperandi Book" w:hAnsi="ModusOperandi Book"/>
          <w:b/>
          <w:color w:val="auto"/>
          <w:sz w:val="20"/>
        </w:rPr>
        <w:t xml:space="preserve"> April 2017</w:t>
      </w:r>
    </w:p>
    <w:p w14:paraId="13578559" w14:textId="36358274" w:rsidR="003E06EE" w:rsidRDefault="003E06EE" w:rsidP="00CE332B">
      <w:pPr>
        <w:pStyle w:val="Body"/>
        <w:tabs>
          <w:tab w:val="left" w:pos="1100"/>
          <w:tab w:val="left" w:pos="3600"/>
          <w:tab w:val="left" w:pos="4860"/>
        </w:tabs>
        <w:spacing w:line="360" w:lineRule="atLeast"/>
        <w:ind w:right="19"/>
        <w:jc w:val="both"/>
        <w:rPr>
          <w:rFonts w:ascii="ModusOperandi Book" w:hAnsi="ModusOperandi Book"/>
          <w:color w:val="auto"/>
          <w:sz w:val="20"/>
          <w:highlight w:val="yellow"/>
        </w:rPr>
      </w:pPr>
    </w:p>
    <w:p w14:paraId="1FA35F88" w14:textId="3F47C332" w:rsidR="003E06EE" w:rsidRPr="00623175" w:rsidRDefault="003E06EE" w:rsidP="003E06EE">
      <w:pPr>
        <w:pStyle w:val="BodyText"/>
        <w:ind w:left="380" w:firstLine="720"/>
        <w:rPr>
          <w:highlight w:val="yellow"/>
        </w:rPr>
      </w:pPr>
      <w:r w:rsidRPr="00710005">
        <w:rPr>
          <w:rFonts w:ascii="ModusOperandi Book" w:hAnsi="ModusOperandi Book"/>
          <w:color w:val="auto"/>
        </w:rPr>
        <w:t xml:space="preserve">Commission Fee; </w:t>
      </w:r>
      <w:r>
        <w:rPr>
          <w:rFonts w:ascii="ModusOperandi Book" w:hAnsi="ModusOperandi Book"/>
          <w:color w:val="auto"/>
        </w:rPr>
        <w:t>Third</w:t>
      </w:r>
      <w:r w:rsidRPr="00710005">
        <w:rPr>
          <w:rFonts w:ascii="ModusOperandi Book" w:hAnsi="ModusOperandi Book"/>
          <w:color w:val="auto"/>
        </w:rPr>
        <w:t xml:space="preserve"> stage payment</w:t>
      </w:r>
      <w:r>
        <w:rPr>
          <w:rFonts w:ascii="ModusOperandi Book" w:hAnsi="ModusOperandi Book"/>
          <w:color w:val="auto"/>
        </w:rPr>
        <w:tab/>
      </w:r>
      <w:r>
        <w:rPr>
          <w:rFonts w:ascii="ModusOperandi Book" w:hAnsi="ModusOperandi Book"/>
          <w:color w:val="auto"/>
        </w:rPr>
        <w:tab/>
      </w:r>
      <w:r w:rsidRPr="00C4360C">
        <w:rPr>
          <w:rFonts w:ascii="ModusOperandi Book" w:hAnsi="ModusOperandi Book"/>
          <w:color w:val="auto"/>
        </w:rPr>
        <w:t>£ 5,400</w:t>
      </w:r>
    </w:p>
    <w:p w14:paraId="4712BAE5" w14:textId="77777777" w:rsidR="00CE332B" w:rsidRDefault="00CE332B" w:rsidP="00E6783A">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Pr>
          <w:rFonts w:ascii="ModusOperandi Book" w:hAnsi="ModusOperandi Book"/>
          <w:color w:val="auto"/>
          <w:sz w:val="20"/>
        </w:rPr>
        <w:tab/>
        <w:t xml:space="preserve">Completion stage 3 drawing for use for cnc cut for stone </w:t>
      </w:r>
    </w:p>
    <w:p w14:paraId="0929FBE0" w14:textId="6024B0CD" w:rsidR="00E6783A" w:rsidRPr="00CD4E63" w:rsidRDefault="00CE332B" w:rsidP="00E6783A">
      <w:pPr>
        <w:pStyle w:val="Body"/>
        <w:tabs>
          <w:tab w:val="left" w:pos="1100"/>
          <w:tab w:val="left" w:pos="3600"/>
          <w:tab w:val="left" w:pos="4860"/>
        </w:tabs>
        <w:spacing w:line="360" w:lineRule="atLeast"/>
        <w:ind w:left="1100" w:right="19" w:hanging="1100"/>
        <w:jc w:val="both"/>
        <w:rPr>
          <w:rFonts w:ascii="ModusOperandi Book" w:hAnsi="ModusOperandi Book"/>
          <w:b/>
          <w:color w:val="auto"/>
          <w:sz w:val="20"/>
        </w:rPr>
      </w:pPr>
      <w:r>
        <w:rPr>
          <w:rFonts w:ascii="ModusOperandi Book" w:hAnsi="ModusOperandi Book"/>
          <w:color w:val="auto"/>
          <w:sz w:val="20"/>
        </w:rPr>
        <w:tab/>
      </w:r>
      <w:r w:rsidRPr="00CD4E63">
        <w:rPr>
          <w:rFonts w:ascii="ModusOperandi Book" w:hAnsi="ModusOperandi Book"/>
          <w:b/>
          <w:color w:val="auto"/>
          <w:sz w:val="20"/>
        </w:rPr>
        <w:t>19 May 2017</w:t>
      </w:r>
    </w:p>
    <w:p w14:paraId="3DDA7575" w14:textId="1BA0C589" w:rsidR="00CE332B" w:rsidRPr="00CE332B" w:rsidRDefault="00CE332B" w:rsidP="00CE332B">
      <w:pPr>
        <w:pStyle w:val="BodyText"/>
      </w:pPr>
      <w:r>
        <w:tab/>
      </w:r>
      <w:r>
        <w:tab/>
      </w:r>
    </w:p>
    <w:p w14:paraId="74AB0E66" w14:textId="6268EFD6" w:rsidR="00CE332B" w:rsidRPr="00C4360C" w:rsidRDefault="00E6783A" w:rsidP="00E6783A">
      <w:pPr>
        <w:pStyle w:val="Body"/>
        <w:tabs>
          <w:tab w:val="left" w:pos="1100"/>
          <w:tab w:val="left" w:pos="3600"/>
          <w:tab w:val="left" w:pos="4860"/>
        </w:tabs>
        <w:spacing w:line="360" w:lineRule="atLeast"/>
        <w:ind w:left="1100" w:right="19" w:hanging="1100"/>
        <w:rPr>
          <w:rFonts w:ascii="ModusOperandi Book" w:hAnsi="ModusOperandi Book"/>
          <w:color w:val="auto"/>
          <w:sz w:val="20"/>
          <w:szCs w:val="20"/>
        </w:rPr>
      </w:pPr>
      <w:r>
        <w:rPr>
          <w:rFonts w:ascii="ModusOperandi Book" w:hAnsi="ModusOperandi Book"/>
          <w:color w:val="auto"/>
          <w:sz w:val="20"/>
        </w:rPr>
        <w:tab/>
      </w:r>
      <w:r w:rsidR="00CE332B" w:rsidRPr="00C4360C">
        <w:rPr>
          <w:rFonts w:ascii="ModusOperandi Book" w:hAnsi="ModusOperandi Book"/>
          <w:color w:val="auto"/>
          <w:sz w:val="20"/>
          <w:szCs w:val="20"/>
        </w:rPr>
        <w:t>Commission Fee; Fourth stage payment</w:t>
      </w:r>
      <w:r w:rsidR="00CE332B" w:rsidRPr="00C4360C">
        <w:rPr>
          <w:rFonts w:ascii="ModusOperandi Book" w:hAnsi="ModusOperandi Book"/>
          <w:color w:val="auto"/>
          <w:sz w:val="20"/>
          <w:szCs w:val="20"/>
        </w:rPr>
        <w:tab/>
      </w:r>
      <w:r w:rsidR="00CE332B" w:rsidRPr="00C4360C">
        <w:rPr>
          <w:rFonts w:ascii="ModusOperandi Book" w:hAnsi="ModusOperandi Book"/>
          <w:color w:val="auto"/>
          <w:sz w:val="20"/>
          <w:szCs w:val="20"/>
        </w:rPr>
        <w:tab/>
      </w:r>
      <w:r w:rsidR="00CE332B" w:rsidRPr="00C4360C">
        <w:rPr>
          <w:rFonts w:ascii="ModusOperandi Book" w:hAnsi="ModusOperandi Book"/>
          <w:color w:val="auto"/>
          <w:sz w:val="20"/>
          <w:szCs w:val="20"/>
        </w:rPr>
        <w:tab/>
        <w:t>£18,000</w:t>
      </w:r>
    </w:p>
    <w:p w14:paraId="78C445D0" w14:textId="2C2DAB19" w:rsidR="00CE332B" w:rsidRDefault="00CE332B" w:rsidP="00E6783A">
      <w:pPr>
        <w:pStyle w:val="Body"/>
        <w:tabs>
          <w:tab w:val="left" w:pos="1100"/>
          <w:tab w:val="left" w:pos="3600"/>
          <w:tab w:val="left" w:pos="4860"/>
        </w:tabs>
        <w:spacing w:line="360" w:lineRule="atLeast"/>
        <w:ind w:left="1100" w:right="19" w:hanging="1100"/>
        <w:rPr>
          <w:rFonts w:ascii="ModusOperandi Book" w:hAnsi="ModusOperandi Book"/>
          <w:color w:val="auto"/>
          <w:sz w:val="20"/>
        </w:rPr>
      </w:pPr>
      <w:r>
        <w:rPr>
          <w:rFonts w:ascii="ModusOperandi Book" w:hAnsi="ModusOperandi Book"/>
          <w:color w:val="auto"/>
          <w:sz w:val="20"/>
        </w:rPr>
        <w:tab/>
        <w:t>Completion design stage 2 for gates and design stage 2 for aluminium</w:t>
      </w:r>
    </w:p>
    <w:p w14:paraId="2AB06FE2" w14:textId="3E0A4CB6" w:rsidR="00E6783A" w:rsidRDefault="00CE332B" w:rsidP="00E6783A">
      <w:pPr>
        <w:pStyle w:val="Body"/>
        <w:tabs>
          <w:tab w:val="left" w:pos="1100"/>
          <w:tab w:val="left" w:pos="3600"/>
          <w:tab w:val="left" w:pos="4860"/>
        </w:tabs>
        <w:spacing w:line="360" w:lineRule="atLeast"/>
        <w:ind w:left="1100" w:right="19" w:hanging="1100"/>
        <w:rPr>
          <w:rFonts w:ascii="ModusOperandi Book" w:hAnsi="ModusOperandi Book"/>
          <w:color w:val="auto"/>
          <w:sz w:val="20"/>
        </w:rPr>
      </w:pPr>
      <w:r>
        <w:rPr>
          <w:rFonts w:ascii="ModusOperandi Book" w:hAnsi="ModusOperandi Book"/>
          <w:color w:val="auto"/>
          <w:sz w:val="20"/>
        </w:rPr>
        <w:tab/>
      </w:r>
      <w:r w:rsidR="00E6783A">
        <w:rPr>
          <w:rFonts w:ascii="ModusOperandi Book" w:hAnsi="ModusOperandi Book"/>
          <w:color w:val="auto"/>
          <w:sz w:val="20"/>
        </w:rPr>
        <w:t xml:space="preserve">Presentation of aesthetic development of Gates and Box office to Client on </w:t>
      </w:r>
    </w:p>
    <w:p w14:paraId="4DC0EAB9" w14:textId="58629646" w:rsidR="00E6783A" w:rsidRPr="00CD4E63" w:rsidRDefault="00E6783A" w:rsidP="00E6783A">
      <w:pPr>
        <w:pStyle w:val="Body"/>
        <w:tabs>
          <w:tab w:val="left" w:pos="1100"/>
          <w:tab w:val="left" w:pos="3600"/>
          <w:tab w:val="left" w:pos="4860"/>
        </w:tabs>
        <w:spacing w:line="360" w:lineRule="atLeast"/>
        <w:ind w:left="1100" w:right="19" w:hanging="1100"/>
        <w:rPr>
          <w:rFonts w:ascii="ModusOperandi Book" w:hAnsi="ModusOperandi Book"/>
          <w:b/>
          <w:color w:val="auto"/>
          <w:sz w:val="20"/>
        </w:rPr>
      </w:pPr>
      <w:r>
        <w:rPr>
          <w:rFonts w:ascii="ModusOperandi Book" w:hAnsi="ModusOperandi Book"/>
          <w:color w:val="auto"/>
          <w:sz w:val="20"/>
        </w:rPr>
        <w:tab/>
      </w:r>
      <w:r w:rsidRPr="00CD4E63">
        <w:rPr>
          <w:rFonts w:ascii="ModusOperandi Book" w:hAnsi="ModusOperandi Book"/>
          <w:b/>
          <w:color w:val="auto"/>
          <w:sz w:val="20"/>
        </w:rPr>
        <w:t>28</w:t>
      </w:r>
      <w:r w:rsidRPr="00CD4E63">
        <w:rPr>
          <w:rFonts w:ascii="ModusOperandi Book" w:hAnsi="ModusOperandi Book"/>
          <w:b/>
          <w:color w:val="auto"/>
          <w:sz w:val="20"/>
          <w:vertAlign w:val="superscript"/>
        </w:rPr>
        <w:t>th</w:t>
      </w:r>
      <w:r w:rsidRPr="00CD4E63">
        <w:rPr>
          <w:rFonts w:ascii="ModusOperandi Book" w:hAnsi="ModusOperandi Book"/>
          <w:b/>
          <w:color w:val="auto"/>
          <w:sz w:val="20"/>
        </w:rPr>
        <w:t xml:space="preserve"> June 2017</w:t>
      </w:r>
      <w:r w:rsidR="00062352" w:rsidRPr="00CD4E63">
        <w:rPr>
          <w:rFonts w:ascii="ModusOperandi Book" w:hAnsi="ModusOperandi Book"/>
          <w:b/>
          <w:color w:val="auto"/>
          <w:sz w:val="20"/>
        </w:rPr>
        <w:t xml:space="preserve"> </w:t>
      </w:r>
    </w:p>
    <w:p w14:paraId="0C03341D" w14:textId="2D601506" w:rsidR="00E6783A" w:rsidRPr="00C4360C" w:rsidRDefault="00E6783A" w:rsidP="00C4360C">
      <w:pPr>
        <w:pStyle w:val="Body"/>
        <w:tabs>
          <w:tab w:val="left" w:pos="1100"/>
          <w:tab w:val="left" w:pos="3600"/>
          <w:tab w:val="left" w:pos="4860"/>
        </w:tabs>
        <w:spacing w:line="360" w:lineRule="atLeast"/>
        <w:ind w:left="1100" w:right="19" w:hanging="1100"/>
        <w:rPr>
          <w:rFonts w:ascii="ModusOperandi Book" w:hAnsi="ModusOperandi Book"/>
          <w:color w:val="auto"/>
          <w:sz w:val="20"/>
        </w:rPr>
      </w:pPr>
      <w:r w:rsidRPr="00710005">
        <w:rPr>
          <w:rFonts w:ascii="ModusOperandi Book" w:hAnsi="ModusOperandi Book"/>
          <w:color w:val="auto"/>
          <w:sz w:val="20"/>
        </w:rPr>
        <w:tab/>
      </w:r>
    </w:p>
    <w:p w14:paraId="71F30331" w14:textId="3DF23CD5" w:rsidR="00E6783A" w:rsidRPr="00623175" w:rsidRDefault="00E6783A" w:rsidP="00E6783A">
      <w:pPr>
        <w:pStyle w:val="BodyText"/>
        <w:ind w:left="380" w:firstLine="720"/>
        <w:rPr>
          <w:highlight w:val="yellow"/>
        </w:rPr>
      </w:pPr>
      <w:r w:rsidRPr="00710005">
        <w:rPr>
          <w:rFonts w:ascii="ModusOperandi Book" w:hAnsi="ModusOperandi Book"/>
          <w:color w:val="auto"/>
        </w:rPr>
        <w:t xml:space="preserve">Commission Fee; </w:t>
      </w:r>
      <w:r w:rsidR="00C4360C">
        <w:rPr>
          <w:rFonts w:ascii="ModusOperandi Book" w:hAnsi="ModusOperandi Book"/>
          <w:color w:val="auto"/>
        </w:rPr>
        <w:t>Fifth</w:t>
      </w:r>
      <w:r w:rsidRPr="00710005">
        <w:rPr>
          <w:rFonts w:ascii="ModusOperandi Book" w:hAnsi="ModusOperandi Book"/>
          <w:color w:val="auto"/>
        </w:rPr>
        <w:t xml:space="preserve"> stage payment</w:t>
      </w:r>
      <w:r>
        <w:rPr>
          <w:rFonts w:ascii="ModusOperandi Book" w:hAnsi="ModusOperandi Book"/>
          <w:color w:val="auto"/>
        </w:rPr>
        <w:tab/>
      </w:r>
      <w:r>
        <w:rPr>
          <w:rFonts w:ascii="ModusOperandi Book" w:hAnsi="ModusOperandi Book"/>
          <w:color w:val="auto"/>
        </w:rPr>
        <w:tab/>
      </w:r>
      <w:r w:rsidR="00C4360C" w:rsidRPr="00C4360C">
        <w:rPr>
          <w:rFonts w:ascii="ModusOperandi Book" w:hAnsi="ModusOperandi Book"/>
          <w:color w:val="auto"/>
        </w:rPr>
        <w:t>£ 12,000</w:t>
      </w:r>
    </w:p>
    <w:p w14:paraId="37319729" w14:textId="77777777" w:rsidR="00153A33" w:rsidRDefault="00C4360C" w:rsidP="00153A33">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Completion Stage 3 drawing for gates</w:t>
      </w:r>
      <w:r w:rsidR="00153A33">
        <w:rPr>
          <w:rFonts w:ascii="ModusOperandi Book" w:hAnsi="ModusOperandi Book"/>
          <w:color w:val="auto"/>
          <w:sz w:val="20"/>
        </w:rPr>
        <w:t xml:space="preserve"> </w:t>
      </w:r>
    </w:p>
    <w:p w14:paraId="1114848F" w14:textId="0480C44F" w:rsidR="00C4360C" w:rsidRPr="00CD4E63" w:rsidRDefault="00153A33" w:rsidP="00153A33">
      <w:pPr>
        <w:pStyle w:val="Body"/>
        <w:tabs>
          <w:tab w:val="left" w:pos="1100"/>
          <w:tab w:val="left" w:pos="3600"/>
          <w:tab w:val="left" w:pos="4860"/>
        </w:tabs>
        <w:spacing w:line="360" w:lineRule="atLeast"/>
        <w:ind w:left="1100" w:right="19"/>
        <w:jc w:val="both"/>
        <w:rPr>
          <w:rFonts w:ascii="ModusOperandi Book" w:hAnsi="ModusOperandi Book"/>
          <w:b/>
          <w:color w:val="auto"/>
          <w:sz w:val="20"/>
        </w:rPr>
      </w:pPr>
      <w:r w:rsidRPr="00CD4E63">
        <w:rPr>
          <w:rFonts w:ascii="ModusOperandi Book" w:hAnsi="ModusOperandi Book"/>
          <w:b/>
          <w:color w:val="auto"/>
          <w:sz w:val="20"/>
        </w:rPr>
        <w:t>1</w:t>
      </w:r>
      <w:r w:rsidRPr="00CD4E63">
        <w:rPr>
          <w:rFonts w:ascii="ModusOperandi Book" w:hAnsi="ModusOperandi Book"/>
          <w:b/>
          <w:color w:val="auto"/>
          <w:sz w:val="20"/>
          <w:vertAlign w:val="superscript"/>
        </w:rPr>
        <w:t>st</w:t>
      </w:r>
      <w:r w:rsidRPr="00CD4E63">
        <w:rPr>
          <w:rFonts w:ascii="ModusOperandi Book" w:hAnsi="ModusOperandi Book"/>
          <w:b/>
          <w:color w:val="auto"/>
          <w:sz w:val="20"/>
        </w:rPr>
        <w:t xml:space="preserve"> August 2017</w:t>
      </w:r>
    </w:p>
    <w:p w14:paraId="5B2E18DF" w14:textId="2166229F" w:rsidR="00C4360C" w:rsidRDefault="00153A33" w:rsidP="00C4360C">
      <w:pPr>
        <w:pStyle w:val="BodyText"/>
      </w:pPr>
      <w:r>
        <w:tab/>
        <w:t xml:space="preserve">   </w:t>
      </w:r>
      <w:r>
        <w:tab/>
      </w:r>
    </w:p>
    <w:p w14:paraId="23EC0EB4" w14:textId="77777777" w:rsidR="00C4360C" w:rsidRDefault="00C4360C" w:rsidP="00C4360C">
      <w:pPr>
        <w:pStyle w:val="BodyText"/>
      </w:pPr>
      <w:r>
        <w:tab/>
        <w:t xml:space="preserve">   </w:t>
      </w:r>
    </w:p>
    <w:p w14:paraId="68995AA8" w14:textId="36130FDB" w:rsidR="00C4360C" w:rsidRPr="00C4360C" w:rsidRDefault="00C4360C" w:rsidP="00C4360C">
      <w:pPr>
        <w:pStyle w:val="BodyText"/>
        <w:ind w:left="380" w:firstLine="720"/>
      </w:pPr>
      <w:r w:rsidRPr="00710005">
        <w:rPr>
          <w:rFonts w:ascii="ModusOperandi Book" w:hAnsi="ModusOperandi Book"/>
          <w:color w:val="auto"/>
        </w:rPr>
        <w:t xml:space="preserve">Commission Fee; </w:t>
      </w:r>
      <w:r>
        <w:rPr>
          <w:rFonts w:ascii="ModusOperandi Book" w:hAnsi="ModusOperandi Book"/>
          <w:color w:val="auto"/>
        </w:rPr>
        <w:t>Sixth</w:t>
      </w:r>
      <w:r w:rsidRPr="00710005">
        <w:rPr>
          <w:rFonts w:ascii="ModusOperandi Book" w:hAnsi="ModusOperandi Book"/>
          <w:color w:val="auto"/>
        </w:rPr>
        <w:t xml:space="preserve"> stage payment</w:t>
      </w:r>
      <w:r>
        <w:rPr>
          <w:rFonts w:ascii="ModusOperandi Book" w:hAnsi="ModusOperandi Book"/>
          <w:color w:val="auto"/>
        </w:rPr>
        <w:tab/>
      </w:r>
      <w:r>
        <w:rPr>
          <w:rFonts w:ascii="ModusOperandi Book" w:hAnsi="ModusOperandi Book"/>
          <w:color w:val="auto"/>
        </w:rPr>
        <w:tab/>
        <w:t>£6,000</w:t>
      </w:r>
    </w:p>
    <w:p w14:paraId="14540A05" w14:textId="771123E6" w:rsidR="00C4360C" w:rsidRDefault="00C4360C" w:rsidP="00E6783A">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Completion of Stage 3 drawing for aluminium</w:t>
      </w:r>
    </w:p>
    <w:p w14:paraId="72F019CC" w14:textId="77777777" w:rsidR="00153A33" w:rsidRDefault="00E6783A" w:rsidP="00E6783A">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 xml:space="preserve">Finalised, complete set of drawings issued to subcontractor </w:t>
      </w:r>
    </w:p>
    <w:p w14:paraId="72BB5C75" w14:textId="001A988E" w:rsidR="00C4360C" w:rsidRPr="00CD4E63" w:rsidRDefault="00E6783A" w:rsidP="00E6783A">
      <w:pPr>
        <w:pStyle w:val="Body"/>
        <w:tabs>
          <w:tab w:val="left" w:pos="1100"/>
          <w:tab w:val="left" w:pos="3600"/>
          <w:tab w:val="left" w:pos="4860"/>
        </w:tabs>
        <w:spacing w:line="360" w:lineRule="atLeast"/>
        <w:ind w:left="1100" w:right="19"/>
        <w:jc w:val="both"/>
        <w:rPr>
          <w:rFonts w:ascii="ModusOperandi Book" w:hAnsi="ModusOperandi Book"/>
          <w:b/>
          <w:color w:val="auto"/>
          <w:sz w:val="20"/>
        </w:rPr>
      </w:pPr>
      <w:r w:rsidRPr="00CD4E63">
        <w:rPr>
          <w:rFonts w:ascii="ModusOperandi Book" w:hAnsi="ModusOperandi Book"/>
          <w:b/>
          <w:color w:val="auto"/>
          <w:sz w:val="20"/>
        </w:rPr>
        <w:t>1</w:t>
      </w:r>
      <w:r w:rsidRPr="00CD4E63">
        <w:rPr>
          <w:rFonts w:ascii="ModusOperandi Book" w:hAnsi="ModusOperandi Book"/>
          <w:b/>
          <w:color w:val="auto"/>
          <w:sz w:val="20"/>
          <w:vertAlign w:val="superscript"/>
        </w:rPr>
        <w:t>st</w:t>
      </w:r>
      <w:r w:rsidRPr="00CD4E63">
        <w:rPr>
          <w:rFonts w:ascii="ModusOperandi Book" w:hAnsi="ModusOperandi Book"/>
          <w:b/>
          <w:color w:val="auto"/>
          <w:sz w:val="20"/>
        </w:rPr>
        <w:t xml:space="preserve"> September 2017</w:t>
      </w:r>
      <w:r w:rsidR="00C4360C" w:rsidRPr="00CD4E63">
        <w:rPr>
          <w:rFonts w:ascii="ModusOperandi Book" w:hAnsi="ModusOperandi Book"/>
          <w:b/>
          <w:color w:val="auto"/>
          <w:sz w:val="20"/>
        </w:rPr>
        <w:t xml:space="preserve"> </w:t>
      </w:r>
    </w:p>
    <w:p w14:paraId="07FB2693" w14:textId="77777777" w:rsidR="00C4360C" w:rsidRDefault="00C4360C" w:rsidP="00E6783A">
      <w:pPr>
        <w:pStyle w:val="Body"/>
        <w:tabs>
          <w:tab w:val="left" w:pos="1100"/>
          <w:tab w:val="left" w:pos="3600"/>
          <w:tab w:val="left" w:pos="4860"/>
        </w:tabs>
        <w:spacing w:line="360" w:lineRule="atLeast"/>
        <w:ind w:left="1100" w:right="19"/>
        <w:jc w:val="both"/>
        <w:rPr>
          <w:rFonts w:ascii="ModusOperandi Book" w:hAnsi="ModusOperandi Book"/>
          <w:color w:val="auto"/>
          <w:sz w:val="20"/>
        </w:rPr>
      </w:pPr>
    </w:p>
    <w:p w14:paraId="2135C9A2" w14:textId="2E100CE6" w:rsidR="00C4360C" w:rsidRDefault="00C4360C" w:rsidP="00E6783A">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 xml:space="preserve">Commission Fee; Seventh stage payment </w:t>
      </w:r>
      <w:r>
        <w:rPr>
          <w:rFonts w:ascii="ModusOperandi Book" w:hAnsi="ModusOperandi Book"/>
          <w:color w:val="auto"/>
          <w:sz w:val="20"/>
        </w:rPr>
        <w:tab/>
      </w:r>
      <w:r>
        <w:rPr>
          <w:rFonts w:ascii="ModusOperandi Book" w:hAnsi="ModusOperandi Book"/>
          <w:color w:val="auto"/>
          <w:sz w:val="20"/>
        </w:rPr>
        <w:tab/>
      </w:r>
      <w:r>
        <w:rPr>
          <w:rFonts w:ascii="ModusOperandi Book" w:hAnsi="ModusOperandi Book"/>
          <w:color w:val="auto"/>
          <w:sz w:val="20"/>
        </w:rPr>
        <w:tab/>
        <w:t>£3,000</w:t>
      </w:r>
    </w:p>
    <w:p w14:paraId="47E45379" w14:textId="7FB37859" w:rsidR="00C4360C" w:rsidRDefault="00C4360C" w:rsidP="00C4360C">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Date tbc on completion install of stone</w:t>
      </w:r>
    </w:p>
    <w:p w14:paraId="231CDA75" w14:textId="77777777" w:rsidR="00C4360C" w:rsidRPr="00C4360C" w:rsidRDefault="00C4360C" w:rsidP="00C4360C">
      <w:pPr>
        <w:pStyle w:val="BodyText"/>
      </w:pPr>
    </w:p>
    <w:p w14:paraId="1D6325F2" w14:textId="21665FD4" w:rsidR="00C4360C" w:rsidRDefault="00C4360C" w:rsidP="00C4360C">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 xml:space="preserve">Commission Fee; Eight stage payment </w:t>
      </w:r>
      <w:r>
        <w:rPr>
          <w:rFonts w:ascii="ModusOperandi Book" w:hAnsi="ModusOperandi Book"/>
          <w:color w:val="auto"/>
          <w:sz w:val="20"/>
        </w:rPr>
        <w:tab/>
      </w:r>
      <w:r>
        <w:rPr>
          <w:rFonts w:ascii="ModusOperandi Book" w:hAnsi="ModusOperandi Book"/>
          <w:color w:val="auto"/>
          <w:sz w:val="20"/>
        </w:rPr>
        <w:tab/>
      </w:r>
      <w:r>
        <w:rPr>
          <w:rFonts w:ascii="ModusOperandi Book" w:hAnsi="ModusOperandi Book"/>
          <w:color w:val="auto"/>
          <w:sz w:val="20"/>
        </w:rPr>
        <w:tab/>
        <w:t>£3,000</w:t>
      </w:r>
    </w:p>
    <w:p w14:paraId="11962708" w14:textId="4191530F" w:rsidR="00C4360C" w:rsidRDefault="00C4360C" w:rsidP="00C4360C">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Date tbc on completion gilding of stone</w:t>
      </w:r>
    </w:p>
    <w:p w14:paraId="24C991F1" w14:textId="77777777" w:rsidR="00C4360C" w:rsidRDefault="00C4360C" w:rsidP="00C4360C">
      <w:pPr>
        <w:pStyle w:val="Body"/>
        <w:tabs>
          <w:tab w:val="left" w:pos="1100"/>
          <w:tab w:val="left" w:pos="3600"/>
          <w:tab w:val="left" w:pos="4860"/>
        </w:tabs>
        <w:spacing w:line="360" w:lineRule="atLeast"/>
        <w:ind w:left="1100" w:right="19"/>
        <w:jc w:val="both"/>
      </w:pPr>
      <w:r>
        <w:tab/>
      </w:r>
    </w:p>
    <w:p w14:paraId="37DDD975" w14:textId="6F7704EE" w:rsidR="00C4360C" w:rsidRDefault="00C4360C" w:rsidP="00C4360C">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 xml:space="preserve">Commission Fee; Ninth stage payment </w:t>
      </w:r>
      <w:r>
        <w:rPr>
          <w:rFonts w:ascii="ModusOperandi Book" w:hAnsi="ModusOperandi Book"/>
          <w:color w:val="auto"/>
          <w:sz w:val="20"/>
        </w:rPr>
        <w:tab/>
      </w:r>
      <w:r>
        <w:rPr>
          <w:rFonts w:ascii="ModusOperandi Book" w:hAnsi="ModusOperandi Book"/>
          <w:color w:val="auto"/>
          <w:sz w:val="20"/>
        </w:rPr>
        <w:tab/>
      </w:r>
      <w:r>
        <w:rPr>
          <w:rFonts w:ascii="ModusOperandi Book" w:hAnsi="ModusOperandi Book"/>
          <w:color w:val="auto"/>
          <w:sz w:val="20"/>
        </w:rPr>
        <w:tab/>
        <w:t>£6,000</w:t>
      </w:r>
    </w:p>
    <w:p w14:paraId="5795B18F" w14:textId="67A03DF3" w:rsidR="00C4360C" w:rsidRDefault="00C4360C" w:rsidP="00C4360C">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Date</w:t>
      </w:r>
      <w:r w:rsidR="00CD4E63">
        <w:rPr>
          <w:rFonts w:ascii="ModusOperandi Book" w:hAnsi="ModusOperandi Book"/>
          <w:color w:val="auto"/>
          <w:sz w:val="20"/>
        </w:rPr>
        <w:t xml:space="preserve"> tbc on completion install of aluminium </w:t>
      </w:r>
    </w:p>
    <w:p w14:paraId="4931420F" w14:textId="77777777" w:rsidR="00C4360C" w:rsidRPr="00C4360C" w:rsidRDefault="00C4360C" w:rsidP="00C4360C">
      <w:pPr>
        <w:pStyle w:val="BodyText"/>
      </w:pPr>
    </w:p>
    <w:p w14:paraId="156BE43D" w14:textId="068254C7" w:rsidR="00E6783A" w:rsidRPr="00710005" w:rsidRDefault="00E6783A" w:rsidP="00E6783A">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Pr>
          <w:rFonts w:ascii="ModusOperandi Book" w:hAnsi="ModusOperandi Book"/>
          <w:color w:val="auto"/>
          <w:sz w:val="20"/>
        </w:rPr>
        <w:tab/>
      </w:r>
      <w:r w:rsidRPr="00710005">
        <w:rPr>
          <w:rFonts w:ascii="ModusOperandi Book" w:hAnsi="ModusOperandi Book"/>
          <w:color w:val="auto"/>
          <w:sz w:val="20"/>
        </w:rPr>
        <w:t>Commission Fee; Final stage payment</w:t>
      </w:r>
      <w:r w:rsidRPr="00710005">
        <w:rPr>
          <w:rFonts w:ascii="ModusOperandi Book" w:hAnsi="ModusOperandi Book"/>
          <w:color w:val="auto"/>
          <w:sz w:val="20"/>
        </w:rPr>
        <w:tab/>
      </w:r>
      <w:r w:rsidRPr="00710005">
        <w:rPr>
          <w:rFonts w:ascii="ModusOperandi Book" w:hAnsi="ModusOperandi Book"/>
          <w:color w:val="auto"/>
          <w:sz w:val="20"/>
        </w:rPr>
        <w:tab/>
      </w:r>
      <w:r w:rsidRPr="00710005">
        <w:rPr>
          <w:rFonts w:ascii="ModusOperandi Book" w:hAnsi="ModusOperandi Book"/>
          <w:color w:val="auto"/>
          <w:sz w:val="20"/>
        </w:rPr>
        <w:tab/>
      </w:r>
      <w:r w:rsidR="00C4360C" w:rsidRPr="00C4360C">
        <w:rPr>
          <w:rFonts w:ascii="ModusOperandi Book" w:hAnsi="ModusOperandi Book"/>
          <w:color w:val="auto"/>
          <w:sz w:val="20"/>
        </w:rPr>
        <w:t>£8,000</w:t>
      </w:r>
      <w:r w:rsidRPr="00710005">
        <w:rPr>
          <w:rFonts w:ascii="ModusOperandi Book" w:hAnsi="ModusOperandi Book"/>
          <w:color w:val="auto"/>
          <w:sz w:val="20"/>
        </w:rPr>
        <w:tab/>
        <w:t xml:space="preserve">           </w:t>
      </w:r>
    </w:p>
    <w:p w14:paraId="1D759D41" w14:textId="77777777" w:rsidR="00F73294" w:rsidRDefault="00E6783A" w:rsidP="00F73294">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sidRPr="00710005">
        <w:rPr>
          <w:rFonts w:ascii="ModusOperandi Book" w:hAnsi="ModusOperandi Book"/>
          <w:color w:val="auto"/>
          <w:sz w:val="20"/>
        </w:rPr>
        <w:tab/>
        <w:t>(On satisfactory completion of installation and sign-off)</w:t>
      </w:r>
      <w:r w:rsidR="00C4360C">
        <w:rPr>
          <w:rFonts w:ascii="ModusOperandi Book" w:hAnsi="ModusOperandi Book"/>
          <w:color w:val="auto"/>
          <w:sz w:val="20"/>
        </w:rPr>
        <w:t xml:space="preserve"> </w:t>
      </w:r>
      <w:r w:rsidR="00F73294">
        <w:rPr>
          <w:rFonts w:ascii="ModusOperandi Book" w:hAnsi="ModusOperandi Book"/>
          <w:color w:val="auto"/>
          <w:sz w:val="20"/>
        </w:rPr>
        <w:t xml:space="preserve"> </w:t>
      </w:r>
    </w:p>
    <w:p w14:paraId="3932289B" w14:textId="3A62FEAC" w:rsidR="008B101D" w:rsidRPr="00F73294" w:rsidRDefault="00F73294" w:rsidP="00F73294">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Pr>
          <w:rFonts w:ascii="ModusOperandi Book" w:hAnsi="ModusOperandi Book"/>
          <w:color w:val="auto"/>
          <w:sz w:val="20"/>
        </w:rPr>
        <w:tab/>
      </w:r>
      <w:r w:rsidR="00C4360C">
        <w:rPr>
          <w:rFonts w:ascii="ModusOperandi Book" w:hAnsi="ModusOperandi Book"/>
          <w:color w:val="auto"/>
          <w:sz w:val="20"/>
        </w:rPr>
        <w:t>June 2018 tbc</w:t>
      </w:r>
    </w:p>
    <w:p w14:paraId="544C8A64" w14:textId="77777777" w:rsidR="008B101D" w:rsidRPr="005D19C7" w:rsidRDefault="008B101D" w:rsidP="008B101D">
      <w:pPr>
        <w:overflowPunct/>
        <w:spacing w:line="360" w:lineRule="atLeast"/>
        <w:ind w:left="1134" w:hanging="1134"/>
        <w:textAlignment w:val="auto"/>
        <w:rPr>
          <w:rFonts w:ascii="ModusOperandi Book" w:hAnsi="ModusOperandi Book"/>
        </w:rPr>
      </w:pPr>
      <w:r>
        <w:rPr>
          <w:rFonts w:ascii="ModusOperandi Book" w:hAnsi="ModusOperandi Book"/>
        </w:rPr>
        <w:t>9</w:t>
      </w:r>
      <w:r w:rsidRPr="005D19C7">
        <w:rPr>
          <w:rFonts w:ascii="ModusOperandi Book" w:hAnsi="ModusOperandi Book"/>
        </w:rPr>
        <w:t xml:space="preserve">.3    </w:t>
      </w:r>
      <w:r>
        <w:rPr>
          <w:rFonts w:ascii="ModusOperandi Book" w:hAnsi="ModusOperandi Book"/>
        </w:rPr>
        <w:tab/>
      </w:r>
      <w:r w:rsidRPr="005D19C7">
        <w:rPr>
          <w:rFonts w:ascii="ModusOperandi Book" w:hAnsi="ModusOperandi Book"/>
        </w:rPr>
        <w:t>If the Client imposes additional requirements or conditions on the</w:t>
      </w:r>
      <w:r>
        <w:rPr>
          <w:rFonts w:ascii="ModusOperandi Book" w:hAnsi="ModusOperandi Book"/>
        </w:rPr>
        <w:t xml:space="preserve"> </w:t>
      </w:r>
      <w:r w:rsidRPr="005D19C7">
        <w:rPr>
          <w:rFonts w:ascii="ModusOperandi Book" w:hAnsi="ModusOperandi Book"/>
        </w:rPr>
        <w:t xml:space="preserve">Artist caused as a direct result of amendments to the agreed designs and/or additional requirements or conditions requested by the Client, or if the installation of the Work is delayed for reasons outside the control of the Artist and if as a result additional costs are incurred by the Artist, then such </w:t>
      </w:r>
      <w:r>
        <w:rPr>
          <w:rFonts w:ascii="ModusOperandi Book" w:hAnsi="ModusOperandi Book"/>
        </w:rPr>
        <w:t xml:space="preserve">reasonable </w:t>
      </w:r>
      <w:r w:rsidRPr="005D19C7">
        <w:rPr>
          <w:rFonts w:ascii="ModusOperandi Book" w:hAnsi="ModusOperandi Book"/>
        </w:rPr>
        <w:t xml:space="preserve">additional costs will be reimbursed to the Artist by the Client providing satisfactory documentary evidence is made available </w:t>
      </w:r>
      <w:r w:rsidRPr="005D19C7">
        <w:rPr>
          <w:rFonts w:ascii="ModusOperandi Book" w:hAnsi="ModusOperandi Book"/>
        </w:rPr>
        <w:lastRenderedPageBreak/>
        <w:t>to the Client within two months of the costs being incurred. The Artist must advise the Client at the time of the delay if additional costs will be due.</w:t>
      </w:r>
    </w:p>
    <w:p w14:paraId="1765EE21" w14:textId="77777777" w:rsidR="008B101D" w:rsidRPr="005D19C7" w:rsidRDefault="008B101D" w:rsidP="008B101D">
      <w:pPr>
        <w:overflowPunct/>
        <w:spacing w:line="360" w:lineRule="atLeast"/>
        <w:textAlignment w:val="auto"/>
        <w:rPr>
          <w:rFonts w:ascii="ModusOperandi Book" w:hAnsi="ModusOperandi Book"/>
        </w:rPr>
      </w:pPr>
    </w:p>
    <w:p w14:paraId="3C6D2CA0" w14:textId="77777777" w:rsidR="008B101D" w:rsidRPr="005D19C7" w:rsidRDefault="008B101D" w:rsidP="008B101D">
      <w:pPr>
        <w:tabs>
          <w:tab w:val="left" w:pos="1134"/>
        </w:tabs>
        <w:overflowPunct/>
        <w:spacing w:line="360" w:lineRule="atLeast"/>
        <w:ind w:left="1134" w:hanging="1134"/>
        <w:textAlignment w:val="auto"/>
        <w:rPr>
          <w:rFonts w:ascii="ModusOperandi Book" w:hAnsi="ModusOperandi Book"/>
        </w:rPr>
      </w:pPr>
      <w:r>
        <w:rPr>
          <w:rFonts w:ascii="ModusOperandi Book" w:hAnsi="ModusOperandi Book"/>
        </w:rPr>
        <w:t>9</w:t>
      </w:r>
      <w:r w:rsidRPr="005D19C7">
        <w:rPr>
          <w:rFonts w:ascii="ModusOperandi Book" w:hAnsi="ModusOperandi Book"/>
        </w:rPr>
        <w:t xml:space="preserve">.4    </w:t>
      </w:r>
      <w:r>
        <w:rPr>
          <w:rFonts w:ascii="ModusOperandi Book" w:hAnsi="ModusOperandi Book"/>
        </w:rPr>
        <w:tab/>
      </w:r>
      <w:r w:rsidRPr="005D19C7">
        <w:rPr>
          <w:rFonts w:ascii="ModusOperandi Book" w:hAnsi="ModusOperandi Book"/>
        </w:rPr>
        <w:t xml:space="preserve">The amounts indicated </w:t>
      </w:r>
      <w:r>
        <w:rPr>
          <w:rFonts w:ascii="ModusOperandi Book" w:hAnsi="ModusOperandi Book"/>
        </w:rPr>
        <w:t xml:space="preserve">in clause 9.1 </w:t>
      </w:r>
      <w:r w:rsidRPr="005D19C7">
        <w:rPr>
          <w:rFonts w:ascii="ModusOperandi Book" w:hAnsi="ModusOperandi Book"/>
        </w:rPr>
        <w:t>above do not include Value Added Tax, which</w:t>
      </w:r>
      <w:r>
        <w:rPr>
          <w:rFonts w:ascii="ModusOperandi Book" w:hAnsi="ModusOperandi Book"/>
        </w:rPr>
        <w:t xml:space="preserve"> </w:t>
      </w:r>
      <w:r w:rsidRPr="005D19C7">
        <w:rPr>
          <w:rFonts w:ascii="ModusOperandi Book" w:hAnsi="ModusOperandi Book"/>
        </w:rPr>
        <w:t>will be added as appropriate in accordance with current legislation subject to the provis</w:t>
      </w:r>
      <w:r>
        <w:rPr>
          <w:rFonts w:ascii="ModusOperandi Book" w:hAnsi="ModusOperandi Book"/>
        </w:rPr>
        <w:t xml:space="preserve">ion of a valid Value Added Tax </w:t>
      </w:r>
      <w:r w:rsidRPr="005D19C7">
        <w:rPr>
          <w:rFonts w:ascii="ModusOperandi Book" w:hAnsi="ModusOperandi Book"/>
        </w:rPr>
        <w:t>receipt if any Value Added Tax is paid.</w:t>
      </w:r>
    </w:p>
    <w:p w14:paraId="4355B849" w14:textId="77777777" w:rsidR="008B101D" w:rsidRPr="005D19C7" w:rsidRDefault="008B101D" w:rsidP="008B101D">
      <w:pPr>
        <w:overflowPunct/>
        <w:spacing w:line="360" w:lineRule="atLeast"/>
        <w:textAlignment w:val="auto"/>
        <w:rPr>
          <w:rFonts w:ascii="ModusOperandi Book" w:hAnsi="ModusOperandi Book"/>
        </w:rPr>
      </w:pPr>
    </w:p>
    <w:p w14:paraId="4A8BB145" w14:textId="77777777" w:rsidR="008B101D" w:rsidRDefault="008B101D" w:rsidP="008B101D">
      <w:pPr>
        <w:pStyle w:val="BodyText"/>
        <w:spacing w:line="360" w:lineRule="atLeast"/>
        <w:ind w:left="1134" w:hanging="1134"/>
        <w:rPr>
          <w:rFonts w:ascii="ModusOperandi Book" w:hAnsi="ModusOperandi Book"/>
          <w:color w:val="auto"/>
        </w:rPr>
      </w:pPr>
      <w:r>
        <w:rPr>
          <w:rFonts w:ascii="ModusOperandi Book" w:hAnsi="ModusOperandi Book"/>
          <w:color w:val="auto"/>
        </w:rPr>
        <w:t>9</w:t>
      </w:r>
      <w:r w:rsidRPr="0016135B">
        <w:rPr>
          <w:rFonts w:ascii="ModusOperandi Book" w:hAnsi="ModusOperandi Book"/>
          <w:color w:val="auto"/>
        </w:rPr>
        <w:t xml:space="preserve">.5    </w:t>
      </w:r>
      <w:r>
        <w:rPr>
          <w:rFonts w:ascii="ModusOperandi Book" w:hAnsi="ModusOperandi Book"/>
          <w:color w:val="auto"/>
        </w:rPr>
        <w:tab/>
      </w:r>
      <w:r w:rsidRPr="0016135B">
        <w:rPr>
          <w:rFonts w:ascii="ModusOperandi Book" w:hAnsi="ModusOperandi Book"/>
          <w:color w:val="auto"/>
        </w:rPr>
        <w:t xml:space="preserve">The Artist shall deal with the Client at arm’s length and shall not be regarded as or hold herself out as the Client’s employee or agent. The Artist agrees that she shall be responsible for all her own national insurance, personal tax and Value Added Tax which may be due in consequence of this </w:t>
      </w:r>
      <w:r>
        <w:rPr>
          <w:rFonts w:ascii="ModusOperandi Book" w:hAnsi="ModusOperandi Book"/>
          <w:color w:val="auto"/>
        </w:rPr>
        <w:t>Contract</w:t>
      </w:r>
      <w:r w:rsidRPr="0016135B">
        <w:rPr>
          <w:rFonts w:ascii="ModusOperandi Book" w:hAnsi="ModusOperandi Book"/>
          <w:color w:val="auto"/>
        </w:rPr>
        <w:t>.</w:t>
      </w:r>
    </w:p>
    <w:p w14:paraId="6C1C7B5B" w14:textId="77777777" w:rsidR="008B101D" w:rsidRDefault="008B101D" w:rsidP="008B101D">
      <w:pPr>
        <w:pStyle w:val="BodyText"/>
        <w:spacing w:line="360" w:lineRule="atLeast"/>
        <w:ind w:left="1134" w:hanging="1134"/>
        <w:rPr>
          <w:rFonts w:ascii="ModusOperandi Book" w:hAnsi="ModusOperandi Book"/>
          <w:color w:val="auto"/>
        </w:rPr>
      </w:pPr>
    </w:p>
    <w:p w14:paraId="1BB5435A" w14:textId="2D048525" w:rsidR="008B101D" w:rsidRDefault="008B101D" w:rsidP="008B101D">
      <w:pPr>
        <w:pStyle w:val="BodyText"/>
        <w:spacing w:line="360" w:lineRule="atLeast"/>
        <w:ind w:left="1134" w:hanging="1134"/>
        <w:rPr>
          <w:rFonts w:ascii="ModusOperandi Book" w:hAnsi="ModusOperandi Book"/>
          <w:color w:val="auto"/>
        </w:rPr>
      </w:pPr>
      <w:r>
        <w:rPr>
          <w:rFonts w:ascii="ModusOperandi Book" w:hAnsi="ModusOperandi Book"/>
          <w:color w:val="auto"/>
        </w:rPr>
        <w:t xml:space="preserve">9.6        </w:t>
      </w:r>
      <w:r w:rsidR="00847871">
        <w:rPr>
          <w:rFonts w:ascii="ModusOperandi Book" w:hAnsi="ModusOperandi Book"/>
          <w:color w:val="auto"/>
        </w:rPr>
        <w:tab/>
      </w:r>
      <w:r>
        <w:rPr>
          <w:rFonts w:ascii="ModusOperandi Book" w:hAnsi="ModusOperandi Book"/>
          <w:color w:val="auto"/>
        </w:rPr>
        <w:t>The Artist shall submit to the Client a valid invoice for each of the agreed instalments detailed in clause 9.2 and the Client shall remit payment due. The Client reserves the right to withhold payment where the Services have not been carried out in accordance with the Schedules or the terms of this Contract and shall notify the Artists and Art Consultant in writing accordingly.</w:t>
      </w:r>
    </w:p>
    <w:p w14:paraId="13E59FC0" w14:textId="77777777" w:rsidR="008B101D" w:rsidRDefault="008B101D" w:rsidP="008B101D">
      <w:pPr>
        <w:pStyle w:val="BodyText"/>
        <w:spacing w:line="360" w:lineRule="atLeast"/>
        <w:ind w:left="1134" w:hanging="1134"/>
        <w:rPr>
          <w:rFonts w:ascii="ModusOperandi Book" w:hAnsi="ModusOperandi Book"/>
          <w:color w:val="auto"/>
        </w:rPr>
      </w:pPr>
    </w:p>
    <w:p w14:paraId="6B2E4A3C" w14:textId="07A6946D" w:rsidR="008B101D" w:rsidRDefault="008B101D" w:rsidP="008B101D">
      <w:pPr>
        <w:overflowPunct/>
        <w:spacing w:line="360" w:lineRule="atLeast"/>
        <w:ind w:left="1134" w:hanging="1134"/>
        <w:textAlignment w:val="auto"/>
        <w:rPr>
          <w:rFonts w:ascii="ModusOperandi Book" w:hAnsi="ModusOperandi Book"/>
        </w:rPr>
      </w:pPr>
      <w:r w:rsidRPr="00F73294">
        <w:rPr>
          <w:rFonts w:ascii="ModusOperandi Book" w:hAnsi="ModusOperandi Book"/>
        </w:rPr>
        <w:t>9.7</w:t>
      </w:r>
      <w:r w:rsidRPr="005D19C7">
        <w:rPr>
          <w:rFonts w:ascii="ModusOperandi Book" w:hAnsi="ModusOperandi Book"/>
        </w:rPr>
        <w:t xml:space="preserve">    </w:t>
      </w:r>
      <w:r>
        <w:rPr>
          <w:rFonts w:ascii="ModusOperandi Book" w:hAnsi="ModusOperandi Book"/>
        </w:rPr>
        <w:tab/>
      </w:r>
      <w:r w:rsidRPr="005D19C7">
        <w:rPr>
          <w:rFonts w:ascii="ModusOperandi Book" w:hAnsi="ModusOperandi Book"/>
        </w:rPr>
        <w:t>The Work is to be completed by the Artist by the date specified in</w:t>
      </w:r>
      <w:r>
        <w:rPr>
          <w:rFonts w:ascii="ModusOperandi Book" w:hAnsi="ModusOperandi Book"/>
        </w:rPr>
        <w:t xml:space="preserve"> </w:t>
      </w:r>
      <w:r w:rsidRPr="005D19C7">
        <w:rPr>
          <w:rFonts w:ascii="ModusOperandi Book" w:hAnsi="ModusOperandi Book"/>
        </w:rPr>
        <w:t xml:space="preserve">the Brief. The completion date shall however be extended for such period of time as the Artist may be prevented by reason of illness, accidental damage by fire, flood or other hazard or other cause outside the control of the </w:t>
      </w:r>
      <w:r w:rsidRPr="00F73294">
        <w:rPr>
          <w:rFonts w:ascii="ModusOperandi Book" w:hAnsi="ModusOperandi Book"/>
        </w:rPr>
        <w:t>Artist (including for this purpose any acts of omissions or requirements of the Client or its C</w:t>
      </w:r>
      <w:r w:rsidR="000D6A76" w:rsidRPr="00F73294">
        <w:rPr>
          <w:rFonts w:ascii="ModusOperandi Book" w:hAnsi="ModusOperandi Book"/>
        </w:rPr>
        <w:t>ontractor</w:t>
      </w:r>
      <w:r w:rsidRPr="00F73294">
        <w:rPr>
          <w:rFonts w:ascii="ModusOperandi Book" w:hAnsi="ModusOperandi Book"/>
        </w:rPr>
        <w:t>) from</w:t>
      </w:r>
      <w:r w:rsidRPr="005D19C7">
        <w:rPr>
          <w:rFonts w:ascii="ModusOperandi Book" w:hAnsi="ModusOperandi Book"/>
        </w:rPr>
        <w:t xml:space="preserve"> completing the Work.</w:t>
      </w:r>
    </w:p>
    <w:p w14:paraId="69E2D68E" w14:textId="77777777" w:rsidR="008B101D" w:rsidRDefault="008B101D" w:rsidP="008B101D">
      <w:pPr>
        <w:overflowPunct/>
        <w:spacing w:line="360" w:lineRule="atLeast"/>
        <w:ind w:left="1134" w:hanging="1134"/>
        <w:textAlignment w:val="auto"/>
        <w:rPr>
          <w:rFonts w:ascii="ModusOperandi Book" w:hAnsi="ModusOperandi Book"/>
        </w:rPr>
      </w:pPr>
    </w:p>
    <w:p w14:paraId="3E4E020B" w14:textId="13F8028D" w:rsidR="008B101D" w:rsidRPr="005D19C7" w:rsidRDefault="008B101D" w:rsidP="008B101D">
      <w:pPr>
        <w:overflowPunct/>
        <w:spacing w:line="360" w:lineRule="atLeast"/>
        <w:ind w:left="1134" w:hanging="1134"/>
        <w:textAlignment w:val="auto"/>
        <w:rPr>
          <w:rFonts w:ascii="ModusOperandi Book" w:hAnsi="ModusOperandi Book"/>
        </w:rPr>
      </w:pPr>
      <w:r>
        <w:rPr>
          <w:rFonts w:ascii="ModusOperandi Book" w:hAnsi="ModusOperandi Book"/>
        </w:rPr>
        <w:t xml:space="preserve">9.8        </w:t>
      </w:r>
      <w:r w:rsidR="00847871">
        <w:rPr>
          <w:rFonts w:ascii="ModusOperandi Book" w:hAnsi="ModusOperandi Book"/>
        </w:rPr>
        <w:tab/>
      </w:r>
      <w:r>
        <w:rPr>
          <w:rFonts w:ascii="ModusOperandi Book" w:hAnsi="ModusOperandi Book"/>
        </w:rPr>
        <w:t>The Artist shall report regularly to the Art Consultant as the Client’s representative on the progress of the Work, and shall inform the Art Consultant immediately if there is a delay envisaged.</w:t>
      </w:r>
    </w:p>
    <w:p w14:paraId="51B12E85" w14:textId="77777777" w:rsidR="008B101D" w:rsidRPr="005D19C7" w:rsidRDefault="008B101D" w:rsidP="008B101D">
      <w:pPr>
        <w:overflowPunct/>
        <w:spacing w:line="360" w:lineRule="atLeast"/>
        <w:textAlignment w:val="auto"/>
        <w:rPr>
          <w:rFonts w:ascii="ModusOperandi Book" w:hAnsi="ModusOperandi Book"/>
        </w:rPr>
      </w:pPr>
      <w:r w:rsidRPr="005D19C7">
        <w:rPr>
          <w:rFonts w:ascii="ModusOperandi Book" w:hAnsi="ModusOperandi Book"/>
        </w:rPr>
        <w:t xml:space="preserve">    </w:t>
      </w:r>
    </w:p>
    <w:p w14:paraId="15528BF2" w14:textId="77777777" w:rsidR="008B101D" w:rsidRPr="000F481A" w:rsidRDefault="008B101D" w:rsidP="008B101D">
      <w:pPr>
        <w:tabs>
          <w:tab w:val="left" w:pos="1134"/>
        </w:tabs>
        <w:overflowPunct/>
        <w:spacing w:line="360" w:lineRule="atLeast"/>
        <w:textAlignment w:val="auto"/>
        <w:rPr>
          <w:rFonts w:ascii="ModusOperandi Book" w:hAnsi="ModusOperandi Book"/>
          <w:b/>
        </w:rPr>
      </w:pPr>
      <w:r w:rsidRPr="000F481A">
        <w:rPr>
          <w:rFonts w:ascii="ModusOperandi Book" w:hAnsi="ModusOperandi Book"/>
          <w:b/>
        </w:rPr>
        <w:t>1</w:t>
      </w:r>
      <w:r>
        <w:rPr>
          <w:rFonts w:ascii="ModusOperandi Book" w:hAnsi="ModusOperandi Book"/>
          <w:b/>
        </w:rPr>
        <w:t>0</w:t>
      </w:r>
      <w:r w:rsidRPr="000F481A">
        <w:rPr>
          <w:rFonts w:ascii="ModusOperandi Book" w:hAnsi="ModusOperandi Book"/>
          <w:b/>
        </w:rPr>
        <w:t xml:space="preserve">.     </w:t>
      </w:r>
      <w:r>
        <w:rPr>
          <w:rFonts w:ascii="ModusOperandi Book" w:hAnsi="ModusOperandi Book"/>
          <w:b/>
        </w:rPr>
        <w:tab/>
      </w:r>
      <w:r w:rsidRPr="000F481A">
        <w:rPr>
          <w:rFonts w:ascii="ModusOperandi Book" w:hAnsi="ModusOperandi Book"/>
          <w:b/>
        </w:rPr>
        <w:t>TERMINATION OF AGREEMENT</w:t>
      </w:r>
    </w:p>
    <w:p w14:paraId="1ACF7E69" w14:textId="77777777" w:rsidR="008B101D" w:rsidRPr="005D19C7" w:rsidRDefault="008B101D" w:rsidP="008B101D">
      <w:pPr>
        <w:tabs>
          <w:tab w:val="left" w:pos="1134"/>
        </w:tabs>
        <w:overflowPunct/>
        <w:spacing w:line="360" w:lineRule="atLeast"/>
        <w:textAlignment w:val="auto"/>
        <w:rPr>
          <w:rFonts w:ascii="ModusOperandi Book" w:hAnsi="ModusOperandi Book"/>
        </w:rPr>
      </w:pPr>
    </w:p>
    <w:p w14:paraId="25313E2A" w14:textId="77777777" w:rsidR="008B101D" w:rsidRDefault="008B101D" w:rsidP="00F73294">
      <w:pPr>
        <w:tabs>
          <w:tab w:val="left" w:pos="1134"/>
          <w:tab w:val="left" w:pos="1418"/>
        </w:tabs>
        <w:overflowPunct/>
        <w:spacing w:line="360" w:lineRule="atLeast"/>
        <w:ind w:left="1138" w:hanging="1138"/>
        <w:textAlignment w:val="auto"/>
        <w:rPr>
          <w:rFonts w:ascii="ModusOperandi Book" w:hAnsi="ModusOperandi Book"/>
        </w:rPr>
      </w:pPr>
      <w:r w:rsidRPr="005D19C7">
        <w:rPr>
          <w:rFonts w:ascii="ModusOperandi Book" w:hAnsi="ModusOperandi Book"/>
        </w:rPr>
        <w:t xml:space="preserve">      </w:t>
      </w:r>
      <w:r>
        <w:rPr>
          <w:rFonts w:ascii="ModusOperandi Book" w:hAnsi="ModusOperandi Book"/>
        </w:rPr>
        <w:tab/>
      </w:r>
      <w:r w:rsidRPr="005D19C7">
        <w:rPr>
          <w:rFonts w:ascii="ModusOperandi Book" w:hAnsi="ModusOperandi Book"/>
        </w:rPr>
        <w:t xml:space="preserve">The Client may terminate this </w:t>
      </w:r>
      <w:r>
        <w:rPr>
          <w:rFonts w:ascii="ModusOperandi Book" w:hAnsi="ModusOperandi Book"/>
        </w:rPr>
        <w:t>Contract</w:t>
      </w:r>
      <w:r w:rsidRPr="005D19C7">
        <w:rPr>
          <w:rFonts w:ascii="ModusOperandi Book" w:hAnsi="ModusOperandi Book"/>
        </w:rPr>
        <w:t xml:space="preserve"> at any time by written</w:t>
      </w:r>
      <w:r>
        <w:rPr>
          <w:rFonts w:ascii="ModusOperandi Book" w:hAnsi="ModusOperandi Book"/>
        </w:rPr>
        <w:t xml:space="preserve"> </w:t>
      </w:r>
      <w:r w:rsidRPr="005D19C7">
        <w:rPr>
          <w:rFonts w:ascii="ModusOperandi Book" w:hAnsi="ModusOperandi Book"/>
        </w:rPr>
        <w:t xml:space="preserve">notice to the Artist, who will thereupon be entitled to receive or to retain payment for all Work completed pursuant to this </w:t>
      </w:r>
      <w:r>
        <w:rPr>
          <w:rFonts w:ascii="ModusOperandi Book" w:hAnsi="ModusOperandi Book"/>
        </w:rPr>
        <w:t>Contract</w:t>
      </w:r>
      <w:r w:rsidRPr="005D19C7">
        <w:rPr>
          <w:rFonts w:ascii="ModusOperandi Book" w:hAnsi="ModusOperandi Book"/>
        </w:rPr>
        <w:t xml:space="preserve"> up to the date of such notice, together with such further sums as may be considered reasonable in the circumstances and be agreed between the parties</w:t>
      </w:r>
      <w:r>
        <w:rPr>
          <w:rFonts w:ascii="ModusOperandi Book" w:hAnsi="ModusOperandi Book"/>
        </w:rPr>
        <w:t>.</w:t>
      </w:r>
    </w:p>
    <w:p w14:paraId="711671A1" w14:textId="77777777" w:rsidR="00F73294" w:rsidRDefault="00F73294" w:rsidP="00F73294">
      <w:pPr>
        <w:overflowPunct/>
        <w:autoSpaceDE/>
        <w:autoSpaceDN/>
        <w:adjustRightInd/>
        <w:textAlignment w:val="auto"/>
        <w:rPr>
          <w:rFonts w:ascii="Calibri" w:eastAsia="Times New Roman" w:hAnsi="Calibri"/>
          <w:i/>
          <w:iCs/>
          <w:noProof w:val="0"/>
          <w:color w:val="000000"/>
          <w:lang w:val="en-US"/>
        </w:rPr>
      </w:pPr>
    </w:p>
    <w:p w14:paraId="072EF998" w14:textId="77777777" w:rsidR="00F73294" w:rsidRPr="00F73294" w:rsidRDefault="00F73294" w:rsidP="00F73294">
      <w:pPr>
        <w:overflowPunct/>
        <w:autoSpaceDE/>
        <w:autoSpaceDN/>
        <w:adjustRightInd/>
        <w:spacing w:line="360" w:lineRule="atLeast"/>
        <w:ind w:left="1858" w:hanging="724"/>
        <w:textAlignment w:val="auto"/>
        <w:rPr>
          <w:rFonts w:ascii="ModusOperandi Book" w:eastAsia="Times New Roman" w:hAnsi="ModusOperandi Book"/>
          <w:iCs/>
          <w:noProof w:val="0"/>
          <w:color w:val="FF0000"/>
          <w:lang w:val="en-US"/>
        </w:rPr>
      </w:pPr>
      <w:r w:rsidRPr="00F73294">
        <w:rPr>
          <w:rFonts w:ascii="ModusOperandi Book" w:eastAsia="Times New Roman" w:hAnsi="ModusOperandi Book"/>
          <w:iCs/>
          <w:noProof w:val="0"/>
          <w:color w:val="FF0000"/>
          <w:lang w:val="en-US"/>
        </w:rPr>
        <w:t>The Artist may terminate this Contract at any time by written notice to the Client, if the Client is</w:t>
      </w:r>
    </w:p>
    <w:p w14:paraId="11A1FFB4" w14:textId="77777777" w:rsidR="00F73294" w:rsidRPr="00F73294" w:rsidRDefault="00F73294" w:rsidP="00F73294">
      <w:pPr>
        <w:overflowPunct/>
        <w:autoSpaceDE/>
        <w:autoSpaceDN/>
        <w:adjustRightInd/>
        <w:spacing w:line="360" w:lineRule="atLeast"/>
        <w:ind w:left="1858" w:hanging="724"/>
        <w:textAlignment w:val="auto"/>
        <w:rPr>
          <w:rFonts w:ascii="ModusOperandi Book" w:eastAsia="Times New Roman" w:hAnsi="ModusOperandi Book"/>
          <w:iCs/>
          <w:noProof w:val="0"/>
          <w:color w:val="FF0000"/>
          <w:lang w:val="en-US"/>
        </w:rPr>
      </w:pPr>
      <w:r w:rsidRPr="00F73294">
        <w:rPr>
          <w:rFonts w:ascii="ModusOperandi Book" w:eastAsia="Times New Roman" w:hAnsi="ModusOperandi Book"/>
          <w:iCs/>
          <w:noProof w:val="0"/>
          <w:color w:val="FF0000"/>
          <w:lang w:val="en-US"/>
        </w:rPr>
        <w:t>more than three months late in making any payment due to the Artist without proper cause or</w:t>
      </w:r>
    </w:p>
    <w:p w14:paraId="5AAE0D1F" w14:textId="0EDB5B55" w:rsidR="00F73294" w:rsidRPr="00F73294" w:rsidRDefault="00F73294" w:rsidP="00F73294">
      <w:pPr>
        <w:overflowPunct/>
        <w:autoSpaceDE/>
        <w:autoSpaceDN/>
        <w:adjustRightInd/>
        <w:spacing w:line="360" w:lineRule="atLeast"/>
        <w:ind w:left="1858" w:hanging="724"/>
        <w:textAlignment w:val="auto"/>
        <w:rPr>
          <w:rFonts w:ascii="ModusOperandi Book" w:eastAsia="Times New Roman" w:hAnsi="ModusOperandi Book"/>
          <w:noProof w:val="0"/>
          <w:color w:val="FF0000"/>
          <w:sz w:val="24"/>
          <w:szCs w:val="24"/>
          <w:lang w:val="en-US"/>
        </w:rPr>
      </w:pPr>
      <w:r w:rsidRPr="00F73294">
        <w:rPr>
          <w:rFonts w:ascii="ModusOperandi Book" w:eastAsia="Times New Roman" w:hAnsi="ModusOperandi Book"/>
          <w:iCs/>
          <w:noProof w:val="0"/>
          <w:color w:val="FF0000"/>
          <w:lang w:val="en-US"/>
        </w:rPr>
        <w:t>the Client is declared insolvent.    </w:t>
      </w:r>
    </w:p>
    <w:p w14:paraId="6D2A97B0" w14:textId="77777777" w:rsidR="008B101D" w:rsidRDefault="008B101D" w:rsidP="008B101D">
      <w:pPr>
        <w:tabs>
          <w:tab w:val="left" w:pos="1134"/>
          <w:tab w:val="left" w:pos="1418"/>
        </w:tabs>
        <w:overflowPunct/>
        <w:spacing w:line="360" w:lineRule="atLeast"/>
        <w:ind w:left="1134" w:hanging="1134"/>
        <w:textAlignment w:val="auto"/>
        <w:rPr>
          <w:rFonts w:ascii="ModusOperandi Book" w:hAnsi="ModusOperandi Book"/>
        </w:rPr>
      </w:pPr>
    </w:p>
    <w:p w14:paraId="02D0DAF0" w14:textId="77777777" w:rsidR="00F73294" w:rsidRPr="005D19C7" w:rsidRDefault="00F73294" w:rsidP="008B101D">
      <w:pPr>
        <w:tabs>
          <w:tab w:val="left" w:pos="1134"/>
          <w:tab w:val="left" w:pos="1418"/>
        </w:tabs>
        <w:overflowPunct/>
        <w:spacing w:line="360" w:lineRule="atLeast"/>
        <w:ind w:left="1134" w:hanging="1134"/>
        <w:textAlignment w:val="auto"/>
        <w:rPr>
          <w:rFonts w:ascii="ModusOperandi Book" w:hAnsi="ModusOperandi Book"/>
        </w:rPr>
      </w:pPr>
    </w:p>
    <w:p w14:paraId="160A3141" w14:textId="2C86A0AF" w:rsidR="008B101D" w:rsidRPr="000F481A" w:rsidRDefault="008B101D" w:rsidP="00847871">
      <w:pPr>
        <w:tabs>
          <w:tab w:val="left" w:pos="1134"/>
        </w:tabs>
        <w:overflowPunct/>
        <w:spacing w:line="360" w:lineRule="atLeast"/>
        <w:ind w:left="1134" w:hanging="1134"/>
        <w:textAlignment w:val="auto"/>
        <w:rPr>
          <w:rFonts w:ascii="ModusOperandi Book" w:hAnsi="ModusOperandi Book"/>
          <w:b/>
        </w:rPr>
      </w:pPr>
      <w:r w:rsidRPr="000F481A">
        <w:rPr>
          <w:rFonts w:ascii="ModusOperandi Book" w:hAnsi="ModusOperandi Book"/>
          <w:b/>
        </w:rPr>
        <w:t>1</w:t>
      </w:r>
      <w:r>
        <w:rPr>
          <w:rFonts w:ascii="ModusOperandi Book" w:hAnsi="ModusOperandi Book"/>
          <w:b/>
        </w:rPr>
        <w:t>1</w:t>
      </w:r>
      <w:r w:rsidRPr="000F481A">
        <w:rPr>
          <w:rFonts w:ascii="ModusOperandi Book" w:hAnsi="ModusOperandi Book"/>
          <w:b/>
        </w:rPr>
        <w:t xml:space="preserve">.     </w:t>
      </w:r>
      <w:r>
        <w:rPr>
          <w:rFonts w:ascii="ModusOperandi Book" w:hAnsi="ModusOperandi Book"/>
          <w:b/>
        </w:rPr>
        <w:t xml:space="preserve">   </w:t>
      </w:r>
      <w:r w:rsidR="00847871">
        <w:rPr>
          <w:rFonts w:ascii="ModusOperandi Book" w:hAnsi="ModusOperandi Book"/>
          <w:b/>
        </w:rPr>
        <w:tab/>
      </w:r>
      <w:r w:rsidRPr="000F481A">
        <w:rPr>
          <w:rFonts w:ascii="ModusOperandi Book" w:hAnsi="ModusOperandi Book"/>
          <w:b/>
        </w:rPr>
        <w:t>TRANSPORT</w:t>
      </w:r>
    </w:p>
    <w:p w14:paraId="201036E6" w14:textId="77777777" w:rsidR="008B101D" w:rsidRDefault="008B101D" w:rsidP="008B101D">
      <w:pPr>
        <w:overflowPunct/>
        <w:spacing w:line="360" w:lineRule="atLeast"/>
        <w:ind w:left="1134"/>
        <w:textAlignment w:val="auto"/>
        <w:rPr>
          <w:rFonts w:ascii="ModusOperandi Book" w:hAnsi="ModusOperandi Book"/>
        </w:rPr>
      </w:pPr>
    </w:p>
    <w:p w14:paraId="2916D672" w14:textId="2B74FB82" w:rsidR="008B101D" w:rsidRPr="005D19C7" w:rsidRDefault="008B101D" w:rsidP="008B101D">
      <w:pPr>
        <w:overflowPunct/>
        <w:spacing w:line="360" w:lineRule="atLeast"/>
        <w:ind w:left="1134"/>
        <w:textAlignment w:val="auto"/>
        <w:rPr>
          <w:rFonts w:ascii="ModusOperandi Book" w:hAnsi="ModusOperandi Book"/>
        </w:rPr>
      </w:pPr>
      <w:r w:rsidRPr="005D19C7">
        <w:rPr>
          <w:rFonts w:ascii="ModusOperandi Book" w:hAnsi="ModusOperandi Book"/>
        </w:rPr>
        <w:lastRenderedPageBreak/>
        <w:t xml:space="preserve">The </w:t>
      </w:r>
      <w:r w:rsidR="005841EF">
        <w:rPr>
          <w:rFonts w:ascii="ModusOperandi Book" w:hAnsi="ModusOperandi Book"/>
        </w:rPr>
        <w:t xml:space="preserve">Sub-Contractor will be responsible for arranging </w:t>
      </w:r>
      <w:r w:rsidRPr="005D19C7">
        <w:rPr>
          <w:rFonts w:ascii="ModusOperandi Book" w:hAnsi="ModusOperandi Book"/>
        </w:rPr>
        <w:t xml:space="preserve">all necessary transport of the Work, both </w:t>
      </w:r>
      <w:r w:rsidRPr="00AB7735">
        <w:rPr>
          <w:rFonts w:ascii="ModusOperandi Book" w:hAnsi="ModusOperandi Book"/>
        </w:rPr>
        <w:t>during the making of the Work and</w:t>
      </w:r>
      <w:r w:rsidRPr="005D19C7">
        <w:rPr>
          <w:rFonts w:ascii="ModusOperandi Book" w:hAnsi="ModusOperandi Book"/>
        </w:rPr>
        <w:t xml:space="preserve"> for its delivery to the </w:t>
      </w:r>
      <w:r w:rsidR="005841EF">
        <w:rPr>
          <w:rFonts w:ascii="ModusOperandi Book" w:hAnsi="ModusOperandi Book"/>
        </w:rPr>
        <w:t>Site</w:t>
      </w:r>
      <w:r w:rsidRPr="005D19C7">
        <w:rPr>
          <w:rFonts w:ascii="ModusOperandi Book" w:hAnsi="ModusOperandi Book"/>
        </w:rPr>
        <w:t xml:space="preserve">, and installation of the Work on </w:t>
      </w:r>
      <w:r w:rsidR="005841EF">
        <w:rPr>
          <w:rFonts w:ascii="ModusOperandi Book" w:hAnsi="ModusOperandi Book"/>
        </w:rPr>
        <w:t>Site</w:t>
      </w:r>
      <w:r w:rsidRPr="005D19C7">
        <w:rPr>
          <w:rFonts w:ascii="ModusOperandi Book" w:hAnsi="ModusOperandi Book"/>
        </w:rPr>
        <w:t>.</w:t>
      </w:r>
    </w:p>
    <w:p w14:paraId="6C2D926D" w14:textId="77777777" w:rsidR="008B101D" w:rsidRPr="005D19C7" w:rsidRDefault="008B101D" w:rsidP="008B101D">
      <w:pPr>
        <w:overflowPunct/>
        <w:spacing w:line="360" w:lineRule="atLeast"/>
        <w:textAlignment w:val="auto"/>
        <w:rPr>
          <w:rFonts w:ascii="ModusOperandi Book" w:hAnsi="ModusOperandi Book"/>
          <w:color w:val="0000FF"/>
        </w:rPr>
      </w:pPr>
    </w:p>
    <w:p w14:paraId="3EA8D2B6" w14:textId="77777777" w:rsidR="00AB7735" w:rsidRDefault="00AB7735" w:rsidP="00847871">
      <w:pPr>
        <w:overflowPunct/>
        <w:spacing w:line="360" w:lineRule="atLeast"/>
        <w:ind w:left="1134" w:hanging="1134"/>
        <w:textAlignment w:val="auto"/>
        <w:rPr>
          <w:rFonts w:ascii="ModusOperandi Book" w:hAnsi="ModusOperandi Book"/>
          <w:b/>
        </w:rPr>
      </w:pPr>
    </w:p>
    <w:p w14:paraId="2B575696" w14:textId="43CF1BA9" w:rsidR="008B101D" w:rsidRPr="000F481A" w:rsidRDefault="008B101D" w:rsidP="00847871">
      <w:pPr>
        <w:overflowPunct/>
        <w:spacing w:line="360" w:lineRule="atLeast"/>
        <w:ind w:left="1134" w:hanging="1134"/>
        <w:textAlignment w:val="auto"/>
        <w:rPr>
          <w:rFonts w:ascii="ModusOperandi Book" w:hAnsi="ModusOperandi Book"/>
          <w:b/>
        </w:rPr>
      </w:pPr>
      <w:r w:rsidRPr="000F481A">
        <w:rPr>
          <w:rFonts w:ascii="ModusOperandi Book" w:hAnsi="ModusOperandi Book"/>
          <w:b/>
        </w:rPr>
        <w:t>1</w:t>
      </w:r>
      <w:r>
        <w:rPr>
          <w:rFonts w:ascii="ModusOperandi Book" w:hAnsi="ModusOperandi Book"/>
          <w:b/>
        </w:rPr>
        <w:t>2</w:t>
      </w:r>
      <w:r w:rsidRPr="000F481A">
        <w:rPr>
          <w:rFonts w:ascii="ModusOperandi Book" w:hAnsi="ModusOperandi Book"/>
          <w:b/>
        </w:rPr>
        <w:t xml:space="preserve">.     </w:t>
      </w:r>
      <w:r>
        <w:rPr>
          <w:rFonts w:ascii="ModusOperandi Book" w:hAnsi="ModusOperandi Book"/>
          <w:b/>
        </w:rPr>
        <w:t xml:space="preserve">   </w:t>
      </w:r>
      <w:r w:rsidR="00847871">
        <w:rPr>
          <w:rFonts w:ascii="ModusOperandi Book" w:hAnsi="ModusOperandi Book"/>
          <w:b/>
        </w:rPr>
        <w:tab/>
      </w:r>
      <w:r w:rsidRPr="000F481A">
        <w:rPr>
          <w:rFonts w:ascii="ModusOperandi Book" w:hAnsi="ModusOperandi Book"/>
          <w:b/>
        </w:rPr>
        <w:t>DELAYS</w:t>
      </w:r>
    </w:p>
    <w:p w14:paraId="6390328F" w14:textId="77777777" w:rsidR="000D6A76" w:rsidRDefault="00847871" w:rsidP="00847871">
      <w:pPr>
        <w:overflowPunct/>
        <w:spacing w:line="360" w:lineRule="atLeast"/>
        <w:ind w:left="1134" w:hanging="1134"/>
        <w:textAlignment w:val="auto"/>
        <w:rPr>
          <w:rFonts w:ascii="ModusOperandi Book" w:hAnsi="ModusOperandi Book"/>
        </w:rPr>
      </w:pPr>
      <w:r>
        <w:rPr>
          <w:rFonts w:ascii="ModusOperandi Book" w:hAnsi="ModusOperandi Book"/>
        </w:rPr>
        <w:tab/>
      </w:r>
    </w:p>
    <w:p w14:paraId="50A17D0D" w14:textId="7ED3C242" w:rsidR="008B101D" w:rsidRDefault="000D6A76" w:rsidP="00847871">
      <w:pPr>
        <w:overflowPunct/>
        <w:spacing w:line="360" w:lineRule="atLeast"/>
        <w:ind w:left="1134" w:hanging="1134"/>
        <w:textAlignment w:val="auto"/>
        <w:rPr>
          <w:rFonts w:ascii="ModusOperandi Book" w:hAnsi="ModusOperandi Book"/>
        </w:rPr>
      </w:pPr>
      <w:r>
        <w:rPr>
          <w:rFonts w:ascii="ModusOperandi Book" w:hAnsi="ModusOperandi Book"/>
        </w:rPr>
        <w:tab/>
      </w:r>
      <w:r w:rsidRPr="000D6A76">
        <w:rPr>
          <w:rFonts w:ascii="ModusOperandi Book" w:hAnsi="ModusOperandi Book"/>
          <w:bCs/>
          <w:lang w:val="en-US"/>
        </w:rPr>
        <w:t>The Artist shall proceed with the Services regularly and diligently so as to</w:t>
      </w:r>
      <w:bookmarkStart w:id="99" w:name="_DV_M160"/>
      <w:bookmarkEnd w:id="99"/>
      <w:r w:rsidRPr="000D6A76">
        <w:rPr>
          <w:rFonts w:ascii="ModusOperandi Book" w:hAnsi="ModusOperandi Book"/>
          <w:lang w:val="en-US"/>
        </w:rPr>
        <w:t xml:space="preserve"> meet any dates set out in the Programme for </w:t>
      </w:r>
      <w:bookmarkStart w:id="100" w:name="_DV_M161"/>
      <w:bookmarkEnd w:id="100"/>
      <w:r w:rsidRPr="000D6A76">
        <w:rPr>
          <w:rFonts w:ascii="ModusOperandi Book" w:hAnsi="ModusOperandi Book"/>
          <w:lang w:val="en-US"/>
        </w:rPr>
        <w:t xml:space="preserve">completion of each stage of the </w:t>
      </w:r>
      <w:bookmarkStart w:id="101" w:name="_DV_C142"/>
      <w:r w:rsidRPr="000D6A76">
        <w:rPr>
          <w:rFonts w:ascii="ModusOperandi Book" w:hAnsi="ModusOperandi Book"/>
          <w:bCs/>
          <w:lang w:val="en-US"/>
        </w:rPr>
        <w:t>design of</w:t>
      </w:r>
      <w:bookmarkEnd w:id="101"/>
      <w:r w:rsidRPr="000D6A76">
        <w:rPr>
          <w:rFonts w:ascii="ModusOperandi Book" w:hAnsi="ModusOperandi Book"/>
          <w:lang w:val="en-US"/>
        </w:rPr>
        <w:t xml:space="preserve"> the </w:t>
      </w:r>
      <w:bookmarkStart w:id="102" w:name="_DV_C144"/>
      <w:r w:rsidRPr="000D6A76">
        <w:rPr>
          <w:rFonts w:ascii="ModusOperandi Book" w:hAnsi="ModusOperandi Book"/>
          <w:bCs/>
          <w:lang w:val="en-US"/>
        </w:rPr>
        <w:t xml:space="preserve">work. </w:t>
      </w:r>
      <w:bookmarkEnd w:id="102"/>
      <w:r w:rsidRPr="00BA0CE9">
        <w:rPr>
          <w:rFonts w:ascii="ModusOperandi Book" w:hAnsi="ModusOperandi Book"/>
        </w:rPr>
        <w:t>Artist will report to the Client on the progress of the Services, and will infor</w:t>
      </w:r>
      <w:r>
        <w:rPr>
          <w:rFonts w:ascii="ModusOperandi Book" w:hAnsi="ModusOperandi Book"/>
        </w:rPr>
        <w:t>m the Client and Art Consultant</w:t>
      </w:r>
      <w:r w:rsidRPr="00BA0CE9">
        <w:rPr>
          <w:rFonts w:ascii="ModusOperandi Book" w:hAnsi="ModusOperandi Book"/>
        </w:rPr>
        <w:t xml:space="preserve"> immediately if there is any delay </w:t>
      </w:r>
      <w:r w:rsidRPr="000D6A76">
        <w:rPr>
          <w:rFonts w:ascii="ModusOperandi Book" w:hAnsi="ModusOperandi Book"/>
          <w:bCs/>
          <w:lang w:val="en-US"/>
        </w:rPr>
        <w:t>or anticipated delay</w:t>
      </w:r>
      <w:r w:rsidRPr="00BA0CE9">
        <w:rPr>
          <w:rFonts w:ascii="ModusOperandi Book" w:hAnsi="ModusOperandi Book"/>
        </w:rPr>
        <w:t xml:space="preserve"> envisaged. The Artist will have regard to the terms of the contracts with the </w:t>
      </w:r>
      <w:r>
        <w:rPr>
          <w:rFonts w:ascii="ModusOperandi Book" w:hAnsi="ModusOperandi Book"/>
        </w:rPr>
        <w:t>Contractor</w:t>
      </w:r>
      <w:r w:rsidRPr="00BA0CE9">
        <w:rPr>
          <w:rFonts w:ascii="ModusOperandi Book" w:hAnsi="ModusOperandi Book"/>
        </w:rPr>
        <w:t xml:space="preserve"> and between the </w:t>
      </w:r>
      <w:r>
        <w:rPr>
          <w:rFonts w:ascii="ModusOperandi Book" w:hAnsi="ModusOperandi Book"/>
        </w:rPr>
        <w:t xml:space="preserve">Contractor </w:t>
      </w:r>
      <w:r w:rsidRPr="00BA0CE9">
        <w:rPr>
          <w:rFonts w:ascii="ModusOperandi Book" w:hAnsi="ModusOperandi Book"/>
        </w:rPr>
        <w:t>and the Sub-Contractor and will not cause the Client to incur any avoidable additional cost in relation thereto.</w:t>
      </w:r>
    </w:p>
    <w:p w14:paraId="6B41D554" w14:textId="126A9CEC" w:rsidR="000D6A76" w:rsidRPr="005D19C7" w:rsidRDefault="000D6A76" w:rsidP="00847871">
      <w:pPr>
        <w:overflowPunct/>
        <w:spacing w:line="360" w:lineRule="atLeast"/>
        <w:ind w:left="1134" w:hanging="1134"/>
        <w:textAlignment w:val="auto"/>
        <w:rPr>
          <w:rFonts w:ascii="ModusOperandi Book" w:hAnsi="ModusOperandi Book"/>
        </w:rPr>
      </w:pPr>
      <w:bookmarkStart w:id="103" w:name="_DV_C139"/>
      <w:r>
        <w:rPr>
          <w:rFonts w:ascii="ModusOperandi Book" w:hAnsi="ModusOperandi Book"/>
          <w:bCs/>
          <w:lang w:val="en-US"/>
        </w:rPr>
        <w:tab/>
      </w:r>
      <w:bookmarkEnd w:id="103"/>
    </w:p>
    <w:p w14:paraId="5E473D47" w14:textId="77777777" w:rsidR="008B101D" w:rsidRPr="005D19C7" w:rsidRDefault="008B101D" w:rsidP="008B101D">
      <w:pPr>
        <w:overflowPunct/>
        <w:spacing w:line="360" w:lineRule="atLeast"/>
        <w:textAlignment w:val="auto"/>
        <w:rPr>
          <w:rFonts w:ascii="ModusOperandi Book" w:hAnsi="ModusOperandi Book"/>
        </w:rPr>
      </w:pPr>
    </w:p>
    <w:p w14:paraId="15E57A84" w14:textId="77777777" w:rsidR="00847871" w:rsidRDefault="008B101D" w:rsidP="00847871">
      <w:pPr>
        <w:overflowPunct/>
        <w:spacing w:line="360" w:lineRule="atLeast"/>
        <w:ind w:left="1134" w:hanging="1134"/>
        <w:textAlignment w:val="auto"/>
        <w:rPr>
          <w:rFonts w:ascii="ModusOperandi Book" w:hAnsi="ModusOperandi Book"/>
          <w:b/>
        </w:rPr>
      </w:pPr>
      <w:r w:rsidRPr="00393958">
        <w:rPr>
          <w:rFonts w:ascii="ModusOperandi Book" w:hAnsi="ModusOperandi Book"/>
          <w:b/>
        </w:rPr>
        <w:t>1</w:t>
      </w:r>
      <w:r>
        <w:rPr>
          <w:rFonts w:ascii="ModusOperandi Book" w:hAnsi="ModusOperandi Book"/>
          <w:b/>
        </w:rPr>
        <w:t>3</w:t>
      </w:r>
      <w:r w:rsidR="00847871">
        <w:rPr>
          <w:rFonts w:ascii="ModusOperandi Book" w:hAnsi="ModusOperandi Book"/>
          <w:b/>
        </w:rPr>
        <w:t>.</w:t>
      </w:r>
      <w:r w:rsidR="00847871">
        <w:rPr>
          <w:rFonts w:ascii="ModusOperandi Book" w:hAnsi="ModusOperandi Book"/>
          <w:b/>
        </w:rPr>
        <w:tab/>
      </w:r>
      <w:r w:rsidRPr="00393958">
        <w:rPr>
          <w:rFonts w:ascii="ModusOperandi Book" w:hAnsi="ModusOperandi Book"/>
          <w:b/>
        </w:rPr>
        <w:t>SITE PREPARATION AND INSTALLATION</w:t>
      </w:r>
    </w:p>
    <w:p w14:paraId="08CE0C4D" w14:textId="6E251BB2" w:rsidR="008B101D" w:rsidRPr="00847871" w:rsidRDefault="00847871" w:rsidP="00847871">
      <w:pPr>
        <w:overflowPunct/>
        <w:spacing w:line="360" w:lineRule="atLeast"/>
        <w:ind w:left="1134" w:hanging="1134"/>
        <w:textAlignment w:val="auto"/>
        <w:rPr>
          <w:rFonts w:ascii="ModusOperandi Book" w:hAnsi="ModusOperandi Book"/>
          <w:b/>
        </w:rPr>
      </w:pPr>
      <w:r>
        <w:rPr>
          <w:rFonts w:ascii="ModusOperandi Book" w:hAnsi="ModusOperandi Book"/>
          <w:b/>
        </w:rPr>
        <w:tab/>
      </w:r>
      <w:r w:rsidR="008B101D" w:rsidRPr="005D19C7">
        <w:rPr>
          <w:rFonts w:ascii="ModusOperandi Book" w:hAnsi="ModusOperandi Book"/>
        </w:rPr>
        <w:t>Save where otherwise provided in the Brief:</w:t>
      </w:r>
    </w:p>
    <w:p w14:paraId="63BAA044" w14:textId="77777777" w:rsidR="008B101D" w:rsidRPr="005D19C7" w:rsidRDefault="008B101D" w:rsidP="008B101D">
      <w:pPr>
        <w:overflowPunct/>
        <w:spacing w:line="360" w:lineRule="atLeast"/>
        <w:textAlignment w:val="auto"/>
        <w:rPr>
          <w:rFonts w:ascii="ModusOperandi Book" w:hAnsi="ModusOperandi Book"/>
        </w:rPr>
      </w:pPr>
    </w:p>
    <w:p w14:paraId="09A336AF" w14:textId="5FFEDB00" w:rsidR="008B101D" w:rsidRPr="002854F0" w:rsidRDefault="008B101D" w:rsidP="008B101D">
      <w:pPr>
        <w:overflowPunct/>
        <w:spacing w:line="360" w:lineRule="atLeast"/>
        <w:ind w:left="1134" w:hanging="1134"/>
        <w:textAlignment w:val="auto"/>
        <w:rPr>
          <w:rFonts w:ascii="ModusOperandi Book" w:hAnsi="ModusOperandi Book"/>
          <w:color w:val="000000" w:themeColor="text1"/>
        </w:rPr>
      </w:pPr>
      <w:r>
        <w:rPr>
          <w:rFonts w:ascii="ModusOperandi Book" w:hAnsi="ModusOperandi Book"/>
        </w:rPr>
        <w:t xml:space="preserve">13.1    </w:t>
      </w:r>
      <w:r>
        <w:rPr>
          <w:rFonts w:ascii="ModusOperandi Book" w:hAnsi="ModusOperandi Book"/>
        </w:rPr>
        <w:tab/>
      </w:r>
      <w:r w:rsidRPr="005D19C7">
        <w:rPr>
          <w:rFonts w:ascii="ModusOperandi Book" w:hAnsi="ModusOperandi Book"/>
        </w:rPr>
        <w:t>The Client will be responsible at its own cost and in consultation</w:t>
      </w:r>
      <w:r>
        <w:rPr>
          <w:rFonts w:ascii="ModusOperandi Book" w:hAnsi="ModusOperandi Book"/>
        </w:rPr>
        <w:t xml:space="preserve"> </w:t>
      </w:r>
      <w:r w:rsidRPr="005D19C7">
        <w:rPr>
          <w:rFonts w:ascii="ModusOperandi Book" w:hAnsi="ModusOperandi Book"/>
        </w:rPr>
        <w:t>with the Artist</w:t>
      </w:r>
      <w:r>
        <w:rPr>
          <w:rFonts w:ascii="ModusOperandi Book" w:hAnsi="ModusOperandi Book"/>
        </w:rPr>
        <w:t xml:space="preserve">, </w:t>
      </w:r>
      <w:r w:rsidR="000D6A76">
        <w:rPr>
          <w:rFonts w:ascii="ModusOperandi Book" w:hAnsi="ModusOperandi Book"/>
        </w:rPr>
        <w:t xml:space="preserve">Architect, </w:t>
      </w:r>
      <w:r>
        <w:rPr>
          <w:rFonts w:ascii="ModusOperandi Book" w:hAnsi="ModusOperandi Book"/>
        </w:rPr>
        <w:t>Contractor</w:t>
      </w:r>
      <w:r w:rsidR="000D6A76">
        <w:rPr>
          <w:rFonts w:ascii="ModusOperandi Book" w:hAnsi="ModusOperandi Book"/>
        </w:rPr>
        <w:t xml:space="preserve"> and Sub-Contractor</w:t>
      </w:r>
      <w:r w:rsidRPr="005D19C7">
        <w:rPr>
          <w:rFonts w:ascii="ModusOperandi Book" w:hAnsi="ModusOperandi Book"/>
        </w:rPr>
        <w:t xml:space="preserve"> for t</w:t>
      </w:r>
      <w:r>
        <w:rPr>
          <w:rFonts w:ascii="ModusOperandi Book" w:hAnsi="ModusOperandi Book"/>
        </w:rPr>
        <w:t>he preparation of the approved S</w:t>
      </w:r>
      <w:r w:rsidRPr="005D19C7">
        <w:rPr>
          <w:rFonts w:ascii="ModusOperandi Book" w:hAnsi="ModusOperandi Book"/>
        </w:rPr>
        <w:t>ite for the Work. Schedules of works</w:t>
      </w:r>
      <w:r w:rsidR="005A6E23">
        <w:rPr>
          <w:rFonts w:ascii="ModusOperandi Book" w:hAnsi="ModusOperandi Book"/>
        </w:rPr>
        <w:t xml:space="preserve">, </w:t>
      </w:r>
      <w:r w:rsidRPr="005D19C7">
        <w:rPr>
          <w:rFonts w:ascii="ModusOperandi Book" w:hAnsi="ModusOperandi Book"/>
        </w:rPr>
        <w:t xml:space="preserve">to be provided </w:t>
      </w:r>
      <w:r w:rsidRPr="002854F0">
        <w:rPr>
          <w:rFonts w:ascii="ModusOperandi Book" w:hAnsi="ModusOperandi Book"/>
          <w:color w:val="000000" w:themeColor="text1"/>
        </w:rPr>
        <w:t xml:space="preserve">by the Sub-Contractor </w:t>
      </w:r>
      <w:ins w:id="104" w:author="Ceri Lewis" w:date="2014-03-18T18:37:00Z">
        <w:r w:rsidRPr="002854F0">
          <w:rPr>
            <w:rFonts w:ascii="ModusOperandi Book" w:hAnsi="ModusOperandi Book"/>
            <w:color w:val="000000" w:themeColor="text1"/>
          </w:rPr>
          <w:t>(Schedule 2)</w:t>
        </w:r>
      </w:ins>
      <w:r w:rsidR="005A6E23" w:rsidRPr="002854F0">
        <w:rPr>
          <w:rFonts w:ascii="ModusOperandi Book" w:hAnsi="ModusOperandi Book"/>
          <w:color w:val="000000" w:themeColor="text1"/>
        </w:rPr>
        <w:t xml:space="preserve"> and by the C</w:t>
      </w:r>
      <w:r w:rsidR="00F117D1" w:rsidRPr="002854F0">
        <w:rPr>
          <w:rFonts w:ascii="ModusOperandi Book" w:hAnsi="ModusOperandi Book"/>
          <w:color w:val="000000" w:themeColor="text1"/>
        </w:rPr>
        <w:t xml:space="preserve">ontractor </w:t>
      </w:r>
      <w:ins w:id="105" w:author="Ceri Lewis" w:date="2014-03-18T18:37:00Z">
        <w:r w:rsidRPr="002854F0">
          <w:rPr>
            <w:rFonts w:ascii="ModusOperandi Book" w:hAnsi="ModusOperandi Book"/>
            <w:color w:val="000000" w:themeColor="text1"/>
          </w:rPr>
          <w:t>(Schedule 3)</w:t>
        </w:r>
      </w:ins>
      <w:r w:rsidR="005A6E23" w:rsidRPr="002854F0">
        <w:rPr>
          <w:rFonts w:ascii="ModusOperandi Book" w:hAnsi="ModusOperandi Book"/>
          <w:color w:val="000000" w:themeColor="text1"/>
        </w:rPr>
        <w:t>,</w:t>
      </w:r>
      <w:ins w:id="106" w:author="Ceri Lewis" w:date="2014-03-18T18:37:00Z">
        <w:r w:rsidRPr="002854F0">
          <w:rPr>
            <w:rFonts w:ascii="ModusOperandi Book" w:hAnsi="ModusOperandi Book"/>
            <w:color w:val="000000" w:themeColor="text1"/>
          </w:rPr>
          <w:t xml:space="preserve"> </w:t>
        </w:r>
      </w:ins>
      <w:r w:rsidRPr="002854F0">
        <w:rPr>
          <w:rFonts w:ascii="ModusOperandi Book" w:hAnsi="ModusOperandi Book"/>
          <w:color w:val="000000" w:themeColor="text1"/>
        </w:rPr>
        <w:t xml:space="preserve">are attached to this Contract clarifying all agreed requirements. </w:t>
      </w:r>
    </w:p>
    <w:p w14:paraId="55759337" w14:textId="77777777" w:rsidR="008B101D" w:rsidRPr="005D19C7" w:rsidRDefault="008B101D" w:rsidP="008B101D">
      <w:pPr>
        <w:overflowPunct/>
        <w:spacing w:line="360" w:lineRule="atLeast"/>
        <w:textAlignment w:val="auto"/>
        <w:rPr>
          <w:rFonts w:ascii="ModusOperandi Book" w:hAnsi="ModusOperandi Book"/>
        </w:rPr>
      </w:pPr>
    </w:p>
    <w:p w14:paraId="1A9D954D" w14:textId="1A657095" w:rsidR="008B101D" w:rsidRDefault="008B101D" w:rsidP="00847871">
      <w:pPr>
        <w:tabs>
          <w:tab w:val="left" w:pos="1134"/>
        </w:tabs>
        <w:overflowPunct/>
        <w:spacing w:line="360" w:lineRule="atLeast"/>
        <w:ind w:left="1134" w:hanging="1134"/>
        <w:textAlignment w:val="auto"/>
        <w:rPr>
          <w:rFonts w:ascii="ModusOperandi Book" w:hAnsi="ModusOperandi Book"/>
          <w:bCs/>
          <w:lang w:val="en-US"/>
        </w:rPr>
      </w:pPr>
      <w:r>
        <w:rPr>
          <w:rFonts w:ascii="ModusOperandi Book" w:hAnsi="ModusOperandi Book"/>
        </w:rPr>
        <w:t xml:space="preserve">13.2   </w:t>
      </w:r>
      <w:r>
        <w:rPr>
          <w:rFonts w:ascii="ModusOperandi Book" w:hAnsi="ModusOperandi Book"/>
        </w:rPr>
        <w:tab/>
      </w:r>
      <w:r w:rsidR="00F117D1" w:rsidRPr="00F117D1">
        <w:rPr>
          <w:rFonts w:ascii="ModusOperandi Book" w:hAnsi="ModusOperandi Book"/>
          <w:lang w:val="en-US"/>
        </w:rPr>
        <w:t xml:space="preserve">The Artist will cooperate at all times with the Client, </w:t>
      </w:r>
      <w:r w:rsidR="00F117D1">
        <w:rPr>
          <w:rFonts w:ascii="ModusOperandi Book" w:hAnsi="ModusOperandi Book"/>
          <w:lang w:val="en-US"/>
        </w:rPr>
        <w:t xml:space="preserve">the Architect, </w:t>
      </w:r>
      <w:r w:rsidR="00F117D1" w:rsidRPr="00F117D1">
        <w:rPr>
          <w:rFonts w:ascii="ModusOperandi Book" w:hAnsi="ModusOperandi Book"/>
          <w:lang w:val="en-US"/>
        </w:rPr>
        <w:t xml:space="preserve">the </w:t>
      </w:r>
      <w:bookmarkStart w:id="107" w:name="_DV_M180"/>
      <w:bookmarkEnd w:id="107"/>
      <w:r w:rsidR="00F117D1" w:rsidRPr="00F117D1">
        <w:rPr>
          <w:rFonts w:ascii="ModusOperandi Book" w:hAnsi="ModusOperandi Book"/>
          <w:bCs/>
          <w:lang w:val="en-US"/>
        </w:rPr>
        <w:t>Contractor</w:t>
      </w:r>
      <w:r w:rsidR="00F117D1" w:rsidRPr="00F117D1">
        <w:rPr>
          <w:rFonts w:ascii="ModusOperandi Book" w:hAnsi="ModusOperandi Book"/>
          <w:lang w:val="en-US"/>
        </w:rPr>
        <w:t xml:space="preserve"> </w:t>
      </w:r>
      <w:r w:rsidR="00F117D1">
        <w:rPr>
          <w:rFonts w:ascii="ModusOperandi Book" w:hAnsi="ModusOperandi Book"/>
          <w:lang w:val="en-US"/>
        </w:rPr>
        <w:t xml:space="preserve">and </w:t>
      </w:r>
      <w:r w:rsidR="00F117D1" w:rsidRPr="00F117D1">
        <w:rPr>
          <w:rFonts w:ascii="ModusOperandi Book" w:hAnsi="ModusOperandi Book"/>
          <w:lang w:val="en-US"/>
        </w:rPr>
        <w:t xml:space="preserve">the Sub-Contractor, as the Client may reasonably require at all stages of the project </w:t>
      </w:r>
      <w:bookmarkStart w:id="108" w:name="_DV_C165"/>
      <w:r w:rsidR="00F117D1" w:rsidRPr="00F117D1">
        <w:rPr>
          <w:rFonts w:ascii="ModusOperandi Book" w:hAnsi="ModusOperandi Book"/>
          <w:bCs/>
          <w:lang w:val="en-US"/>
        </w:rPr>
        <w:t>as described in Schedule</w:t>
      </w:r>
      <w:r w:rsidR="00F117D1">
        <w:rPr>
          <w:rFonts w:ascii="ModusOperandi Book" w:hAnsi="ModusOperandi Book"/>
          <w:bCs/>
          <w:lang w:val="en-US"/>
        </w:rPr>
        <w:t>s</w:t>
      </w:r>
      <w:r w:rsidR="00F117D1" w:rsidRPr="00F117D1">
        <w:rPr>
          <w:rFonts w:ascii="ModusOperandi Book" w:hAnsi="ModusOperandi Book"/>
          <w:bCs/>
          <w:lang w:val="en-US"/>
        </w:rPr>
        <w:t xml:space="preserve"> 2</w:t>
      </w:r>
      <w:r w:rsidR="00F117D1">
        <w:rPr>
          <w:rFonts w:ascii="ModusOperandi Book" w:hAnsi="ModusOperandi Book"/>
          <w:bCs/>
          <w:lang w:val="en-US"/>
        </w:rPr>
        <w:t xml:space="preserve"> and 3</w:t>
      </w:r>
      <w:r w:rsidR="00F117D1" w:rsidRPr="00F117D1">
        <w:rPr>
          <w:rFonts w:ascii="ModusOperandi Book" w:hAnsi="ModusOperandi Book"/>
          <w:bCs/>
          <w:lang w:val="en-US"/>
        </w:rPr>
        <w:t>.</w:t>
      </w:r>
      <w:bookmarkEnd w:id="108"/>
    </w:p>
    <w:p w14:paraId="1C1BEC70" w14:textId="77777777" w:rsidR="00F117D1" w:rsidRPr="00F117D1" w:rsidRDefault="00F117D1" w:rsidP="00847871">
      <w:pPr>
        <w:tabs>
          <w:tab w:val="left" w:pos="1134"/>
        </w:tabs>
        <w:overflowPunct/>
        <w:spacing w:line="360" w:lineRule="atLeast"/>
        <w:ind w:left="1134" w:hanging="1134"/>
        <w:textAlignment w:val="auto"/>
        <w:rPr>
          <w:rFonts w:ascii="ModusOperandi Book" w:hAnsi="ModusOperandi Book"/>
          <w:lang w:val="en-US"/>
        </w:rPr>
      </w:pPr>
    </w:p>
    <w:p w14:paraId="10C26937" w14:textId="3389C639" w:rsidR="00F117D1" w:rsidRPr="00F117D1" w:rsidRDefault="00F117D1" w:rsidP="00F117D1">
      <w:pPr>
        <w:tabs>
          <w:tab w:val="left" w:pos="1134"/>
        </w:tabs>
        <w:overflowPunct/>
        <w:spacing w:line="360" w:lineRule="atLeast"/>
        <w:ind w:left="1134" w:hanging="1134"/>
        <w:textAlignment w:val="auto"/>
        <w:rPr>
          <w:rFonts w:ascii="ModusOperandi Book" w:hAnsi="ModusOperandi Book"/>
          <w:lang w:val="en-US"/>
        </w:rPr>
      </w:pPr>
      <w:r>
        <w:rPr>
          <w:rFonts w:ascii="ModusOperandi Book" w:hAnsi="ModusOperandi Book"/>
        </w:rPr>
        <w:t xml:space="preserve">13.3        </w:t>
      </w:r>
      <w:r>
        <w:rPr>
          <w:rFonts w:ascii="ModusOperandi Book" w:hAnsi="ModusOperandi Book"/>
        </w:rPr>
        <w:tab/>
      </w:r>
      <w:r w:rsidR="00DD7866">
        <w:rPr>
          <w:rFonts w:ascii="ModusOperandi Book" w:hAnsi="ModusOperandi Book"/>
          <w:lang w:val="en-US"/>
        </w:rPr>
        <w:t>The Artist will make his</w:t>
      </w:r>
      <w:r>
        <w:rPr>
          <w:rFonts w:ascii="ModusOperandi Book" w:hAnsi="ModusOperandi Book"/>
          <w:lang w:val="en-US"/>
        </w:rPr>
        <w:t xml:space="preserve"> </w:t>
      </w:r>
      <w:r w:rsidRPr="00F117D1">
        <w:rPr>
          <w:rFonts w:ascii="ModusOperandi Book" w:hAnsi="ModusOperandi Book"/>
          <w:lang w:val="en-US"/>
        </w:rPr>
        <w:t xml:space="preserve">expertise available to the Client during the fabrication and installation </w:t>
      </w:r>
      <w:bookmarkStart w:id="109" w:name="_DV_C166"/>
      <w:r w:rsidRPr="00F117D1">
        <w:rPr>
          <w:rFonts w:ascii="ModusOperandi Book" w:hAnsi="ModusOperandi Book"/>
          <w:bCs/>
          <w:lang w:val="en-US"/>
        </w:rPr>
        <w:t>of the Work</w:t>
      </w:r>
      <w:r w:rsidRPr="00F117D1">
        <w:rPr>
          <w:rFonts w:ascii="ModusOperandi Book" w:hAnsi="ModusOperandi Book"/>
          <w:lang w:val="en-US"/>
        </w:rPr>
        <w:t xml:space="preserve"> </w:t>
      </w:r>
      <w:bookmarkStart w:id="110" w:name="_DV_M183"/>
      <w:bookmarkEnd w:id="109"/>
      <w:bookmarkEnd w:id="110"/>
      <w:r>
        <w:rPr>
          <w:rFonts w:ascii="ModusOperandi Book" w:hAnsi="ModusOperandi Book"/>
          <w:lang w:val="en-US"/>
        </w:rPr>
        <w:t xml:space="preserve">on site </w:t>
      </w:r>
      <w:r w:rsidRPr="00F117D1">
        <w:rPr>
          <w:rFonts w:ascii="ModusOperandi Book" w:hAnsi="ModusOperandi Book"/>
          <w:lang w:val="en-US"/>
        </w:rPr>
        <w:t xml:space="preserve">and shall provide advice to </w:t>
      </w:r>
      <w:bookmarkStart w:id="111" w:name="_DV_C168"/>
      <w:r w:rsidRPr="00F117D1">
        <w:rPr>
          <w:rFonts w:ascii="ModusOperandi Book" w:hAnsi="ModusOperandi Book"/>
          <w:lang w:val="en-US"/>
        </w:rPr>
        <w:t xml:space="preserve">the Client and </w:t>
      </w:r>
      <w:bookmarkEnd w:id="111"/>
      <w:r w:rsidRPr="00F117D1">
        <w:rPr>
          <w:rFonts w:ascii="ModusOperandi Book" w:hAnsi="ModusOperandi Book"/>
          <w:bCs/>
          <w:lang w:val="en-US"/>
        </w:rPr>
        <w:t>Contractor</w:t>
      </w:r>
      <w:r w:rsidRPr="00F117D1">
        <w:rPr>
          <w:rFonts w:ascii="ModusOperandi Book" w:hAnsi="ModusOperandi Book"/>
          <w:lang w:val="en-US"/>
        </w:rPr>
        <w:t xml:space="preserve"> and the Architect in the administration of the </w:t>
      </w:r>
      <w:bookmarkStart w:id="112" w:name="_DV_M185"/>
      <w:bookmarkEnd w:id="112"/>
      <w:r>
        <w:rPr>
          <w:rFonts w:ascii="ModusOperandi Book" w:hAnsi="ModusOperandi Book"/>
          <w:bCs/>
          <w:lang w:val="en-US"/>
        </w:rPr>
        <w:t>Sub</w:t>
      </w:r>
      <w:r w:rsidRPr="00F117D1">
        <w:rPr>
          <w:rFonts w:ascii="ModusOperandi Book" w:hAnsi="ModusOperandi Book"/>
          <w:bCs/>
          <w:lang w:val="en-US"/>
        </w:rPr>
        <w:t>-</w:t>
      </w:r>
      <w:bookmarkStart w:id="113" w:name="_DV_M186"/>
      <w:bookmarkEnd w:id="113"/>
      <w:r w:rsidRPr="00F117D1">
        <w:rPr>
          <w:rFonts w:ascii="ModusOperandi Book" w:hAnsi="ModusOperandi Book"/>
          <w:lang w:val="en-US"/>
        </w:rPr>
        <w:t xml:space="preserve">Contractor of the Work described in Schedule </w:t>
      </w:r>
      <w:r w:rsidRPr="00F117D1" w:rsidDel="00C40C1F">
        <w:rPr>
          <w:rFonts w:ascii="ModusOperandi Book" w:hAnsi="ModusOperandi Book"/>
          <w:lang w:val="en-US"/>
        </w:rPr>
        <w:t>2.</w:t>
      </w:r>
    </w:p>
    <w:p w14:paraId="2A75692A" w14:textId="3572DFA2" w:rsidR="008B101D" w:rsidRDefault="008B101D" w:rsidP="00847871">
      <w:pPr>
        <w:tabs>
          <w:tab w:val="left" w:pos="1134"/>
        </w:tabs>
        <w:overflowPunct/>
        <w:spacing w:line="360" w:lineRule="atLeast"/>
        <w:ind w:left="1134" w:hanging="1134"/>
        <w:textAlignment w:val="auto"/>
        <w:rPr>
          <w:rFonts w:ascii="ModusOperandi Book" w:hAnsi="ModusOperandi Book"/>
        </w:rPr>
      </w:pPr>
    </w:p>
    <w:p w14:paraId="755040F4" w14:textId="211156D0" w:rsidR="008B101D" w:rsidRPr="005D19C7" w:rsidRDefault="00F117D1" w:rsidP="00847871">
      <w:pPr>
        <w:tabs>
          <w:tab w:val="left" w:pos="1134"/>
        </w:tabs>
        <w:overflowPunct/>
        <w:spacing w:line="360" w:lineRule="atLeast"/>
        <w:ind w:left="1134" w:hanging="1134"/>
        <w:textAlignment w:val="auto"/>
        <w:rPr>
          <w:rFonts w:ascii="ModusOperandi Book" w:hAnsi="ModusOperandi Book"/>
        </w:rPr>
      </w:pPr>
      <w:r w:rsidRPr="005D19C7">
        <w:rPr>
          <w:rFonts w:ascii="ModusOperandi Book" w:hAnsi="ModusOperandi Book"/>
        </w:rPr>
        <w:t>1</w:t>
      </w:r>
      <w:r>
        <w:rPr>
          <w:rFonts w:ascii="ModusOperandi Book" w:hAnsi="ModusOperandi Book"/>
        </w:rPr>
        <w:t>3</w:t>
      </w:r>
      <w:r w:rsidRPr="005D19C7">
        <w:rPr>
          <w:rFonts w:ascii="ModusOperandi Book" w:hAnsi="ModusOperandi Book"/>
        </w:rPr>
        <w:t xml:space="preserve">.4      </w:t>
      </w:r>
      <w:r w:rsidR="00847871">
        <w:rPr>
          <w:rFonts w:ascii="ModusOperandi Book" w:hAnsi="ModusOperandi Book"/>
        </w:rPr>
        <w:tab/>
      </w:r>
      <w:r w:rsidR="00AB7735">
        <w:rPr>
          <w:rFonts w:ascii="ModusOperandi Book" w:hAnsi="ModusOperandi Book"/>
        </w:rPr>
        <w:t xml:space="preserve">The Client </w:t>
      </w:r>
      <w:r w:rsidR="008B101D">
        <w:rPr>
          <w:rFonts w:ascii="ModusOperandi Book" w:hAnsi="ModusOperandi Book"/>
        </w:rPr>
        <w:t xml:space="preserve">shall give not less than 4 weeks’ notice to </w:t>
      </w:r>
      <w:r w:rsidR="008B101D" w:rsidRPr="00AB7735">
        <w:rPr>
          <w:rFonts w:ascii="ModusOperandi Book" w:hAnsi="ModusOperandi Book"/>
        </w:rPr>
        <w:t>the</w:t>
      </w:r>
      <w:r w:rsidR="00AB7735">
        <w:rPr>
          <w:rFonts w:ascii="ModusOperandi Book" w:hAnsi="ModusOperandi Book"/>
        </w:rPr>
        <w:t xml:space="preserve"> Artist </w:t>
      </w:r>
      <w:r w:rsidR="008B101D">
        <w:rPr>
          <w:rFonts w:ascii="ModusOperandi Book" w:hAnsi="ModusOperandi Book"/>
        </w:rPr>
        <w:t>of the anticipated</w:t>
      </w:r>
      <w:r w:rsidR="00AB7735">
        <w:rPr>
          <w:rFonts w:ascii="ModusOperandi Book" w:hAnsi="ModusOperandi Book"/>
        </w:rPr>
        <w:t xml:space="preserve"> date to</w:t>
      </w:r>
      <w:r w:rsidR="008B101D">
        <w:rPr>
          <w:rFonts w:ascii="ModusOperandi Book" w:hAnsi="ModusOperandi Book"/>
        </w:rPr>
        <w:t xml:space="preserve"> </w:t>
      </w:r>
      <w:r w:rsidR="00AB7735">
        <w:rPr>
          <w:rFonts w:ascii="ModusOperandi Book" w:hAnsi="ModusOperandi Book"/>
        </w:rPr>
        <w:t xml:space="preserve">commence installation of </w:t>
      </w:r>
      <w:r w:rsidR="008B101D">
        <w:rPr>
          <w:rFonts w:ascii="ModusOperandi Book" w:hAnsi="ModusOperandi Book"/>
        </w:rPr>
        <w:t xml:space="preserve">the Work on the Site, and the parties shall then agree the installation </w:t>
      </w:r>
      <w:r w:rsidR="00AB7735">
        <w:rPr>
          <w:rFonts w:ascii="ModusOperandi Book" w:hAnsi="ModusOperandi Book"/>
        </w:rPr>
        <w:t>programme and completion date for installation of the Work.</w:t>
      </w:r>
    </w:p>
    <w:p w14:paraId="22D8C289" w14:textId="77777777" w:rsidR="008B101D" w:rsidRPr="005D19C7" w:rsidRDefault="008B101D" w:rsidP="00847871">
      <w:pPr>
        <w:overflowPunct/>
        <w:spacing w:line="360" w:lineRule="atLeast"/>
        <w:textAlignment w:val="auto"/>
        <w:rPr>
          <w:rFonts w:ascii="ModusOperandi Book" w:hAnsi="ModusOperandi Book"/>
        </w:rPr>
      </w:pPr>
    </w:p>
    <w:p w14:paraId="70ABB8D7" w14:textId="425935B0" w:rsidR="008B101D" w:rsidRPr="005D19C7" w:rsidRDefault="00F117D1" w:rsidP="00847871">
      <w:pPr>
        <w:overflowPunct/>
        <w:spacing w:line="360" w:lineRule="atLeast"/>
        <w:ind w:left="1134" w:hanging="1134"/>
        <w:textAlignment w:val="auto"/>
        <w:rPr>
          <w:rFonts w:ascii="ModusOperandi Book" w:hAnsi="ModusOperandi Book"/>
        </w:rPr>
      </w:pPr>
      <w:r w:rsidRPr="005D19C7">
        <w:rPr>
          <w:rFonts w:ascii="ModusOperandi Book" w:hAnsi="ModusOperandi Book"/>
        </w:rPr>
        <w:t>1</w:t>
      </w:r>
      <w:r>
        <w:rPr>
          <w:rFonts w:ascii="ModusOperandi Book" w:hAnsi="ModusOperandi Book"/>
        </w:rPr>
        <w:t>3</w:t>
      </w:r>
      <w:r w:rsidRPr="005D19C7">
        <w:rPr>
          <w:rFonts w:ascii="ModusOperandi Book" w:hAnsi="ModusOperandi Book"/>
        </w:rPr>
        <w:t xml:space="preserve">.5      </w:t>
      </w:r>
      <w:r>
        <w:rPr>
          <w:rFonts w:ascii="ModusOperandi Book" w:hAnsi="ModusOperandi Book"/>
        </w:rPr>
        <w:t xml:space="preserve">  </w:t>
      </w:r>
      <w:r w:rsidR="008B101D">
        <w:rPr>
          <w:rFonts w:ascii="ModusOperandi Book" w:hAnsi="ModusOperandi Book"/>
        </w:rPr>
        <w:tab/>
      </w:r>
      <w:r w:rsidR="008B101D" w:rsidRPr="005D19C7">
        <w:rPr>
          <w:rFonts w:ascii="ModusOperandi Book" w:hAnsi="ModusOperandi Book"/>
        </w:rPr>
        <w:t xml:space="preserve">The Client will procure for the Artist and </w:t>
      </w:r>
      <w:r w:rsidR="005841EF">
        <w:rPr>
          <w:rFonts w:ascii="ModusOperandi Book" w:hAnsi="ModusOperandi Book"/>
        </w:rPr>
        <w:t xml:space="preserve">her </w:t>
      </w:r>
      <w:r w:rsidR="008B101D" w:rsidRPr="005D19C7">
        <w:rPr>
          <w:rFonts w:ascii="ModusOperandi Book" w:hAnsi="ModusOperandi Book"/>
        </w:rPr>
        <w:t xml:space="preserve">authorised agents access at all reasonable times to the </w:t>
      </w:r>
      <w:r w:rsidR="008B101D" w:rsidRPr="00C53B17">
        <w:rPr>
          <w:rFonts w:ascii="ModusOperandi Book" w:hAnsi="ModusOperandi Book"/>
        </w:rPr>
        <w:t>place of installation and</w:t>
      </w:r>
      <w:r w:rsidR="008B101D">
        <w:rPr>
          <w:rFonts w:ascii="ModusOperandi Book" w:hAnsi="ModusOperandi Book"/>
        </w:rPr>
        <w:t xml:space="preserve"> the approved site for the Work at the Site.</w:t>
      </w:r>
    </w:p>
    <w:p w14:paraId="06DEFD5B" w14:textId="77777777" w:rsidR="008B101D" w:rsidRPr="005D19C7" w:rsidRDefault="008B101D" w:rsidP="00847871">
      <w:pPr>
        <w:overflowPunct/>
        <w:spacing w:line="360" w:lineRule="atLeast"/>
        <w:textAlignment w:val="auto"/>
        <w:rPr>
          <w:rFonts w:ascii="ModusOperandi Book" w:hAnsi="ModusOperandi Book"/>
        </w:rPr>
      </w:pPr>
    </w:p>
    <w:p w14:paraId="33AA393E" w14:textId="64E57D86" w:rsidR="008B101D" w:rsidRPr="005D19C7" w:rsidRDefault="00F117D1" w:rsidP="00847871">
      <w:pPr>
        <w:overflowPunct/>
        <w:spacing w:line="360" w:lineRule="atLeast"/>
        <w:ind w:left="1134" w:hanging="1134"/>
        <w:textAlignment w:val="auto"/>
        <w:rPr>
          <w:rFonts w:ascii="ModusOperandi Book" w:hAnsi="ModusOperandi Book"/>
        </w:rPr>
      </w:pPr>
      <w:r w:rsidRPr="005D19C7">
        <w:rPr>
          <w:rFonts w:ascii="ModusOperandi Book" w:hAnsi="ModusOperandi Book"/>
        </w:rPr>
        <w:lastRenderedPageBreak/>
        <w:t>1</w:t>
      </w:r>
      <w:r>
        <w:rPr>
          <w:rFonts w:ascii="ModusOperandi Book" w:hAnsi="ModusOperandi Book"/>
        </w:rPr>
        <w:t>3</w:t>
      </w:r>
      <w:r w:rsidRPr="005D19C7">
        <w:rPr>
          <w:rFonts w:ascii="ModusOperandi Book" w:hAnsi="ModusOperandi Book"/>
        </w:rPr>
        <w:t>.</w:t>
      </w:r>
      <w:r>
        <w:rPr>
          <w:rFonts w:ascii="ModusOperandi Book" w:hAnsi="ModusOperandi Book"/>
        </w:rPr>
        <w:t>6</w:t>
      </w:r>
      <w:r w:rsidRPr="005D19C7">
        <w:rPr>
          <w:rFonts w:ascii="ModusOperandi Book" w:hAnsi="ModusOperandi Book"/>
        </w:rPr>
        <w:t xml:space="preserve">      </w:t>
      </w:r>
      <w:r>
        <w:rPr>
          <w:rFonts w:ascii="ModusOperandi Book" w:hAnsi="ModusOperandi Book"/>
        </w:rPr>
        <w:t xml:space="preserve">  </w:t>
      </w:r>
      <w:r w:rsidR="00847871">
        <w:rPr>
          <w:rFonts w:ascii="ModusOperandi Book" w:hAnsi="ModusOperandi Book"/>
        </w:rPr>
        <w:tab/>
      </w:r>
      <w:r w:rsidR="008B101D" w:rsidRPr="005D19C7">
        <w:rPr>
          <w:rFonts w:ascii="ModusOperandi Book" w:hAnsi="ModusOperandi Book"/>
        </w:rPr>
        <w:t xml:space="preserve">The Client </w:t>
      </w:r>
      <w:r w:rsidR="008B101D">
        <w:rPr>
          <w:rFonts w:ascii="ModusOperandi Book" w:hAnsi="ModusOperandi Book"/>
        </w:rPr>
        <w:t xml:space="preserve">and the Artist will cooperate and liaise with one another </w:t>
      </w:r>
      <w:r w:rsidR="008B101D" w:rsidRPr="005D19C7">
        <w:rPr>
          <w:rFonts w:ascii="ModusOperandi Book" w:hAnsi="ModusOperandi Book"/>
        </w:rPr>
        <w:t xml:space="preserve">in all matters concerning the Works as defined in Schedules </w:t>
      </w:r>
      <w:r w:rsidR="008B101D" w:rsidRPr="00A34E0F">
        <w:rPr>
          <w:rFonts w:ascii="ModusOperandi Book" w:hAnsi="ModusOperandi Book"/>
        </w:rPr>
        <w:t>1</w:t>
      </w:r>
      <w:r w:rsidR="005841EF">
        <w:rPr>
          <w:rFonts w:ascii="ModusOperandi Book" w:hAnsi="ModusOperandi Book"/>
        </w:rPr>
        <w:t xml:space="preserve">, 2 and 3. </w:t>
      </w:r>
    </w:p>
    <w:p w14:paraId="2462C74F" w14:textId="77777777" w:rsidR="008B101D" w:rsidRPr="005D19C7" w:rsidRDefault="008B101D" w:rsidP="00847871">
      <w:pPr>
        <w:overflowPunct/>
        <w:spacing w:line="360" w:lineRule="atLeast"/>
        <w:textAlignment w:val="auto"/>
        <w:rPr>
          <w:rFonts w:ascii="ModusOperandi Book" w:hAnsi="ModusOperandi Book"/>
        </w:rPr>
      </w:pPr>
    </w:p>
    <w:p w14:paraId="354026AE" w14:textId="77777777" w:rsidR="003B6ED2" w:rsidRDefault="003B6ED2" w:rsidP="00847871">
      <w:pPr>
        <w:tabs>
          <w:tab w:val="left" w:pos="1134"/>
        </w:tabs>
        <w:overflowPunct/>
        <w:spacing w:line="360" w:lineRule="atLeast"/>
        <w:textAlignment w:val="auto"/>
        <w:rPr>
          <w:rFonts w:ascii="ModusOperandi Book" w:hAnsi="ModusOperandi Book"/>
          <w:b/>
        </w:rPr>
      </w:pPr>
    </w:p>
    <w:p w14:paraId="7C84D59F" w14:textId="074F5BBF" w:rsidR="008B101D" w:rsidRPr="00393958" w:rsidRDefault="008B101D" w:rsidP="00847871">
      <w:pPr>
        <w:tabs>
          <w:tab w:val="left" w:pos="1134"/>
        </w:tabs>
        <w:overflowPunct/>
        <w:spacing w:line="360" w:lineRule="atLeast"/>
        <w:textAlignment w:val="auto"/>
        <w:rPr>
          <w:rFonts w:ascii="ModusOperandi Book" w:hAnsi="ModusOperandi Book"/>
          <w:b/>
        </w:rPr>
      </w:pPr>
      <w:r w:rsidRPr="00393958">
        <w:rPr>
          <w:rFonts w:ascii="ModusOperandi Book" w:hAnsi="ModusOperandi Book"/>
          <w:b/>
        </w:rPr>
        <w:t>1</w:t>
      </w:r>
      <w:r>
        <w:rPr>
          <w:rFonts w:ascii="ModusOperandi Book" w:hAnsi="ModusOperandi Book"/>
          <w:b/>
        </w:rPr>
        <w:t>4</w:t>
      </w:r>
      <w:r w:rsidRPr="00393958">
        <w:rPr>
          <w:rFonts w:ascii="ModusOperandi Book" w:hAnsi="ModusOperandi Book"/>
          <w:b/>
        </w:rPr>
        <w:t xml:space="preserve">.     </w:t>
      </w:r>
      <w:r>
        <w:rPr>
          <w:rFonts w:ascii="ModusOperandi Book" w:hAnsi="ModusOperandi Book"/>
          <w:b/>
        </w:rPr>
        <w:t xml:space="preserve">   </w:t>
      </w:r>
      <w:r w:rsidR="002E3B27">
        <w:rPr>
          <w:rFonts w:ascii="ModusOperandi Book" w:hAnsi="ModusOperandi Book"/>
          <w:b/>
        </w:rPr>
        <w:tab/>
      </w:r>
      <w:r w:rsidRPr="00393958">
        <w:rPr>
          <w:rFonts w:ascii="ModusOperandi Book" w:hAnsi="ModusOperandi Book"/>
          <w:b/>
        </w:rPr>
        <w:t>MAINTENANCE AND DAMAGE/ALTERATION TO THE WORK</w:t>
      </w:r>
    </w:p>
    <w:p w14:paraId="0F04303F" w14:textId="77777777" w:rsidR="008B101D" w:rsidRPr="005D19C7" w:rsidRDefault="008B101D" w:rsidP="00847871">
      <w:pPr>
        <w:overflowPunct/>
        <w:spacing w:line="360" w:lineRule="atLeast"/>
        <w:textAlignment w:val="auto"/>
        <w:rPr>
          <w:rFonts w:ascii="ModusOperandi Book" w:hAnsi="ModusOperandi Book"/>
        </w:rPr>
      </w:pPr>
    </w:p>
    <w:p w14:paraId="2EBBA18D" w14:textId="63EF14FC" w:rsidR="008B101D" w:rsidRPr="005D19C7" w:rsidRDefault="008B101D" w:rsidP="00847871">
      <w:pPr>
        <w:overflowPunct/>
        <w:spacing w:line="360" w:lineRule="atLeast"/>
        <w:ind w:left="1134" w:hanging="1134"/>
        <w:textAlignment w:val="auto"/>
        <w:rPr>
          <w:rFonts w:ascii="ModusOperandi Book" w:hAnsi="ModusOperandi Book"/>
        </w:rPr>
      </w:pPr>
      <w:r w:rsidRPr="005D19C7">
        <w:rPr>
          <w:rFonts w:ascii="ModusOperandi Book" w:hAnsi="ModusOperandi Book"/>
        </w:rPr>
        <w:t>1</w:t>
      </w:r>
      <w:r>
        <w:rPr>
          <w:rFonts w:ascii="ModusOperandi Book" w:hAnsi="ModusOperandi Book"/>
        </w:rPr>
        <w:t>4</w:t>
      </w:r>
      <w:r w:rsidRPr="005D19C7">
        <w:rPr>
          <w:rFonts w:ascii="ModusOperandi Book" w:hAnsi="ModusOperandi Book"/>
        </w:rPr>
        <w:t xml:space="preserve">.1      </w:t>
      </w:r>
      <w:r>
        <w:rPr>
          <w:rFonts w:ascii="ModusOperandi Book" w:hAnsi="ModusOperandi Book"/>
        </w:rPr>
        <w:t xml:space="preserve"> </w:t>
      </w:r>
      <w:r w:rsidR="00847871">
        <w:rPr>
          <w:rFonts w:ascii="ModusOperandi Book" w:hAnsi="ModusOperandi Book"/>
        </w:rPr>
        <w:tab/>
      </w:r>
      <w:r w:rsidRPr="005D19C7">
        <w:rPr>
          <w:rFonts w:ascii="ModusOperandi Book" w:hAnsi="ModusOperandi Book"/>
        </w:rPr>
        <w:t>Before installation of the Work, the</w:t>
      </w:r>
      <w:r w:rsidR="005841EF">
        <w:rPr>
          <w:rFonts w:ascii="ModusOperandi Book" w:hAnsi="ModusOperandi Book"/>
        </w:rPr>
        <w:t xml:space="preserve"> Sub-Contractor</w:t>
      </w:r>
      <w:r w:rsidR="002E3B27">
        <w:rPr>
          <w:rFonts w:ascii="ModusOperandi Book" w:hAnsi="ModusOperandi Book"/>
        </w:rPr>
        <w:t xml:space="preserve"> will provide </w:t>
      </w:r>
      <w:r w:rsidR="002E3B27" w:rsidRPr="005D19C7">
        <w:rPr>
          <w:rFonts w:ascii="ModusOperandi Book" w:hAnsi="ModusOperandi Book"/>
        </w:rPr>
        <w:t>written details of cleaning and maintenance requirements for the Work</w:t>
      </w:r>
      <w:r w:rsidR="00F400F7">
        <w:rPr>
          <w:rFonts w:ascii="ModusOperandi Book" w:hAnsi="ModusOperandi Book"/>
        </w:rPr>
        <w:t xml:space="preserve"> for the artist’s approval, </w:t>
      </w:r>
      <w:r>
        <w:rPr>
          <w:rFonts w:ascii="ModusOperandi Book" w:hAnsi="ModusOperandi Book"/>
        </w:rPr>
        <w:t xml:space="preserve">the content of </w:t>
      </w:r>
      <w:r w:rsidR="002E3B27">
        <w:rPr>
          <w:rFonts w:ascii="ModusOperandi Book" w:hAnsi="ModusOperandi Book"/>
        </w:rPr>
        <w:t xml:space="preserve">which will form </w:t>
      </w:r>
      <w:r>
        <w:rPr>
          <w:rFonts w:ascii="ModusOperandi Book" w:hAnsi="ModusOperandi Book"/>
        </w:rPr>
        <w:t>the maintenance schedule to be agreed in advance</w:t>
      </w:r>
      <w:r w:rsidR="00F400F7">
        <w:rPr>
          <w:rFonts w:ascii="ModusOperandi Book" w:hAnsi="ModusOperandi Book"/>
        </w:rPr>
        <w:t xml:space="preserve"> </w:t>
      </w:r>
      <w:r>
        <w:rPr>
          <w:rFonts w:ascii="ModusOperandi Book" w:hAnsi="ModusOperandi Book"/>
        </w:rPr>
        <w:t>with the Client</w:t>
      </w:r>
      <w:r w:rsidRPr="005D19C7">
        <w:rPr>
          <w:rFonts w:ascii="ModusOperandi Book" w:hAnsi="ModusOperandi Book"/>
        </w:rPr>
        <w:t xml:space="preserve">. </w:t>
      </w:r>
    </w:p>
    <w:p w14:paraId="6F316EB1" w14:textId="77777777" w:rsidR="008B101D" w:rsidRPr="005D19C7" w:rsidRDefault="008B101D" w:rsidP="00847871">
      <w:pPr>
        <w:overflowPunct/>
        <w:spacing w:line="360" w:lineRule="atLeast"/>
        <w:ind w:left="1134" w:hanging="1134"/>
        <w:textAlignment w:val="auto"/>
        <w:rPr>
          <w:rFonts w:ascii="ModusOperandi Book" w:hAnsi="ModusOperandi Book"/>
        </w:rPr>
      </w:pPr>
    </w:p>
    <w:p w14:paraId="56707FA6" w14:textId="4A92D880" w:rsidR="008B101D" w:rsidRPr="005D19C7" w:rsidRDefault="008B101D" w:rsidP="00847871">
      <w:pPr>
        <w:overflowPunct/>
        <w:spacing w:line="360" w:lineRule="atLeast"/>
        <w:ind w:left="1134" w:hanging="1134"/>
        <w:textAlignment w:val="auto"/>
        <w:rPr>
          <w:rFonts w:ascii="ModusOperandi Book" w:hAnsi="ModusOperandi Book"/>
        </w:rPr>
      </w:pPr>
      <w:r w:rsidRPr="005D19C7">
        <w:rPr>
          <w:rFonts w:ascii="ModusOperandi Book" w:hAnsi="ModusOperandi Book"/>
        </w:rPr>
        <w:t>1</w:t>
      </w:r>
      <w:r>
        <w:rPr>
          <w:rFonts w:ascii="ModusOperandi Book" w:hAnsi="ModusOperandi Book"/>
        </w:rPr>
        <w:t>4</w:t>
      </w:r>
      <w:r w:rsidRPr="005D19C7">
        <w:rPr>
          <w:rFonts w:ascii="ModusOperandi Book" w:hAnsi="ModusOperandi Book"/>
        </w:rPr>
        <w:t xml:space="preserve">.2     </w:t>
      </w:r>
      <w:r>
        <w:rPr>
          <w:rFonts w:ascii="ModusOperandi Book" w:hAnsi="ModusOperandi Book"/>
        </w:rPr>
        <w:t xml:space="preserve">  </w:t>
      </w:r>
      <w:r w:rsidR="00847871">
        <w:rPr>
          <w:rFonts w:ascii="ModusOperandi Book" w:hAnsi="ModusOperandi Book"/>
        </w:rPr>
        <w:tab/>
      </w:r>
      <w:r w:rsidRPr="005D19C7">
        <w:rPr>
          <w:rFonts w:ascii="ModusOperandi Book" w:hAnsi="ModusOperandi Book"/>
        </w:rPr>
        <w:t>Upon installation of the Work the Work shall form part of the</w:t>
      </w:r>
      <w:r>
        <w:rPr>
          <w:rFonts w:ascii="ModusOperandi Book" w:hAnsi="ModusOperandi Book"/>
        </w:rPr>
        <w:t xml:space="preserve"> </w:t>
      </w:r>
      <w:r w:rsidRPr="005D19C7">
        <w:rPr>
          <w:rFonts w:ascii="ModusOperandi Book" w:hAnsi="ModusOperandi Book"/>
        </w:rPr>
        <w:t xml:space="preserve">Client’s </w:t>
      </w:r>
      <w:r>
        <w:rPr>
          <w:rFonts w:ascii="ModusOperandi Book" w:hAnsi="ModusOperandi Book"/>
        </w:rPr>
        <w:t>a</w:t>
      </w:r>
      <w:r w:rsidRPr="005D19C7">
        <w:rPr>
          <w:rFonts w:ascii="ModusOperandi Book" w:hAnsi="ModusOperandi Book"/>
        </w:rPr>
        <w:t xml:space="preserve">rt </w:t>
      </w:r>
      <w:r>
        <w:rPr>
          <w:rFonts w:ascii="ModusOperandi Book" w:hAnsi="ModusOperandi Book"/>
        </w:rPr>
        <w:t>c</w:t>
      </w:r>
      <w:r w:rsidRPr="005D19C7">
        <w:rPr>
          <w:rFonts w:ascii="ModusOperandi Book" w:hAnsi="ModusOperandi Book"/>
        </w:rPr>
        <w:t xml:space="preserve">ollection and as such the Client will be responsible for ensuring the future and regular inspection, insurance, maintenance and cleaning of the Work, in accordance with the maintenance schedule provided by the </w:t>
      </w:r>
      <w:r w:rsidR="005841EF">
        <w:rPr>
          <w:rFonts w:ascii="ModusOperandi Book" w:hAnsi="ModusOperandi Book"/>
        </w:rPr>
        <w:t>S</w:t>
      </w:r>
      <w:r w:rsidR="00F06F2F">
        <w:rPr>
          <w:rFonts w:ascii="ModusOperandi Book" w:hAnsi="ModusOperandi Book"/>
        </w:rPr>
        <w:t>ub- C</w:t>
      </w:r>
      <w:r w:rsidRPr="005D19C7">
        <w:rPr>
          <w:rFonts w:ascii="ModusOperandi Book" w:hAnsi="ModusOperandi Book"/>
        </w:rPr>
        <w:t>ontractor as in 1</w:t>
      </w:r>
      <w:r>
        <w:rPr>
          <w:rFonts w:ascii="ModusOperandi Book" w:hAnsi="ModusOperandi Book"/>
        </w:rPr>
        <w:t>4</w:t>
      </w:r>
      <w:r w:rsidRPr="005D19C7">
        <w:rPr>
          <w:rFonts w:ascii="ModusOperandi Book" w:hAnsi="ModusOperandi Book"/>
        </w:rPr>
        <w:t>.1.</w:t>
      </w:r>
    </w:p>
    <w:p w14:paraId="34DDED2E" w14:textId="77777777" w:rsidR="008B101D" w:rsidRPr="005D19C7" w:rsidRDefault="008B101D" w:rsidP="00847871">
      <w:pPr>
        <w:overflowPunct/>
        <w:spacing w:line="360" w:lineRule="atLeast"/>
        <w:ind w:left="1134" w:hanging="1134"/>
        <w:textAlignment w:val="auto"/>
        <w:rPr>
          <w:rFonts w:ascii="ModusOperandi Book" w:hAnsi="ModusOperandi Book"/>
        </w:rPr>
      </w:pPr>
    </w:p>
    <w:p w14:paraId="40E0CA70" w14:textId="1C584BDA" w:rsidR="008B101D" w:rsidRPr="005D19C7" w:rsidRDefault="008B101D" w:rsidP="00847871">
      <w:pPr>
        <w:overflowPunct/>
        <w:spacing w:line="360" w:lineRule="atLeast"/>
        <w:ind w:left="1134" w:hanging="1134"/>
        <w:textAlignment w:val="auto"/>
        <w:rPr>
          <w:rFonts w:ascii="ModusOperandi Book" w:hAnsi="ModusOperandi Book"/>
        </w:rPr>
      </w:pPr>
      <w:r w:rsidRPr="005D19C7">
        <w:rPr>
          <w:rFonts w:ascii="ModusOperandi Book" w:hAnsi="ModusOperandi Book"/>
        </w:rPr>
        <w:t>1</w:t>
      </w:r>
      <w:r>
        <w:rPr>
          <w:rFonts w:ascii="ModusOperandi Book" w:hAnsi="ModusOperandi Book"/>
        </w:rPr>
        <w:t>4</w:t>
      </w:r>
      <w:r w:rsidRPr="005D19C7">
        <w:rPr>
          <w:rFonts w:ascii="ModusOperandi Book" w:hAnsi="ModusOperandi Book"/>
        </w:rPr>
        <w:t xml:space="preserve">.3     </w:t>
      </w:r>
      <w:r>
        <w:rPr>
          <w:rFonts w:ascii="ModusOperandi Book" w:hAnsi="ModusOperandi Book"/>
        </w:rPr>
        <w:t xml:space="preserve">  </w:t>
      </w:r>
      <w:r w:rsidR="00847871">
        <w:rPr>
          <w:rFonts w:ascii="ModusOperandi Book" w:hAnsi="ModusOperandi Book"/>
        </w:rPr>
        <w:tab/>
      </w:r>
      <w:r w:rsidRPr="005D19C7">
        <w:rPr>
          <w:rFonts w:ascii="ModusOperandi Book" w:hAnsi="ModusOperandi Book"/>
        </w:rPr>
        <w:t xml:space="preserve">Subject to </w:t>
      </w:r>
      <w:r>
        <w:rPr>
          <w:rFonts w:ascii="ModusOperandi Book" w:hAnsi="ModusOperandi Book"/>
        </w:rPr>
        <w:t>c</w:t>
      </w:r>
      <w:r w:rsidRPr="005D19C7">
        <w:rPr>
          <w:rFonts w:ascii="ModusOperandi Book" w:hAnsi="ModusOperandi Book"/>
        </w:rPr>
        <w:t>ondition 1</w:t>
      </w:r>
      <w:r>
        <w:rPr>
          <w:rFonts w:ascii="ModusOperandi Book" w:hAnsi="ModusOperandi Book"/>
        </w:rPr>
        <w:t>4</w:t>
      </w:r>
      <w:r w:rsidRPr="005D19C7">
        <w:rPr>
          <w:rFonts w:ascii="ModusOperandi Book" w:hAnsi="ModusOperandi Book"/>
        </w:rPr>
        <w:t>.4 if the Work is damaged and after</w:t>
      </w:r>
      <w:r>
        <w:rPr>
          <w:rFonts w:ascii="ModusOperandi Book" w:hAnsi="ModusOperandi Book"/>
        </w:rPr>
        <w:t xml:space="preserve"> </w:t>
      </w:r>
      <w:r w:rsidRPr="005D19C7">
        <w:rPr>
          <w:rFonts w:ascii="ModusOperandi Book" w:hAnsi="ModusOperandi Book"/>
        </w:rPr>
        <w:t>consultation with the Artist, the Client decides that restoration/repair is feasible at an acceptable cost, it will give the Artist the option to supervise the restoration or repair on terms and to a schedule to be agreed, at the expense of the Client.</w:t>
      </w:r>
    </w:p>
    <w:p w14:paraId="0AC30488" w14:textId="77777777" w:rsidR="008B101D" w:rsidRPr="005D19C7" w:rsidRDefault="008B101D" w:rsidP="00847871">
      <w:pPr>
        <w:overflowPunct/>
        <w:spacing w:line="360" w:lineRule="atLeast"/>
        <w:ind w:left="1134" w:hanging="1134"/>
        <w:textAlignment w:val="auto"/>
        <w:rPr>
          <w:rFonts w:ascii="ModusOperandi Book" w:hAnsi="ModusOperandi Book"/>
        </w:rPr>
      </w:pPr>
      <w:r w:rsidRPr="005D19C7">
        <w:rPr>
          <w:rFonts w:ascii="ModusOperandi Book" w:hAnsi="ModusOperandi Book"/>
        </w:rPr>
        <w:t xml:space="preserve"> </w:t>
      </w:r>
    </w:p>
    <w:p w14:paraId="769180B6" w14:textId="02629A61" w:rsidR="008B101D" w:rsidRPr="005D19C7" w:rsidRDefault="008B101D" w:rsidP="00847871">
      <w:pPr>
        <w:overflowPunct/>
        <w:spacing w:line="360" w:lineRule="atLeast"/>
        <w:ind w:left="1134" w:hanging="1134"/>
        <w:textAlignment w:val="auto"/>
        <w:rPr>
          <w:rFonts w:ascii="ModusOperandi Book" w:hAnsi="ModusOperandi Book"/>
        </w:rPr>
      </w:pPr>
      <w:r w:rsidRPr="005D19C7">
        <w:rPr>
          <w:rFonts w:ascii="ModusOperandi Book" w:hAnsi="ModusOperandi Book"/>
        </w:rPr>
        <w:t>1</w:t>
      </w:r>
      <w:r>
        <w:rPr>
          <w:rFonts w:ascii="ModusOperandi Book" w:hAnsi="ModusOperandi Book"/>
        </w:rPr>
        <w:t>4</w:t>
      </w:r>
      <w:r w:rsidRPr="005D19C7">
        <w:rPr>
          <w:rFonts w:ascii="ModusOperandi Book" w:hAnsi="ModusOperandi Book"/>
        </w:rPr>
        <w:t xml:space="preserve">.4      </w:t>
      </w:r>
      <w:r w:rsidR="00847871">
        <w:rPr>
          <w:rFonts w:ascii="ModusOperandi Book" w:hAnsi="ModusOperandi Book"/>
        </w:rPr>
        <w:tab/>
      </w:r>
      <w:r w:rsidRPr="005D19C7">
        <w:rPr>
          <w:rFonts w:ascii="ModusOperandi Book" w:hAnsi="ModusOperandi Book"/>
        </w:rPr>
        <w:t>Where the Work requires restoration or repair by</w:t>
      </w:r>
      <w:r>
        <w:rPr>
          <w:rFonts w:ascii="ModusOperandi Book" w:hAnsi="ModusOperandi Book"/>
        </w:rPr>
        <w:t xml:space="preserve"> </w:t>
      </w:r>
      <w:r w:rsidRPr="005D19C7">
        <w:rPr>
          <w:rFonts w:ascii="ModusOperandi Book" w:hAnsi="ModusOperandi Book"/>
        </w:rPr>
        <w:t xml:space="preserve">reason of defects in workmanship or materials, within </w:t>
      </w:r>
      <w:r>
        <w:rPr>
          <w:rFonts w:ascii="ModusOperandi Book" w:hAnsi="ModusOperandi Book"/>
        </w:rPr>
        <w:t>5</w:t>
      </w:r>
      <w:r w:rsidRPr="006F5F43">
        <w:rPr>
          <w:rFonts w:ascii="ModusOperandi Book" w:hAnsi="ModusOperandi Book"/>
        </w:rPr>
        <w:t xml:space="preserve"> years</w:t>
      </w:r>
      <w:r w:rsidRPr="005D19C7">
        <w:rPr>
          <w:rFonts w:ascii="ModusOperandi Book" w:hAnsi="ModusOperandi Book"/>
        </w:rPr>
        <w:t xml:space="preserve"> of comple</w:t>
      </w:r>
      <w:r>
        <w:rPr>
          <w:rFonts w:ascii="ModusOperandi Book" w:hAnsi="ModusOperandi Book"/>
        </w:rPr>
        <w:t xml:space="preserve">tion, and which are not caused </w:t>
      </w:r>
      <w:r w:rsidRPr="005D19C7">
        <w:rPr>
          <w:rFonts w:ascii="ModusOperandi Book" w:hAnsi="ModusOperandi Book"/>
        </w:rPr>
        <w:t xml:space="preserve">by fair wear and tear or wilful damage or misuse the Artist will be informed and the </w:t>
      </w:r>
      <w:r>
        <w:rPr>
          <w:rFonts w:ascii="ModusOperandi Book" w:hAnsi="ModusOperandi Book"/>
        </w:rPr>
        <w:t>S</w:t>
      </w:r>
      <w:r w:rsidRPr="005D19C7">
        <w:rPr>
          <w:rFonts w:ascii="ModusOperandi Book" w:hAnsi="ModusOperandi Book"/>
        </w:rPr>
        <w:t>ub</w:t>
      </w:r>
      <w:r>
        <w:rPr>
          <w:rFonts w:ascii="ModusOperandi Book" w:hAnsi="ModusOperandi Book"/>
        </w:rPr>
        <w:t>-Contractor</w:t>
      </w:r>
      <w:r w:rsidRPr="005D19C7">
        <w:rPr>
          <w:rFonts w:ascii="ModusOperandi Book" w:hAnsi="ModusOperandi Book"/>
        </w:rPr>
        <w:t xml:space="preserve"> shall be responsible for carrying out the necessary restoration or repairs. This obligation shall be without prejudice to any other period of guarantee provided by any person who supplied w</w:t>
      </w:r>
      <w:r>
        <w:rPr>
          <w:rFonts w:ascii="ModusOperandi Book" w:hAnsi="ModusOperandi Book"/>
        </w:rPr>
        <w:t>ork or materials to the Artist.</w:t>
      </w:r>
    </w:p>
    <w:p w14:paraId="4703C5DF" w14:textId="77777777" w:rsidR="008B101D" w:rsidRPr="005D19C7" w:rsidRDefault="008B101D" w:rsidP="008B101D">
      <w:pPr>
        <w:overflowPunct/>
        <w:spacing w:line="360" w:lineRule="atLeast"/>
        <w:textAlignment w:val="auto"/>
        <w:rPr>
          <w:rFonts w:ascii="ModusOperandi Book" w:hAnsi="ModusOperandi Book"/>
        </w:rPr>
      </w:pPr>
    </w:p>
    <w:p w14:paraId="76CACA4F" w14:textId="529BD29C" w:rsidR="008B101D" w:rsidRPr="00AD6064" w:rsidRDefault="008B101D" w:rsidP="00301C48">
      <w:pPr>
        <w:overflowPunct/>
        <w:spacing w:line="360" w:lineRule="atLeast"/>
        <w:ind w:left="1134" w:hanging="1134"/>
        <w:textAlignment w:val="auto"/>
        <w:rPr>
          <w:rFonts w:ascii="ModusOperandi Book" w:hAnsi="ModusOperandi Book"/>
          <w:b/>
        </w:rPr>
      </w:pPr>
      <w:r w:rsidRPr="00AD6064">
        <w:rPr>
          <w:rFonts w:ascii="ModusOperandi Book" w:hAnsi="ModusOperandi Book"/>
          <w:b/>
        </w:rPr>
        <w:t>1</w:t>
      </w:r>
      <w:r>
        <w:rPr>
          <w:rFonts w:ascii="ModusOperandi Book" w:hAnsi="ModusOperandi Book"/>
          <w:b/>
        </w:rPr>
        <w:t>5</w:t>
      </w:r>
      <w:r w:rsidRPr="00AD6064">
        <w:rPr>
          <w:rFonts w:ascii="ModusOperandi Book" w:hAnsi="ModusOperandi Book"/>
          <w:b/>
        </w:rPr>
        <w:t xml:space="preserve">.       </w:t>
      </w:r>
      <w:r w:rsidR="002854F0">
        <w:rPr>
          <w:rFonts w:ascii="ModusOperandi Book" w:hAnsi="ModusOperandi Book"/>
          <w:b/>
        </w:rPr>
        <w:t xml:space="preserve">   </w:t>
      </w:r>
      <w:r w:rsidRPr="00AD6064">
        <w:rPr>
          <w:rFonts w:ascii="ModusOperandi Book" w:hAnsi="ModusOperandi Book"/>
          <w:b/>
        </w:rPr>
        <w:t>MORAL RIGHTS, ATTRIBUTION &amp; ACKNOWLEDGEMENT</w:t>
      </w:r>
    </w:p>
    <w:p w14:paraId="5CC031C8" w14:textId="77777777" w:rsidR="008B101D" w:rsidRPr="005D19C7" w:rsidRDefault="008B101D" w:rsidP="008B101D">
      <w:pPr>
        <w:overflowPunct/>
        <w:spacing w:line="360" w:lineRule="atLeast"/>
        <w:textAlignment w:val="auto"/>
        <w:rPr>
          <w:rFonts w:ascii="ModusOperandi Book" w:hAnsi="ModusOperandi Book"/>
        </w:rPr>
      </w:pPr>
    </w:p>
    <w:p w14:paraId="5442B3E0" w14:textId="7004DED2" w:rsidR="008B101D" w:rsidRPr="005D19C7" w:rsidRDefault="008B101D" w:rsidP="008B101D">
      <w:pPr>
        <w:overflowPunct/>
        <w:spacing w:line="360" w:lineRule="atLeast"/>
        <w:ind w:left="993" w:hanging="993"/>
        <w:textAlignment w:val="auto"/>
        <w:rPr>
          <w:rFonts w:ascii="ModusOperandi Book" w:hAnsi="ModusOperandi Book"/>
        </w:rPr>
      </w:pPr>
      <w:r w:rsidRPr="005D19C7">
        <w:rPr>
          <w:rFonts w:ascii="ModusOperandi Book" w:hAnsi="ModusOperandi Book"/>
        </w:rPr>
        <w:t>1</w:t>
      </w:r>
      <w:r>
        <w:rPr>
          <w:rFonts w:ascii="ModusOperandi Book" w:hAnsi="ModusOperandi Book"/>
        </w:rPr>
        <w:t>5</w:t>
      </w:r>
      <w:r w:rsidRPr="005D19C7">
        <w:rPr>
          <w:rFonts w:ascii="ModusOperandi Book" w:hAnsi="ModusOperandi Book"/>
        </w:rPr>
        <w:t xml:space="preserve">.1     </w:t>
      </w:r>
      <w:r w:rsidR="00847871">
        <w:rPr>
          <w:rFonts w:ascii="ModusOperandi Book" w:hAnsi="ModusOperandi Book"/>
        </w:rPr>
        <w:tab/>
      </w:r>
      <w:r>
        <w:rPr>
          <w:rFonts w:ascii="ModusOperandi Book" w:hAnsi="ModusOperandi Book"/>
        </w:rPr>
        <w:t xml:space="preserve"> </w:t>
      </w:r>
      <w:r w:rsidRPr="005D19C7">
        <w:rPr>
          <w:rFonts w:ascii="ModusOperandi Book" w:hAnsi="ModusOperandi Book"/>
        </w:rPr>
        <w:t>As soon as possible following installation of the Work, the Client</w:t>
      </w:r>
      <w:r>
        <w:rPr>
          <w:rFonts w:ascii="ModusOperandi Book" w:hAnsi="ModusOperandi Book"/>
        </w:rPr>
        <w:t xml:space="preserve"> </w:t>
      </w:r>
      <w:r w:rsidRPr="005D19C7">
        <w:rPr>
          <w:rFonts w:ascii="ModusOperandi Book" w:hAnsi="ModusOperandi Book"/>
        </w:rPr>
        <w:t xml:space="preserve">undertakes to place near the Work a suitable plaque, with wording to be agreed with the Artist, describing the Work and its subject, and naming the Artist and the </w:t>
      </w:r>
      <w:r w:rsidR="005841EF">
        <w:rPr>
          <w:rFonts w:ascii="ModusOperandi Book" w:hAnsi="ModusOperandi Book"/>
        </w:rPr>
        <w:t xml:space="preserve">Art Consultant. </w:t>
      </w:r>
      <w:r w:rsidRPr="005D19C7">
        <w:rPr>
          <w:rFonts w:ascii="ModusOperandi Book" w:hAnsi="ModusOperandi Book"/>
        </w:rPr>
        <w:t>The Client agrees to maintain on permanent file a record of this Contract.</w:t>
      </w:r>
    </w:p>
    <w:p w14:paraId="1DFB79A2" w14:textId="77777777" w:rsidR="008B101D" w:rsidRPr="005D19C7" w:rsidRDefault="008B101D" w:rsidP="008B101D">
      <w:pPr>
        <w:overflowPunct/>
        <w:spacing w:line="360" w:lineRule="atLeast"/>
        <w:textAlignment w:val="auto"/>
        <w:rPr>
          <w:rFonts w:ascii="ModusOperandi Book" w:hAnsi="ModusOperandi Book"/>
        </w:rPr>
      </w:pPr>
    </w:p>
    <w:p w14:paraId="53760CD9" w14:textId="266BDD22" w:rsidR="008B101D" w:rsidRPr="005D19C7" w:rsidRDefault="008B101D" w:rsidP="008B101D">
      <w:pPr>
        <w:overflowPunct/>
        <w:spacing w:line="360" w:lineRule="atLeast"/>
        <w:ind w:left="993" w:hanging="993"/>
        <w:textAlignment w:val="auto"/>
        <w:rPr>
          <w:rFonts w:ascii="ModusOperandi Book" w:hAnsi="ModusOperandi Book"/>
        </w:rPr>
      </w:pPr>
      <w:r w:rsidRPr="005D19C7">
        <w:rPr>
          <w:rFonts w:ascii="ModusOperandi Book" w:hAnsi="ModusOperandi Book"/>
        </w:rPr>
        <w:t>1</w:t>
      </w:r>
      <w:r>
        <w:rPr>
          <w:rFonts w:ascii="ModusOperandi Book" w:hAnsi="ModusOperandi Book"/>
        </w:rPr>
        <w:t>5</w:t>
      </w:r>
      <w:r w:rsidRPr="005D19C7">
        <w:rPr>
          <w:rFonts w:ascii="ModusOperandi Book" w:hAnsi="ModusOperandi Book"/>
        </w:rPr>
        <w:t xml:space="preserve">.2      </w:t>
      </w:r>
      <w:r w:rsidR="00847871">
        <w:rPr>
          <w:rFonts w:ascii="ModusOperandi Book" w:hAnsi="ModusOperandi Book"/>
        </w:rPr>
        <w:tab/>
      </w:r>
      <w:r w:rsidRPr="005D19C7">
        <w:rPr>
          <w:rFonts w:ascii="ModusOperandi Book" w:hAnsi="ModusOperandi Book"/>
        </w:rPr>
        <w:t>The Client will at all times where practicable acknowledge and identify the Artist as the creator of the Work including all occasions on which the Work or any drawings, designs</w:t>
      </w:r>
      <w:r w:rsidR="00850392" w:rsidRPr="003B6ED2">
        <w:rPr>
          <w:rFonts w:ascii="ModusOperandi Book" w:hAnsi="ModusOperandi Book"/>
        </w:rPr>
        <w:t>, paintings</w:t>
      </w:r>
      <w:r w:rsidRPr="003B6ED2">
        <w:rPr>
          <w:rFonts w:ascii="ModusOperandi Book" w:hAnsi="ModusOperandi Book"/>
        </w:rPr>
        <w:t xml:space="preserve"> or models are exhibited in public or a visual image of the Work is broadcast or copies of a</w:t>
      </w:r>
      <w:r w:rsidRPr="005D19C7">
        <w:rPr>
          <w:rFonts w:ascii="ModusOperandi Book" w:hAnsi="ModusOperandi Book"/>
        </w:rPr>
        <w:t xml:space="preserve"> graphic work representing the Work or a photograph of it are issued to the public. </w:t>
      </w:r>
    </w:p>
    <w:p w14:paraId="72D7C83B" w14:textId="77777777" w:rsidR="008B101D" w:rsidRPr="005D19C7" w:rsidRDefault="008B101D" w:rsidP="008B101D">
      <w:pPr>
        <w:overflowPunct/>
        <w:spacing w:line="360" w:lineRule="atLeast"/>
        <w:textAlignment w:val="auto"/>
        <w:rPr>
          <w:rFonts w:ascii="ModusOperandi Book" w:hAnsi="ModusOperandi Book"/>
        </w:rPr>
      </w:pPr>
    </w:p>
    <w:p w14:paraId="5B2972BF" w14:textId="60EEFE0A" w:rsidR="008B101D" w:rsidRPr="005D19C7" w:rsidRDefault="008B101D" w:rsidP="008B101D">
      <w:pPr>
        <w:overflowPunct/>
        <w:spacing w:line="360" w:lineRule="atLeast"/>
        <w:ind w:left="993" w:hanging="993"/>
        <w:textAlignment w:val="auto"/>
        <w:rPr>
          <w:rFonts w:ascii="ModusOperandi Book" w:hAnsi="ModusOperandi Book"/>
        </w:rPr>
      </w:pPr>
      <w:r w:rsidRPr="005D19C7">
        <w:rPr>
          <w:rFonts w:ascii="ModusOperandi Book" w:hAnsi="ModusOperandi Book"/>
        </w:rPr>
        <w:lastRenderedPageBreak/>
        <w:t>1</w:t>
      </w:r>
      <w:r>
        <w:rPr>
          <w:rFonts w:ascii="ModusOperandi Book" w:hAnsi="ModusOperandi Book"/>
        </w:rPr>
        <w:t>5</w:t>
      </w:r>
      <w:r w:rsidRPr="005D19C7">
        <w:rPr>
          <w:rFonts w:ascii="ModusOperandi Book" w:hAnsi="ModusOperandi Book"/>
        </w:rPr>
        <w:t xml:space="preserve">.3     </w:t>
      </w:r>
      <w:r>
        <w:rPr>
          <w:rFonts w:ascii="ModusOperandi Book" w:hAnsi="ModusOperandi Book"/>
        </w:rPr>
        <w:t xml:space="preserve"> </w:t>
      </w:r>
      <w:r w:rsidR="00847871">
        <w:rPr>
          <w:rFonts w:ascii="ModusOperandi Book" w:hAnsi="ModusOperandi Book"/>
        </w:rPr>
        <w:tab/>
      </w:r>
      <w:r w:rsidRPr="005D19C7">
        <w:rPr>
          <w:rFonts w:ascii="ModusOperandi Book" w:hAnsi="ModusOperandi Book"/>
        </w:rPr>
        <w:t>The Client undertakes not intentionally to alter, modify or destroy the Work, or consent to others doing the same or make any alteration to the site which would affect the intended character and appearance of the Work without first consulting in writing with the Artist.</w:t>
      </w:r>
    </w:p>
    <w:p w14:paraId="6023F834" w14:textId="77777777" w:rsidR="008B101D" w:rsidRPr="005D19C7" w:rsidRDefault="008B101D" w:rsidP="008B101D">
      <w:pPr>
        <w:overflowPunct/>
        <w:spacing w:line="360" w:lineRule="atLeast"/>
        <w:textAlignment w:val="auto"/>
        <w:rPr>
          <w:rFonts w:ascii="ModusOperandi Book" w:hAnsi="ModusOperandi Book"/>
        </w:rPr>
      </w:pPr>
    </w:p>
    <w:p w14:paraId="5EF5D588" w14:textId="4B94B02E" w:rsidR="008B101D" w:rsidRPr="005D19C7" w:rsidRDefault="008B101D" w:rsidP="008B101D">
      <w:pPr>
        <w:overflowPunct/>
        <w:spacing w:line="360" w:lineRule="atLeast"/>
        <w:ind w:left="993" w:hanging="993"/>
        <w:textAlignment w:val="auto"/>
        <w:rPr>
          <w:rFonts w:ascii="ModusOperandi Book" w:hAnsi="ModusOperandi Book"/>
        </w:rPr>
      </w:pPr>
      <w:r w:rsidRPr="005D19C7">
        <w:rPr>
          <w:rFonts w:ascii="ModusOperandi Book" w:hAnsi="ModusOperandi Book"/>
        </w:rPr>
        <w:t>1</w:t>
      </w:r>
      <w:r>
        <w:rPr>
          <w:rFonts w:ascii="ModusOperandi Book" w:hAnsi="ModusOperandi Book"/>
        </w:rPr>
        <w:t>5</w:t>
      </w:r>
      <w:r w:rsidRPr="005D19C7">
        <w:rPr>
          <w:rFonts w:ascii="ModusOperandi Book" w:hAnsi="ModusOperandi Book"/>
        </w:rPr>
        <w:t xml:space="preserve">.4      </w:t>
      </w:r>
      <w:r w:rsidR="00847871">
        <w:rPr>
          <w:rFonts w:ascii="ModusOperandi Book" w:hAnsi="ModusOperandi Book"/>
        </w:rPr>
        <w:tab/>
      </w:r>
      <w:r w:rsidRPr="005D19C7">
        <w:rPr>
          <w:rFonts w:ascii="ModusOperandi Book" w:hAnsi="ModusOperandi Book"/>
        </w:rPr>
        <w:t>If any alteration or modification of the Work takes place after</w:t>
      </w:r>
      <w:r>
        <w:rPr>
          <w:rFonts w:ascii="ModusOperandi Book" w:hAnsi="ModusOperandi Book"/>
        </w:rPr>
        <w:t xml:space="preserve"> </w:t>
      </w:r>
      <w:r w:rsidRPr="005D19C7">
        <w:rPr>
          <w:rFonts w:ascii="ModusOperandi Book" w:hAnsi="ModusOperandi Book"/>
        </w:rPr>
        <w:t>completion and whether intentional or accidental and whether done by the Client or others, the Work shall no longer be represented as the work of the Artist unless the Artist consents in writing.</w:t>
      </w:r>
    </w:p>
    <w:p w14:paraId="180D98CD" w14:textId="77777777" w:rsidR="008B101D" w:rsidRPr="005D19C7" w:rsidRDefault="008B101D" w:rsidP="008B101D">
      <w:pPr>
        <w:overflowPunct/>
        <w:spacing w:line="360" w:lineRule="atLeast"/>
        <w:textAlignment w:val="auto"/>
        <w:rPr>
          <w:rFonts w:ascii="ModusOperandi Book" w:hAnsi="ModusOperandi Book"/>
        </w:rPr>
      </w:pPr>
    </w:p>
    <w:p w14:paraId="5CABB482" w14:textId="2237B9CB" w:rsidR="008B101D" w:rsidRDefault="008B101D" w:rsidP="008B101D">
      <w:pPr>
        <w:overflowPunct/>
        <w:spacing w:line="360" w:lineRule="atLeast"/>
        <w:ind w:left="993" w:hanging="993"/>
        <w:textAlignment w:val="auto"/>
        <w:rPr>
          <w:ins w:id="114" w:author="King &amp; Wood Mallesons SJ Berwin" w:date="2014-03-25T12:18:00Z"/>
          <w:rFonts w:ascii="ModusOperandi Book" w:hAnsi="ModusOperandi Book"/>
        </w:rPr>
      </w:pPr>
      <w:r w:rsidRPr="005D19C7">
        <w:rPr>
          <w:rFonts w:ascii="ModusOperandi Book" w:hAnsi="ModusOperandi Book"/>
        </w:rPr>
        <w:t>1</w:t>
      </w:r>
      <w:r>
        <w:rPr>
          <w:rFonts w:ascii="ModusOperandi Book" w:hAnsi="ModusOperandi Book"/>
        </w:rPr>
        <w:t>5</w:t>
      </w:r>
      <w:r w:rsidRPr="005D19C7">
        <w:rPr>
          <w:rFonts w:ascii="ModusOperandi Book" w:hAnsi="ModusOperandi Book"/>
        </w:rPr>
        <w:t xml:space="preserve">.5    </w:t>
      </w:r>
      <w:r>
        <w:rPr>
          <w:rFonts w:ascii="ModusOperandi Book" w:hAnsi="ModusOperandi Book"/>
        </w:rPr>
        <w:t xml:space="preserve">  </w:t>
      </w:r>
      <w:r w:rsidR="00847871">
        <w:rPr>
          <w:rFonts w:ascii="ModusOperandi Book" w:hAnsi="ModusOperandi Book"/>
        </w:rPr>
        <w:tab/>
      </w:r>
      <w:r w:rsidRPr="005D19C7">
        <w:rPr>
          <w:rFonts w:ascii="ModusOperandi Book" w:hAnsi="ModusOperandi Book"/>
        </w:rPr>
        <w:t>The Artist will</w:t>
      </w:r>
      <w:r>
        <w:rPr>
          <w:rFonts w:ascii="ModusOperandi Book" w:hAnsi="ModusOperandi Book"/>
        </w:rPr>
        <w:t xml:space="preserve"> undertake to ensure the Client</w:t>
      </w:r>
      <w:r w:rsidRPr="005D19C7">
        <w:rPr>
          <w:rFonts w:ascii="ModusOperandi Book" w:hAnsi="ModusOperandi Book"/>
        </w:rPr>
        <w:t xml:space="preserve"> and the </w:t>
      </w:r>
      <w:r>
        <w:rPr>
          <w:rFonts w:ascii="ModusOperandi Book" w:hAnsi="ModusOperandi Book"/>
        </w:rPr>
        <w:t>A</w:t>
      </w:r>
      <w:r w:rsidRPr="005D19C7">
        <w:rPr>
          <w:rFonts w:ascii="ModusOperandi Book" w:hAnsi="ModusOperandi Book"/>
        </w:rPr>
        <w:t xml:space="preserve">rt </w:t>
      </w:r>
      <w:r>
        <w:rPr>
          <w:rFonts w:ascii="ModusOperandi Book" w:hAnsi="ModusOperandi Book"/>
        </w:rPr>
        <w:t>C</w:t>
      </w:r>
      <w:r w:rsidRPr="005D19C7">
        <w:rPr>
          <w:rFonts w:ascii="ModusOperandi Book" w:hAnsi="ModusOperandi Book"/>
        </w:rPr>
        <w:t xml:space="preserve">onsultant are credited whenever the project features either as an illustration or within written text in any future publication. In the case of media interviews, public lectures or prize nominations (or other such instances) in which the project is featured, the Artist will, similarly, undertake to credit the Client and the </w:t>
      </w:r>
      <w:r>
        <w:rPr>
          <w:rFonts w:ascii="ModusOperandi Book" w:hAnsi="ModusOperandi Book"/>
        </w:rPr>
        <w:t>A</w:t>
      </w:r>
      <w:r w:rsidRPr="005D19C7">
        <w:rPr>
          <w:rFonts w:ascii="ModusOperandi Book" w:hAnsi="ModusOperandi Book"/>
        </w:rPr>
        <w:t xml:space="preserve">rt </w:t>
      </w:r>
      <w:r>
        <w:rPr>
          <w:rFonts w:ascii="ModusOperandi Book" w:hAnsi="ModusOperandi Book"/>
        </w:rPr>
        <w:t>C</w:t>
      </w:r>
      <w:r w:rsidRPr="005D19C7">
        <w:rPr>
          <w:rFonts w:ascii="ModusOperandi Book" w:hAnsi="ModusOperandi Book"/>
        </w:rPr>
        <w:t>onsultant.</w:t>
      </w:r>
    </w:p>
    <w:p w14:paraId="7F7FE280" w14:textId="77777777" w:rsidR="00FB792C" w:rsidRDefault="00FB792C" w:rsidP="00FB792C">
      <w:pPr>
        <w:overflowPunct/>
        <w:spacing w:line="360" w:lineRule="atLeast"/>
        <w:textAlignment w:val="auto"/>
        <w:rPr>
          <w:rFonts w:ascii="ModusOperandi Book" w:hAnsi="ModusOperandi Book"/>
        </w:rPr>
      </w:pPr>
    </w:p>
    <w:p w14:paraId="1BC78429" w14:textId="24A8EC59" w:rsidR="008B101D" w:rsidRPr="005D19C7" w:rsidRDefault="00FB792C" w:rsidP="00FB792C">
      <w:pPr>
        <w:overflowPunct/>
        <w:spacing w:line="360" w:lineRule="atLeast"/>
        <w:ind w:left="720" w:hanging="720"/>
        <w:textAlignment w:val="auto"/>
        <w:rPr>
          <w:rFonts w:ascii="ModusOperandi Book" w:hAnsi="ModusOperandi Book"/>
        </w:rPr>
      </w:pPr>
      <w:r>
        <w:rPr>
          <w:rFonts w:ascii="ModusOperandi Book" w:hAnsi="ModusOperandi Book"/>
        </w:rPr>
        <w:t xml:space="preserve">15.6 </w:t>
      </w:r>
      <w:r>
        <w:rPr>
          <w:rFonts w:ascii="ModusOperandi Book" w:hAnsi="ModusOperandi Book"/>
        </w:rPr>
        <w:tab/>
        <w:t>The provisions of Condition 15 shall be in addition and without prejudice to any of the Artist’s rights or remedies under Sections 77 to 84 (inclusive) of the Copyright Designs and Patents Act 1988.</w:t>
      </w:r>
    </w:p>
    <w:p w14:paraId="5025D9A2" w14:textId="77777777" w:rsidR="008B101D" w:rsidRDefault="008B101D" w:rsidP="008B101D">
      <w:pPr>
        <w:overflowPunct/>
        <w:spacing w:line="360" w:lineRule="atLeast"/>
        <w:ind w:left="993" w:hanging="993"/>
        <w:textAlignment w:val="auto"/>
        <w:rPr>
          <w:rFonts w:ascii="ModusOperandi Book" w:hAnsi="ModusOperandi Book"/>
        </w:rPr>
      </w:pPr>
    </w:p>
    <w:p w14:paraId="571AF34B" w14:textId="77777777" w:rsidR="008B101D" w:rsidRDefault="008B101D" w:rsidP="008B101D">
      <w:pPr>
        <w:overflowPunct/>
        <w:spacing w:line="360" w:lineRule="atLeast"/>
        <w:ind w:left="993" w:hanging="993"/>
        <w:textAlignment w:val="auto"/>
        <w:rPr>
          <w:rFonts w:ascii="ModusOperandi Book" w:hAnsi="ModusOperandi Book"/>
        </w:rPr>
      </w:pPr>
      <w:r w:rsidRPr="009D52E4">
        <w:rPr>
          <w:rFonts w:ascii="ModusOperandi Book" w:hAnsi="ModusOperandi Book"/>
          <w:b/>
        </w:rPr>
        <w:t>1</w:t>
      </w:r>
      <w:r>
        <w:rPr>
          <w:rFonts w:ascii="ModusOperandi Book" w:hAnsi="ModusOperandi Book"/>
          <w:b/>
        </w:rPr>
        <w:t>6</w:t>
      </w:r>
      <w:r w:rsidRPr="009D52E4">
        <w:rPr>
          <w:rFonts w:ascii="ModusOperandi Book" w:hAnsi="ModusOperandi Book"/>
          <w:b/>
        </w:rPr>
        <w:t>.</w:t>
      </w:r>
      <w:r>
        <w:rPr>
          <w:rFonts w:ascii="ModusOperandi Book" w:hAnsi="ModusOperandi Book"/>
        </w:rPr>
        <w:tab/>
      </w:r>
      <w:r w:rsidRPr="009D52E4">
        <w:rPr>
          <w:rFonts w:ascii="ModusOperandi Book" w:hAnsi="ModusOperandi Book"/>
          <w:b/>
        </w:rPr>
        <w:t>INDEMNITY</w:t>
      </w:r>
      <w:r>
        <w:rPr>
          <w:rFonts w:ascii="ModusOperandi Book" w:hAnsi="ModusOperandi Book"/>
          <w:b/>
        </w:rPr>
        <w:t xml:space="preserve"> (NON-INTELLECTUAL PROPERTY)</w:t>
      </w:r>
      <w:r>
        <w:rPr>
          <w:rFonts w:ascii="ModusOperandi Book" w:hAnsi="ModusOperandi Book"/>
        </w:rPr>
        <w:t xml:space="preserve">  </w:t>
      </w:r>
    </w:p>
    <w:p w14:paraId="3FF45D1D" w14:textId="77777777" w:rsidR="008B101D" w:rsidRDefault="008B101D" w:rsidP="008B101D">
      <w:pPr>
        <w:overflowPunct/>
        <w:spacing w:line="360" w:lineRule="atLeast"/>
        <w:ind w:left="993" w:hanging="425"/>
        <w:textAlignment w:val="auto"/>
        <w:rPr>
          <w:rFonts w:ascii="ModusOperandi Book" w:hAnsi="ModusOperandi Book"/>
        </w:rPr>
      </w:pPr>
      <w:r>
        <w:rPr>
          <w:rFonts w:ascii="ModusOperandi Book" w:hAnsi="ModusOperandi Book"/>
        </w:rPr>
        <w:t xml:space="preserve">    </w:t>
      </w:r>
    </w:p>
    <w:p w14:paraId="1CA4E559" w14:textId="7B52B7D8" w:rsidR="008B101D" w:rsidRPr="005D19C7" w:rsidRDefault="008B101D" w:rsidP="008B101D">
      <w:pPr>
        <w:overflowPunct/>
        <w:spacing w:line="360" w:lineRule="atLeast"/>
        <w:ind w:left="993" w:hanging="425"/>
        <w:textAlignment w:val="auto"/>
        <w:rPr>
          <w:rFonts w:ascii="ModusOperandi Book" w:hAnsi="ModusOperandi Book"/>
        </w:rPr>
      </w:pPr>
      <w:r>
        <w:rPr>
          <w:rFonts w:ascii="ModusOperandi Book" w:hAnsi="ModusOperandi Book"/>
        </w:rPr>
        <w:t xml:space="preserve">    </w:t>
      </w:r>
      <w:r w:rsidR="00847871">
        <w:rPr>
          <w:rFonts w:ascii="ModusOperandi Book" w:hAnsi="ModusOperandi Book"/>
        </w:rPr>
        <w:tab/>
      </w:r>
      <w:r w:rsidRPr="00F400F7">
        <w:rPr>
          <w:rFonts w:ascii="ModusOperandi Book" w:hAnsi="ModusOperandi Book"/>
        </w:rPr>
        <w:t>The Artist will indemnify the Client and keep the Client indemnified against each and every liability which the Client may incur to any person whatsoever against all damage, expense, loss, cost, claim or proceedings suffered or incurred by the Client to the building at the Site, to the extent that the same arisies out of or in connection with any negligence by the Artist in connection with the Work and the Services.</w:t>
      </w:r>
      <w:r>
        <w:rPr>
          <w:rFonts w:ascii="ModusOperandi Book" w:hAnsi="ModusOperandi Book"/>
        </w:rPr>
        <w:t xml:space="preserve"> </w:t>
      </w:r>
    </w:p>
    <w:p w14:paraId="7CFF4991" w14:textId="77777777" w:rsidR="008B101D" w:rsidRPr="005D19C7" w:rsidRDefault="008B101D" w:rsidP="008B101D">
      <w:pPr>
        <w:overflowPunct/>
        <w:spacing w:line="360" w:lineRule="atLeast"/>
        <w:textAlignment w:val="auto"/>
        <w:rPr>
          <w:rFonts w:ascii="ModusOperandi Book" w:hAnsi="ModusOperandi Book"/>
        </w:rPr>
      </w:pPr>
    </w:p>
    <w:p w14:paraId="68B62F64" w14:textId="741750FB" w:rsidR="008B101D" w:rsidRPr="00AD6064" w:rsidRDefault="008B101D" w:rsidP="00624BD8">
      <w:pPr>
        <w:overflowPunct/>
        <w:spacing w:line="360" w:lineRule="atLeast"/>
        <w:ind w:left="993" w:hanging="993"/>
        <w:textAlignment w:val="auto"/>
        <w:rPr>
          <w:rFonts w:ascii="ModusOperandi Book" w:hAnsi="ModusOperandi Book"/>
          <w:b/>
        </w:rPr>
      </w:pPr>
      <w:r w:rsidRPr="00AD6064">
        <w:rPr>
          <w:rFonts w:ascii="ModusOperandi Book" w:hAnsi="ModusOperandi Book"/>
          <w:b/>
        </w:rPr>
        <w:t>1</w:t>
      </w:r>
      <w:r>
        <w:rPr>
          <w:rFonts w:ascii="ModusOperandi Book" w:hAnsi="ModusOperandi Book"/>
          <w:b/>
        </w:rPr>
        <w:t>7</w:t>
      </w:r>
      <w:r w:rsidRPr="00AD6064">
        <w:rPr>
          <w:rFonts w:ascii="ModusOperandi Book" w:hAnsi="ModusOperandi Book"/>
          <w:b/>
        </w:rPr>
        <w:t xml:space="preserve">. </w:t>
      </w:r>
      <w:r>
        <w:rPr>
          <w:rFonts w:ascii="ModusOperandi Book" w:hAnsi="ModusOperandi Book"/>
          <w:b/>
        </w:rPr>
        <w:t xml:space="preserve">     </w:t>
      </w:r>
      <w:r w:rsidR="00624BD8">
        <w:rPr>
          <w:rFonts w:ascii="ModusOperandi Book" w:hAnsi="ModusOperandi Book"/>
          <w:b/>
        </w:rPr>
        <w:tab/>
      </w:r>
      <w:r w:rsidRPr="00AD6064">
        <w:rPr>
          <w:rFonts w:ascii="ModusOperandi Book" w:hAnsi="ModusOperandi Book"/>
          <w:b/>
        </w:rPr>
        <w:t>LONGEVITY AND VISIBILITY</w:t>
      </w:r>
    </w:p>
    <w:p w14:paraId="304508F0" w14:textId="77777777" w:rsidR="008B101D" w:rsidRPr="00503FE6" w:rsidRDefault="008B101D" w:rsidP="008B101D">
      <w:pPr>
        <w:overflowPunct/>
        <w:spacing w:line="360" w:lineRule="atLeast"/>
        <w:textAlignment w:val="auto"/>
        <w:rPr>
          <w:rFonts w:ascii="ModusOperandi Book" w:hAnsi="ModusOperandi Book"/>
        </w:rPr>
      </w:pPr>
    </w:p>
    <w:p w14:paraId="6374B175" w14:textId="2476985C" w:rsidR="008B101D" w:rsidRDefault="008B101D" w:rsidP="008B101D">
      <w:pPr>
        <w:overflowPunct/>
        <w:spacing w:line="360" w:lineRule="atLeast"/>
        <w:ind w:left="993" w:hanging="993"/>
        <w:textAlignment w:val="auto"/>
        <w:rPr>
          <w:rFonts w:ascii="ModusOperandi Book" w:hAnsi="ModusOperandi Book"/>
        </w:rPr>
      </w:pPr>
      <w:r w:rsidRPr="00503FE6">
        <w:rPr>
          <w:rFonts w:ascii="ModusOperandi Book" w:hAnsi="ModusOperandi Book"/>
        </w:rPr>
        <w:t>1</w:t>
      </w:r>
      <w:r>
        <w:rPr>
          <w:rFonts w:ascii="ModusOperandi Book" w:hAnsi="ModusOperandi Book"/>
        </w:rPr>
        <w:t>7</w:t>
      </w:r>
      <w:r w:rsidRPr="00503FE6">
        <w:rPr>
          <w:rFonts w:ascii="ModusOperandi Book" w:hAnsi="ModusOperandi Book"/>
        </w:rPr>
        <w:t xml:space="preserve">.1     </w:t>
      </w:r>
      <w:r w:rsidR="00847871">
        <w:rPr>
          <w:rFonts w:ascii="ModusOperandi Book" w:hAnsi="ModusOperandi Book"/>
        </w:rPr>
        <w:tab/>
      </w:r>
      <w:r w:rsidRPr="00503FE6">
        <w:rPr>
          <w:rFonts w:ascii="ModusOperandi Book" w:hAnsi="ModusOperandi Book"/>
        </w:rPr>
        <w:t xml:space="preserve">The Client confirms that the Work is intended to be visible within the specified site for </w:t>
      </w:r>
      <w:r>
        <w:rPr>
          <w:rFonts w:ascii="ModusOperandi Book" w:hAnsi="ModusOperandi Book"/>
        </w:rPr>
        <w:t xml:space="preserve">the foreseeable future, a minimum of 30 years, </w:t>
      </w:r>
      <w:r w:rsidRPr="00503FE6">
        <w:rPr>
          <w:rFonts w:ascii="ModusOperandi Book" w:hAnsi="ModusOperandi Book"/>
        </w:rPr>
        <w:t xml:space="preserve">during which time the public will be able to see it, so far as the Client is able to procure. </w:t>
      </w:r>
    </w:p>
    <w:p w14:paraId="0EC8C048" w14:textId="77777777" w:rsidR="008B101D" w:rsidRDefault="008B101D" w:rsidP="008B101D">
      <w:pPr>
        <w:overflowPunct/>
        <w:spacing w:line="360" w:lineRule="atLeast"/>
        <w:ind w:left="993" w:hanging="993"/>
        <w:textAlignment w:val="auto"/>
        <w:rPr>
          <w:rFonts w:ascii="ModusOperandi Book" w:hAnsi="ModusOperandi Book"/>
        </w:rPr>
      </w:pPr>
    </w:p>
    <w:p w14:paraId="4685376A" w14:textId="6A8FCAC4" w:rsidR="008B101D" w:rsidRPr="00503FE6" w:rsidRDefault="008B101D" w:rsidP="008B101D">
      <w:pPr>
        <w:overflowPunct/>
        <w:spacing w:line="360" w:lineRule="atLeast"/>
        <w:ind w:left="993" w:hanging="993"/>
        <w:textAlignment w:val="auto"/>
        <w:rPr>
          <w:rFonts w:ascii="ModusOperandi Book" w:hAnsi="ModusOperandi Book"/>
        </w:rPr>
      </w:pPr>
      <w:r>
        <w:rPr>
          <w:rFonts w:ascii="ModusOperandi Book" w:hAnsi="ModusOperandi Book"/>
        </w:rPr>
        <w:t xml:space="preserve">17.2      </w:t>
      </w:r>
      <w:r w:rsidR="00847871">
        <w:rPr>
          <w:rFonts w:ascii="ModusOperandi Book" w:hAnsi="ModusOperandi Book"/>
        </w:rPr>
        <w:tab/>
      </w:r>
      <w:r>
        <w:rPr>
          <w:rFonts w:ascii="ModusOperandi Book" w:hAnsi="ModusOperandi Book"/>
        </w:rPr>
        <w:t>The Client undertakes not to place permanently anything on or adjacent to, or in the vicinity of the work that will affect its visibilty, other than items used in the normal operation of the office building.</w:t>
      </w:r>
    </w:p>
    <w:p w14:paraId="7FABAC41" w14:textId="77777777" w:rsidR="008B101D" w:rsidRPr="005D19C7" w:rsidRDefault="008B101D" w:rsidP="00624BD8">
      <w:pPr>
        <w:tabs>
          <w:tab w:val="left" w:pos="993"/>
        </w:tabs>
        <w:overflowPunct/>
        <w:spacing w:line="360" w:lineRule="atLeast"/>
        <w:ind w:left="993" w:hanging="993"/>
        <w:textAlignment w:val="auto"/>
        <w:rPr>
          <w:rFonts w:ascii="ModusOperandi Book" w:hAnsi="ModusOperandi Book"/>
        </w:rPr>
      </w:pPr>
    </w:p>
    <w:p w14:paraId="77FC3624" w14:textId="7E70CF5C" w:rsidR="008B101D" w:rsidRPr="00AD6064" w:rsidRDefault="008B101D" w:rsidP="00624BD8">
      <w:pPr>
        <w:tabs>
          <w:tab w:val="left" w:pos="993"/>
        </w:tabs>
        <w:overflowPunct/>
        <w:spacing w:line="360" w:lineRule="atLeast"/>
        <w:ind w:left="993" w:hanging="993"/>
        <w:textAlignment w:val="auto"/>
        <w:rPr>
          <w:rFonts w:ascii="ModusOperandi Book" w:hAnsi="ModusOperandi Book"/>
          <w:b/>
        </w:rPr>
      </w:pPr>
      <w:r w:rsidRPr="00AD6064">
        <w:rPr>
          <w:rFonts w:ascii="ModusOperandi Book" w:hAnsi="ModusOperandi Book"/>
          <w:b/>
        </w:rPr>
        <w:t>1</w:t>
      </w:r>
      <w:r>
        <w:rPr>
          <w:rFonts w:ascii="ModusOperandi Book" w:hAnsi="ModusOperandi Book"/>
          <w:b/>
        </w:rPr>
        <w:t>8</w:t>
      </w:r>
      <w:r w:rsidRPr="00AD6064">
        <w:rPr>
          <w:rFonts w:ascii="ModusOperandi Book" w:hAnsi="ModusOperandi Book"/>
          <w:b/>
        </w:rPr>
        <w:t xml:space="preserve">.    </w:t>
      </w:r>
      <w:r>
        <w:rPr>
          <w:rFonts w:ascii="ModusOperandi Book" w:hAnsi="ModusOperandi Book"/>
          <w:b/>
        </w:rPr>
        <w:t xml:space="preserve"> </w:t>
      </w:r>
      <w:r w:rsidRPr="00AD6064">
        <w:rPr>
          <w:rFonts w:ascii="ModusOperandi Book" w:hAnsi="ModusOperandi Book"/>
          <w:b/>
        </w:rPr>
        <w:t xml:space="preserve"> </w:t>
      </w:r>
      <w:r w:rsidR="00624BD8">
        <w:rPr>
          <w:rFonts w:ascii="ModusOperandi Book" w:hAnsi="ModusOperandi Book"/>
          <w:b/>
        </w:rPr>
        <w:tab/>
      </w:r>
      <w:r w:rsidRPr="00AD6064">
        <w:rPr>
          <w:rFonts w:ascii="ModusOperandi Book" w:hAnsi="ModusOperandi Book"/>
          <w:b/>
        </w:rPr>
        <w:t>ADDRESSES</w:t>
      </w:r>
    </w:p>
    <w:p w14:paraId="21B5FF16" w14:textId="77777777" w:rsidR="008B101D" w:rsidRPr="005D19C7" w:rsidRDefault="008B101D" w:rsidP="00624BD8">
      <w:pPr>
        <w:tabs>
          <w:tab w:val="left" w:pos="993"/>
        </w:tabs>
        <w:overflowPunct/>
        <w:spacing w:line="360" w:lineRule="atLeast"/>
        <w:ind w:left="993" w:hanging="993"/>
        <w:textAlignment w:val="auto"/>
        <w:rPr>
          <w:rFonts w:ascii="ModusOperandi Book" w:hAnsi="ModusOperandi Book"/>
        </w:rPr>
      </w:pPr>
    </w:p>
    <w:p w14:paraId="5E07BA25" w14:textId="03E4F1F5" w:rsidR="008B101D" w:rsidRPr="005D19C7" w:rsidRDefault="00624BD8" w:rsidP="00624BD8">
      <w:pPr>
        <w:tabs>
          <w:tab w:val="left" w:pos="993"/>
        </w:tabs>
        <w:overflowPunct/>
        <w:spacing w:line="360" w:lineRule="atLeast"/>
        <w:ind w:left="993" w:hanging="993"/>
        <w:textAlignment w:val="auto"/>
        <w:rPr>
          <w:rFonts w:ascii="ModusOperandi Book" w:hAnsi="ModusOperandi Book"/>
        </w:rPr>
      </w:pPr>
      <w:r>
        <w:rPr>
          <w:rFonts w:ascii="ModusOperandi Book" w:hAnsi="ModusOperandi Book"/>
        </w:rPr>
        <w:tab/>
      </w:r>
      <w:r w:rsidR="008B101D" w:rsidRPr="005D19C7">
        <w:rPr>
          <w:rFonts w:ascii="ModusOperandi Book" w:hAnsi="ModusOperandi Book"/>
        </w:rPr>
        <w:t xml:space="preserve">The Artist undertakes to notify the Client in writing of any change in </w:t>
      </w:r>
      <w:r w:rsidR="00850392">
        <w:rPr>
          <w:rFonts w:ascii="ModusOperandi Book" w:hAnsi="ModusOperandi Book"/>
        </w:rPr>
        <w:t>his</w:t>
      </w:r>
      <w:r w:rsidR="008B101D" w:rsidRPr="005D19C7">
        <w:rPr>
          <w:rFonts w:ascii="ModusOperandi Book" w:hAnsi="ModusOperandi Book"/>
        </w:rPr>
        <w:t xml:space="preserve"> addre</w:t>
      </w:r>
      <w:r w:rsidR="00850392">
        <w:rPr>
          <w:rFonts w:ascii="ModusOperandi Book" w:hAnsi="ModusOperandi Book"/>
        </w:rPr>
        <w:t>ss, including the address of his</w:t>
      </w:r>
      <w:r w:rsidR="008B101D" w:rsidRPr="005D19C7">
        <w:rPr>
          <w:rFonts w:ascii="ModusOperandi Book" w:hAnsi="ModusOperandi Book"/>
        </w:rPr>
        <w:t xml:space="preserve"> studio, within twenty-one days of that change occurring</w:t>
      </w:r>
      <w:r w:rsidR="008B101D">
        <w:rPr>
          <w:rFonts w:ascii="ModusOperandi Book" w:hAnsi="ModusOperandi Book"/>
        </w:rPr>
        <w:t xml:space="preserve"> for a period of five years</w:t>
      </w:r>
      <w:r w:rsidR="008B101D" w:rsidRPr="005D19C7">
        <w:rPr>
          <w:rFonts w:ascii="ModusOperandi Book" w:hAnsi="ModusOperandi Book"/>
        </w:rPr>
        <w:t>.</w:t>
      </w:r>
    </w:p>
    <w:p w14:paraId="697CFE65" w14:textId="77777777" w:rsidR="008B101D" w:rsidRPr="005D19C7" w:rsidRDefault="008B101D" w:rsidP="00624BD8">
      <w:pPr>
        <w:tabs>
          <w:tab w:val="left" w:pos="993"/>
        </w:tabs>
        <w:overflowPunct/>
        <w:spacing w:line="360" w:lineRule="atLeast"/>
        <w:ind w:left="993" w:hanging="993"/>
        <w:textAlignment w:val="auto"/>
        <w:rPr>
          <w:rFonts w:ascii="ModusOperandi Book" w:hAnsi="ModusOperandi Book"/>
        </w:rPr>
      </w:pPr>
    </w:p>
    <w:p w14:paraId="7B386A8A" w14:textId="48CFF6A1" w:rsidR="008B101D" w:rsidRPr="00AD6064" w:rsidRDefault="008B101D" w:rsidP="00624BD8">
      <w:pPr>
        <w:tabs>
          <w:tab w:val="left" w:pos="993"/>
        </w:tabs>
        <w:overflowPunct/>
        <w:spacing w:line="360" w:lineRule="atLeast"/>
        <w:ind w:left="993" w:hanging="993"/>
        <w:textAlignment w:val="auto"/>
        <w:rPr>
          <w:rFonts w:ascii="ModusOperandi Book" w:hAnsi="ModusOperandi Book"/>
          <w:b/>
        </w:rPr>
      </w:pPr>
      <w:r>
        <w:rPr>
          <w:rFonts w:ascii="ModusOperandi Book" w:hAnsi="ModusOperandi Book"/>
          <w:b/>
        </w:rPr>
        <w:lastRenderedPageBreak/>
        <w:t>19</w:t>
      </w:r>
      <w:r w:rsidRPr="00AD6064">
        <w:rPr>
          <w:rFonts w:ascii="ModusOperandi Book" w:hAnsi="ModusOperandi Book"/>
          <w:b/>
        </w:rPr>
        <w:t xml:space="preserve">.     </w:t>
      </w:r>
      <w:r>
        <w:rPr>
          <w:rFonts w:ascii="ModusOperandi Book" w:hAnsi="ModusOperandi Book"/>
          <w:b/>
        </w:rPr>
        <w:t xml:space="preserve">  </w:t>
      </w:r>
      <w:r w:rsidR="00624BD8">
        <w:rPr>
          <w:rFonts w:ascii="ModusOperandi Book" w:hAnsi="ModusOperandi Book"/>
          <w:b/>
        </w:rPr>
        <w:tab/>
      </w:r>
      <w:r w:rsidRPr="00AD6064">
        <w:rPr>
          <w:rFonts w:ascii="ModusOperandi Book" w:hAnsi="ModusOperandi Book"/>
          <w:b/>
        </w:rPr>
        <w:t>VARIATIONS</w:t>
      </w:r>
    </w:p>
    <w:p w14:paraId="3E5C2805" w14:textId="77777777" w:rsidR="008B101D" w:rsidRPr="005D19C7" w:rsidRDefault="008B101D" w:rsidP="00624BD8">
      <w:pPr>
        <w:tabs>
          <w:tab w:val="left" w:pos="993"/>
        </w:tabs>
        <w:overflowPunct/>
        <w:spacing w:line="360" w:lineRule="atLeast"/>
        <w:ind w:left="993" w:hanging="993"/>
        <w:textAlignment w:val="auto"/>
        <w:rPr>
          <w:rFonts w:ascii="ModusOperandi Book" w:hAnsi="ModusOperandi Book"/>
        </w:rPr>
      </w:pPr>
    </w:p>
    <w:p w14:paraId="70781344" w14:textId="77777777" w:rsidR="008B101D" w:rsidRDefault="008B101D" w:rsidP="00624BD8">
      <w:pPr>
        <w:tabs>
          <w:tab w:val="left" w:pos="993"/>
        </w:tabs>
        <w:overflowPunct/>
        <w:spacing w:line="360" w:lineRule="atLeast"/>
        <w:ind w:left="993" w:hanging="993"/>
        <w:textAlignment w:val="auto"/>
        <w:rPr>
          <w:rFonts w:ascii="ModusOperandi Book" w:hAnsi="ModusOperandi Book"/>
        </w:rPr>
      </w:pPr>
      <w:r>
        <w:rPr>
          <w:rFonts w:ascii="ModusOperandi Book" w:hAnsi="ModusOperandi Book"/>
        </w:rPr>
        <w:t>19.1</w:t>
      </w:r>
      <w:r>
        <w:rPr>
          <w:rFonts w:ascii="ModusOperandi Book" w:hAnsi="ModusOperandi Book"/>
        </w:rPr>
        <w:tab/>
      </w:r>
      <w:r w:rsidRPr="005D19C7">
        <w:rPr>
          <w:rFonts w:ascii="ModusOperandi Book" w:hAnsi="ModusOperandi Book"/>
        </w:rPr>
        <w:t xml:space="preserve">No variations or additions to these </w:t>
      </w:r>
      <w:r>
        <w:rPr>
          <w:rFonts w:ascii="ModusOperandi Book" w:hAnsi="ModusOperandi Book"/>
        </w:rPr>
        <w:t>c</w:t>
      </w:r>
      <w:r w:rsidRPr="005D19C7">
        <w:rPr>
          <w:rFonts w:ascii="ModusOperandi Book" w:hAnsi="ModusOperandi Book"/>
        </w:rPr>
        <w:t xml:space="preserve">onditions may be made without the written consent of </w:t>
      </w:r>
      <w:r>
        <w:rPr>
          <w:rFonts w:ascii="ModusOperandi Book" w:hAnsi="ModusOperandi Book"/>
        </w:rPr>
        <w:t>the Artist and the Client</w:t>
      </w:r>
      <w:r w:rsidRPr="005D19C7">
        <w:rPr>
          <w:rFonts w:ascii="ModusOperandi Book" w:hAnsi="ModusOperandi Book"/>
        </w:rPr>
        <w:t>.</w:t>
      </w:r>
    </w:p>
    <w:p w14:paraId="49881489" w14:textId="77777777" w:rsidR="008B101D" w:rsidRDefault="008B101D" w:rsidP="00624BD8">
      <w:pPr>
        <w:tabs>
          <w:tab w:val="left" w:pos="993"/>
        </w:tabs>
        <w:overflowPunct/>
        <w:spacing w:line="360" w:lineRule="atLeast"/>
        <w:ind w:left="993" w:hanging="993"/>
        <w:textAlignment w:val="auto"/>
        <w:rPr>
          <w:rFonts w:ascii="ModusOperandi Book" w:hAnsi="ModusOperandi Book"/>
        </w:rPr>
      </w:pPr>
    </w:p>
    <w:p w14:paraId="048896ED" w14:textId="77777777" w:rsidR="008B101D" w:rsidRPr="005D19C7" w:rsidRDefault="008B101D" w:rsidP="00624BD8">
      <w:pPr>
        <w:tabs>
          <w:tab w:val="left" w:pos="993"/>
        </w:tabs>
        <w:overflowPunct/>
        <w:spacing w:line="360" w:lineRule="atLeast"/>
        <w:ind w:left="993" w:hanging="993"/>
        <w:textAlignment w:val="auto"/>
        <w:rPr>
          <w:rFonts w:ascii="ModusOperandi Book" w:hAnsi="ModusOperandi Book"/>
        </w:rPr>
      </w:pPr>
      <w:r>
        <w:rPr>
          <w:rFonts w:ascii="ModusOperandi Book" w:hAnsi="ModusOperandi Book"/>
        </w:rPr>
        <w:t>19.2</w:t>
      </w:r>
      <w:r>
        <w:rPr>
          <w:rFonts w:ascii="ModusOperandi Book" w:hAnsi="ModusOperandi Book"/>
        </w:rPr>
        <w:tab/>
      </w:r>
      <w:r w:rsidRPr="005D19C7">
        <w:rPr>
          <w:rFonts w:ascii="ModusOperandi Book" w:hAnsi="ModusOperandi Book"/>
        </w:rPr>
        <w:t xml:space="preserve">A waiver by the Artist </w:t>
      </w:r>
      <w:r>
        <w:rPr>
          <w:rFonts w:ascii="ModusOperandi Book" w:hAnsi="ModusOperandi Book"/>
        </w:rPr>
        <w:t xml:space="preserve">or the Client </w:t>
      </w:r>
      <w:r w:rsidRPr="005D19C7">
        <w:rPr>
          <w:rFonts w:ascii="ModusOperandi Book" w:hAnsi="ModusOperandi Book"/>
        </w:rPr>
        <w:t xml:space="preserve">of any of the terms and conditions of this </w:t>
      </w:r>
      <w:r>
        <w:rPr>
          <w:rFonts w:ascii="ModusOperandi Book" w:hAnsi="ModusOperandi Book"/>
        </w:rPr>
        <w:t>Contract</w:t>
      </w:r>
      <w:r w:rsidRPr="005D19C7">
        <w:rPr>
          <w:rFonts w:ascii="ModusOperandi Book" w:hAnsi="ModusOperandi Book"/>
        </w:rPr>
        <w:t xml:space="preserve"> shall not constitute a general waiver of such terms and conditions, nor shall such a waiver affect any other terms whatever.</w:t>
      </w:r>
    </w:p>
    <w:p w14:paraId="0712BCB2" w14:textId="77777777" w:rsidR="008B101D" w:rsidRPr="005D19C7" w:rsidRDefault="008B101D" w:rsidP="00624BD8">
      <w:pPr>
        <w:tabs>
          <w:tab w:val="left" w:pos="993"/>
        </w:tabs>
        <w:overflowPunct/>
        <w:spacing w:line="360" w:lineRule="atLeast"/>
        <w:ind w:left="993" w:hanging="993"/>
        <w:textAlignment w:val="auto"/>
        <w:rPr>
          <w:rFonts w:ascii="ModusOperandi Book" w:hAnsi="ModusOperandi Book"/>
        </w:rPr>
      </w:pPr>
    </w:p>
    <w:p w14:paraId="74DDADC9" w14:textId="6D356237" w:rsidR="008B101D" w:rsidRPr="006568CD" w:rsidRDefault="008B101D" w:rsidP="00624BD8">
      <w:pPr>
        <w:tabs>
          <w:tab w:val="left" w:pos="993"/>
        </w:tabs>
        <w:overflowPunct/>
        <w:spacing w:line="360" w:lineRule="atLeast"/>
        <w:ind w:left="993" w:hanging="993"/>
        <w:textAlignment w:val="auto"/>
        <w:rPr>
          <w:rFonts w:ascii="ModusOperandi Book" w:hAnsi="ModusOperandi Book"/>
          <w:b/>
        </w:rPr>
      </w:pPr>
      <w:r>
        <w:rPr>
          <w:rFonts w:ascii="ModusOperandi Book" w:hAnsi="ModusOperandi Book"/>
          <w:b/>
        </w:rPr>
        <w:t>20</w:t>
      </w:r>
      <w:r w:rsidRPr="006568CD">
        <w:rPr>
          <w:rFonts w:ascii="ModusOperandi Book" w:hAnsi="ModusOperandi Book"/>
          <w:b/>
        </w:rPr>
        <w:t xml:space="preserve">.    </w:t>
      </w:r>
      <w:r>
        <w:rPr>
          <w:rFonts w:ascii="ModusOperandi Book" w:hAnsi="ModusOperandi Book"/>
          <w:b/>
        </w:rPr>
        <w:t xml:space="preserve">  </w:t>
      </w:r>
      <w:r w:rsidR="00624BD8">
        <w:rPr>
          <w:rFonts w:ascii="ModusOperandi Book" w:hAnsi="ModusOperandi Book"/>
          <w:b/>
        </w:rPr>
        <w:tab/>
      </w:r>
      <w:r w:rsidRPr="006568CD">
        <w:rPr>
          <w:rFonts w:ascii="ModusOperandi Book" w:hAnsi="ModusOperandi Book"/>
          <w:b/>
        </w:rPr>
        <w:t>AGENTS OF THE CLIENT</w:t>
      </w:r>
    </w:p>
    <w:p w14:paraId="7760EFE7" w14:textId="77777777" w:rsidR="008B101D" w:rsidRDefault="008B101D" w:rsidP="008B101D">
      <w:pPr>
        <w:overflowPunct/>
        <w:spacing w:line="360" w:lineRule="atLeast"/>
        <w:ind w:firstLine="993"/>
        <w:textAlignment w:val="auto"/>
        <w:rPr>
          <w:rFonts w:ascii="ModusOperandi Book" w:hAnsi="ModusOperandi Book"/>
        </w:rPr>
      </w:pPr>
      <w:r w:rsidRPr="005D19C7">
        <w:rPr>
          <w:rFonts w:ascii="ModusOperandi Book" w:hAnsi="ModusOperandi Book"/>
        </w:rPr>
        <w:t>The Artist shall have no liability or responsibility fo</w:t>
      </w:r>
      <w:r>
        <w:rPr>
          <w:rFonts w:ascii="ModusOperandi Book" w:hAnsi="ModusOperandi Book"/>
        </w:rPr>
        <w:t xml:space="preserve">r the acts or omissions of </w:t>
      </w:r>
      <w:r w:rsidRPr="005D19C7">
        <w:rPr>
          <w:rFonts w:ascii="ModusOperandi Book" w:hAnsi="ModusOperandi Book"/>
        </w:rPr>
        <w:t xml:space="preserve">contractors </w:t>
      </w:r>
    </w:p>
    <w:p w14:paraId="5CE062BC" w14:textId="77777777" w:rsidR="008B101D" w:rsidRPr="005D19C7" w:rsidRDefault="008B101D" w:rsidP="008B101D">
      <w:pPr>
        <w:overflowPunct/>
        <w:spacing w:line="360" w:lineRule="atLeast"/>
        <w:ind w:firstLine="993"/>
        <w:textAlignment w:val="auto"/>
        <w:rPr>
          <w:rFonts w:ascii="ModusOperandi Book" w:hAnsi="ModusOperandi Book"/>
        </w:rPr>
      </w:pPr>
      <w:r w:rsidRPr="005D19C7">
        <w:rPr>
          <w:rFonts w:ascii="ModusOperandi Book" w:hAnsi="ModusOperandi Book"/>
        </w:rPr>
        <w:t>or employees or agents of the Client.</w:t>
      </w:r>
    </w:p>
    <w:p w14:paraId="27389CD7" w14:textId="77777777" w:rsidR="008B101D" w:rsidRPr="005D19C7" w:rsidRDefault="008B101D" w:rsidP="008B101D">
      <w:pPr>
        <w:overflowPunct/>
        <w:spacing w:line="360" w:lineRule="atLeast"/>
        <w:textAlignment w:val="auto"/>
        <w:rPr>
          <w:rFonts w:ascii="ModusOperandi Book" w:hAnsi="ModusOperandi Book"/>
        </w:rPr>
      </w:pPr>
    </w:p>
    <w:p w14:paraId="41E5B614" w14:textId="15D4AFC0" w:rsidR="008B101D" w:rsidRPr="006568CD" w:rsidRDefault="008B101D" w:rsidP="00624BD8">
      <w:pPr>
        <w:overflowPunct/>
        <w:spacing w:line="360" w:lineRule="atLeast"/>
        <w:ind w:left="993" w:hanging="993"/>
        <w:textAlignment w:val="auto"/>
        <w:rPr>
          <w:rFonts w:ascii="ModusOperandi Book" w:hAnsi="ModusOperandi Book"/>
          <w:b/>
        </w:rPr>
      </w:pPr>
      <w:r w:rsidRPr="006568CD">
        <w:rPr>
          <w:rFonts w:ascii="ModusOperandi Book" w:hAnsi="ModusOperandi Book"/>
          <w:b/>
        </w:rPr>
        <w:t>2</w:t>
      </w:r>
      <w:r>
        <w:rPr>
          <w:rFonts w:ascii="ModusOperandi Book" w:hAnsi="ModusOperandi Book"/>
          <w:b/>
        </w:rPr>
        <w:t>1</w:t>
      </w:r>
      <w:r w:rsidRPr="006568CD">
        <w:rPr>
          <w:rFonts w:ascii="ModusOperandi Book" w:hAnsi="ModusOperandi Book"/>
          <w:b/>
        </w:rPr>
        <w:t xml:space="preserve">.    </w:t>
      </w:r>
      <w:r>
        <w:rPr>
          <w:rFonts w:ascii="ModusOperandi Book" w:hAnsi="ModusOperandi Book"/>
          <w:b/>
        </w:rPr>
        <w:t xml:space="preserve">  </w:t>
      </w:r>
      <w:r w:rsidR="00624BD8">
        <w:rPr>
          <w:rFonts w:ascii="ModusOperandi Book" w:hAnsi="ModusOperandi Book"/>
          <w:b/>
        </w:rPr>
        <w:tab/>
      </w:r>
      <w:r w:rsidRPr="006568CD">
        <w:rPr>
          <w:rFonts w:ascii="ModusOperandi Book" w:hAnsi="ModusOperandi Book"/>
          <w:b/>
        </w:rPr>
        <w:t>DURATION</w:t>
      </w:r>
    </w:p>
    <w:p w14:paraId="2486EC2B" w14:textId="7CE4D972" w:rsidR="008B101D" w:rsidRPr="005D19C7" w:rsidRDefault="008B101D" w:rsidP="008B101D">
      <w:pPr>
        <w:overflowPunct/>
        <w:spacing w:line="360" w:lineRule="atLeast"/>
        <w:ind w:left="993"/>
        <w:textAlignment w:val="auto"/>
        <w:rPr>
          <w:rFonts w:ascii="ModusOperandi Book" w:hAnsi="ModusOperandi Book"/>
        </w:rPr>
      </w:pPr>
      <w:r w:rsidRPr="005D19C7">
        <w:rPr>
          <w:rFonts w:ascii="ModusOperandi Book" w:hAnsi="ModusOperandi Book"/>
        </w:rPr>
        <w:t xml:space="preserve">This </w:t>
      </w:r>
      <w:r>
        <w:rPr>
          <w:rFonts w:ascii="ModusOperandi Book" w:hAnsi="ModusOperandi Book"/>
        </w:rPr>
        <w:t>Contract</w:t>
      </w:r>
      <w:r w:rsidRPr="005D19C7">
        <w:rPr>
          <w:rFonts w:ascii="ModusOperandi Book" w:hAnsi="ModusOperandi Book"/>
        </w:rPr>
        <w:t xml:space="preserve"> is binding upon the parties, their assigns and all other successors in title.</w:t>
      </w:r>
      <w:r>
        <w:rPr>
          <w:rFonts w:ascii="ModusOperandi Book" w:hAnsi="ModusOperandi Book"/>
        </w:rPr>
        <w:t xml:space="preserve"> </w:t>
      </w:r>
      <w:r w:rsidRPr="003F6452">
        <w:rPr>
          <w:rFonts w:ascii="ModusOperandi Book" w:hAnsi="ModusOperandi Book"/>
        </w:rPr>
        <w:t>No action or proceedings for any breach of th</w:t>
      </w:r>
      <w:r>
        <w:rPr>
          <w:rFonts w:ascii="ModusOperandi Book" w:hAnsi="ModusOperandi Book"/>
        </w:rPr>
        <w:t xml:space="preserve">is Contract </w:t>
      </w:r>
      <w:r w:rsidRPr="003F6452">
        <w:rPr>
          <w:rFonts w:ascii="ModusOperandi Book" w:hAnsi="ModusOperandi Book"/>
        </w:rPr>
        <w:t xml:space="preserve">shall be commenced against the </w:t>
      </w:r>
      <w:r>
        <w:rPr>
          <w:rFonts w:ascii="ModusOperandi Book" w:hAnsi="ModusOperandi Book"/>
        </w:rPr>
        <w:t>Artist</w:t>
      </w:r>
      <w:r w:rsidRPr="003F6452">
        <w:rPr>
          <w:rFonts w:ascii="ModusOperandi Book" w:hAnsi="ModusOperandi Book"/>
        </w:rPr>
        <w:t xml:space="preserve"> after the expiry of 12 years from the date </w:t>
      </w:r>
      <w:r w:rsidR="00F57580">
        <w:rPr>
          <w:rFonts w:ascii="ModusOperandi Book" w:hAnsi="ModusOperandi Book"/>
        </w:rPr>
        <w:t>the installation of the Work is complete</w:t>
      </w:r>
      <w:r w:rsidR="006321E1">
        <w:rPr>
          <w:rFonts w:ascii="ModusOperandi Book" w:hAnsi="ModusOperandi Book"/>
        </w:rPr>
        <w:t>d</w:t>
      </w:r>
      <w:r w:rsidR="00F57580">
        <w:rPr>
          <w:rFonts w:ascii="ModusOperandi Book" w:hAnsi="ModusOperandi Book"/>
        </w:rPr>
        <w:t xml:space="preserve">. </w:t>
      </w:r>
    </w:p>
    <w:p w14:paraId="671EEB5C" w14:textId="77777777" w:rsidR="008B101D" w:rsidRPr="005D19C7" w:rsidRDefault="008B101D" w:rsidP="008B101D">
      <w:pPr>
        <w:overflowPunct/>
        <w:spacing w:line="360" w:lineRule="atLeast"/>
        <w:textAlignment w:val="auto"/>
        <w:rPr>
          <w:rFonts w:ascii="ModusOperandi Book" w:hAnsi="ModusOperandi Book"/>
        </w:rPr>
      </w:pPr>
    </w:p>
    <w:p w14:paraId="28381C0A" w14:textId="0565AB94" w:rsidR="008B101D" w:rsidRDefault="008B101D" w:rsidP="00624BD8">
      <w:pPr>
        <w:overflowPunct/>
        <w:spacing w:line="360" w:lineRule="atLeast"/>
        <w:ind w:left="993" w:hanging="993"/>
        <w:textAlignment w:val="auto"/>
        <w:rPr>
          <w:rFonts w:ascii="ModusOperandi Book" w:hAnsi="ModusOperandi Book"/>
          <w:b/>
        </w:rPr>
      </w:pPr>
      <w:r w:rsidRPr="006568CD">
        <w:rPr>
          <w:rFonts w:ascii="ModusOperandi Book" w:hAnsi="ModusOperandi Book"/>
          <w:b/>
        </w:rPr>
        <w:t>2</w:t>
      </w:r>
      <w:r>
        <w:rPr>
          <w:rFonts w:ascii="ModusOperandi Book" w:hAnsi="ModusOperandi Book"/>
          <w:b/>
        </w:rPr>
        <w:t>2</w:t>
      </w:r>
      <w:r w:rsidRPr="006568CD">
        <w:rPr>
          <w:rFonts w:ascii="ModusOperandi Book" w:hAnsi="ModusOperandi Book"/>
          <w:b/>
        </w:rPr>
        <w:t xml:space="preserve">.    </w:t>
      </w:r>
      <w:r>
        <w:rPr>
          <w:rFonts w:ascii="ModusOperandi Book" w:hAnsi="ModusOperandi Book"/>
          <w:b/>
        </w:rPr>
        <w:t xml:space="preserve">  </w:t>
      </w:r>
      <w:r w:rsidR="00624BD8">
        <w:rPr>
          <w:rFonts w:ascii="ModusOperandi Book" w:hAnsi="ModusOperandi Book"/>
          <w:b/>
        </w:rPr>
        <w:tab/>
      </w:r>
      <w:r w:rsidRPr="006568CD">
        <w:rPr>
          <w:rFonts w:ascii="ModusOperandi Book" w:hAnsi="ModusOperandi Book"/>
          <w:b/>
        </w:rPr>
        <w:t>PROPER LAW</w:t>
      </w:r>
    </w:p>
    <w:p w14:paraId="0B986987" w14:textId="77777777" w:rsidR="008B101D" w:rsidRPr="006568CD" w:rsidRDefault="008B101D" w:rsidP="008B101D">
      <w:pPr>
        <w:overflowPunct/>
        <w:spacing w:line="360" w:lineRule="atLeast"/>
        <w:ind w:left="993"/>
        <w:textAlignment w:val="auto"/>
        <w:rPr>
          <w:rFonts w:ascii="ModusOperandi Book" w:hAnsi="ModusOperandi Book"/>
          <w:b/>
        </w:rPr>
      </w:pPr>
      <w:r w:rsidRPr="005D19C7">
        <w:rPr>
          <w:rFonts w:ascii="ModusOperandi Book" w:hAnsi="ModusOperandi Book"/>
        </w:rPr>
        <w:t xml:space="preserve">This </w:t>
      </w:r>
      <w:r>
        <w:rPr>
          <w:rFonts w:ascii="ModusOperandi Book" w:hAnsi="ModusOperandi Book"/>
        </w:rPr>
        <w:t>Contract</w:t>
      </w:r>
      <w:r w:rsidRPr="005D19C7">
        <w:rPr>
          <w:rFonts w:ascii="ModusOperandi Book" w:hAnsi="ModusOperandi Book"/>
        </w:rPr>
        <w:t xml:space="preserve"> </w:t>
      </w:r>
      <w:r>
        <w:rPr>
          <w:rFonts w:ascii="ModusOperandi Book" w:hAnsi="ModusOperandi Book"/>
        </w:rPr>
        <w:t xml:space="preserve">shall be governed by and construed in accordance with English law and the parties submit to the non-exclusive jurisdiction of the English courts. </w:t>
      </w:r>
    </w:p>
    <w:p w14:paraId="711514DD" w14:textId="77777777" w:rsidR="008B101D" w:rsidRPr="005D19C7" w:rsidRDefault="008B101D" w:rsidP="00624BD8">
      <w:pPr>
        <w:overflowPunct/>
        <w:spacing w:line="360" w:lineRule="atLeast"/>
        <w:ind w:left="993" w:hanging="993"/>
        <w:textAlignment w:val="auto"/>
        <w:rPr>
          <w:rFonts w:ascii="ModusOperandi Book" w:hAnsi="ModusOperandi Book"/>
        </w:rPr>
      </w:pPr>
    </w:p>
    <w:p w14:paraId="50CE64A9" w14:textId="5D078AD3" w:rsidR="008B101D" w:rsidRPr="006568CD" w:rsidRDefault="008B101D" w:rsidP="00624BD8">
      <w:pPr>
        <w:overflowPunct/>
        <w:spacing w:line="360" w:lineRule="atLeast"/>
        <w:ind w:left="993" w:hanging="993"/>
        <w:textAlignment w:val="auto"/>
        <w:rPr>
          <w:rFonts w:ascii="ModusOperandi Book" w:hAnsi="ModusOperandi Book"/>
          <w:b/>
        </w:rPr>
      </w:pPr>
      <w:r w:rsidRPr="006568CD">
        <w:rPr>
          <w:rFonts w:ascii="ModusOperandi Book" w:hAnsi="ModusOperandi Book"/>
          <w:b/>
        </w:rPr>
        <w:t>2</w:t>
      </w:r>
      <w:r>
        <w:rPr>
          <w:rFonts w:ascii="ModusOperandi Book" w:hAnsi="ModusOperandi Book"/>
          <w:b/>
        </w:rPr>
        <w:t>3</w:t>
      </w:r>
      <w:r w:rsidRPr="006568CD">
        <w:rPr>
          <w:rFonts w:ascii="ModusOperandi Book" w:hAnsi="ModusOperandi Book"/>
          <w:b/>
        </w:rPr>
        <w:t xml:space="preserve">.     </w:t>
      </w:r>
      <w:r>
        <w:rPr>
          <w:rFonts w:ascii="ModusOperandi Book" w:hAnsi="ModusOperandi Book"/>
          <w:b/>
        </w:rPr>
        <w:t xml:space="preserve"> </w:t>
      </w:r>
      <w:r w:rsidR="00624BD8">
        <w:rPr>
          <w:rFonts w:ascii="ModusOperandi Book" w:hAnsi="ModusOperandi Book"/>
          <w:b/>
        </w:rPr>
        <w:tab/>
      </w:r>
      <w:r w:rsidRPr="006568CD">
        <w:rPr>
          <w:rFonts w:ascii="ModusOperandi Book" w:hAnsi="ModusOperandi Book"/>
          <w:b/>
        </w:rPr>
        <w:t>DISPUTES</w:t>
      </w:r>
    </w:p>
    <w:p w14:paraId="18F88356" w14:textId="1B6717C4" w:rsidR="008B101D" w:rsidRPr="005D19C7" w:rsidRDefault="00624BD8" w:rsidP="00624BD8">
      <w:pPr>
        <w:overflowPunct/>
        <w:spacing w:line="360" w:lineRule="atLeast"/>
        <w:ind w:left="993" w:hanging="993"/>
        <w:textAlignment w:val="auto"/>
        <w:rPr>
          <w:rFonts w:ascii="ModusOperandi Book" w:hAnsi="ModusOperandi Book"/>
        </w:rPr>
      </w:pPr>
      <w:r>
        <w:rPr>
          <w:rFonts w:ascii="ModusOperandi Book" w:hAnsi="ModusOperandi Book"/>
        </w:rPr>
        <w:tab/>
      </w:r>
      <w:r w:rsidR="008B101D" w:rsidRPr="005D19C7">
        <w:rPr>
          <w:rFonts w:ascii="ModusOperandi Book" w:hAnsi="ModusOperandi Book"/>
        </w:rPr>
        <w:t xml:space="preserve">Any dispute under or arising from this </w:t>
      </w:r>
      <w:r w:rsidR="008B101D">
        <w:rPr>
          <w:rFonts w:ascii="ModusOperandi Book" w:hAnsi="ModusOperandi Book"/>
        </w:rPr>
        <w:t>Contract</w:t>
      </w:r>
      <w:r w:rsidR="008B101D" w:rsidRPr="005D19C7">
        <w:rPr>
          <w:rFonts w:ascii="ModusOperandi Book" w:hAnsi="ModusOperandi Book"/>
        </w:rPr>
        <w:t xml:space="preserve"> may be referred at the instance of either party to an independent arbiter </w:t>
      </w:r>
      <w:r w:rsidR="008B101D">
        <w:rPr>
          <w:rFonts w:ascii="ModusOperandi Book" w:hAnsi="ModusOperandi Book"/>
        </w:rPr>
        <w:t xml:space="preserve">(Modus Operandi unless agreed otherwise) </w:t>
      </w:r>
      <w:r w:rsidR="008B101D" w:rsidRPr="005D19C7">
        <w:rPr>
          <w:rFonts w:ascii="ModusOperandi Book" w:hAnsi="ModusOperandi Book"/>
        </w:rPr>
        <w:t>who shall use all reasonable endeavours to effect a solution acceptable to all parties and may make recommendations according to what s/he considers fair and reasonable in the circumstances of the case.  Such referral shall be without prejudice to the right of any party to take legal proceedings at any stage.</w:t>
      </w:r>
    </w:p>
    <w:p w14:paraId="10D328DA" w14:textId="77777777" w:rsidR="008B101D" w:rsidRPr="005D19C7" w:rsidRDefault="008B101D" w:rsidP="00624BD8">
      <w:pPr>
        <w:overflowPunct/>
        <w:spacing w:line="360" w:lineRule="atLeast"/>
        <w:ind w:left="993" w:hanging="993"/>
        <w:textAlignment w:val="auto"/>
        <w:rPr>
          <w:rFonts w:ascii="ModusOperandi Book" w:hAnsi="ModusOperandi Book"/>
        </w:rPr>
      </w:pPr>
    </w:p>
    <w:p w14:paraId="0FD2E5ED" w14:textId="7FAD1E4A" w:rsidR="008B101D" w:rsidRPr="006568CD" w:rsidRDefault="008B101D" w:rsidP="00624BD8">
      <w:pPr>
        <w:overflowPunct/>
        <w:spacing w:line="360" w:lineRule="atLeast"/>
        <w:ind w:left="993" w:hanging="993"/>
        <w:textAlignment w:val="auto"/>
        <w:rPr>
          <w:rFonts w:ascii="ModusOperandi Book" w:hAnsi="ModusOperandi Book"/>
          <w:b/>
        </w:rPr>
      </w:pPr>
      <w:r w:rsidRPr="006568CD">
        <w:rPr>
          <w:rFonts w:ascii="ModusOperandi Book" w:hAnsi="ModusOperandi Book"/>
          <w:b/>
        </w:rPr>
        <w:t>2</w:t>
      </w:r>
      <w:r>
        <w:rPr>
          <w:rFonts w:ascii="ModusOperandi Book" w:hAnsi="ModusOperandi Book"/>
          <w:b/>
        </w:rPr>
        <w:t>4</w:t>
      </w:r>
      <w:r w:rsidRPr="006568CD">
        <w:rPr>
          <w:rFonts w:ascii="ModusOperandi Book" w:hAnsi="ModusOperandi Book"/>
          <w:b/>
        </w:rPr>
        <w:t xml:space="preserve">.    </w:t>
      </w:r>
      <w:r>
        <w:rPr>
          <w:rFonts w:ascii="ModusOperandi Book" w:hAnsi="ModusOperandi Book"/>
          <w:b/>
        </w:rPr>
        <w:t xml:space="preserve">  </w:t>
      </w:r>
      <w:r w:rsidR="00624BD8">
        <w:rPr>
          <w:rFonts w:ascii="ModusOperandi Book" w:hAnsi="ModusOperandi Book"/>
          <w:b/>
        </w:rPr>
        <w:tab/>
      </w:r>
      <w:r w:rsidRPr="006568CD">
        <w:rPr>
          <w:rFonts w:ascii="ModusOperandi Book" w:hAnsi="ModusOperandi Book"/>
          <w:b/>
        </w:rPr>
        <w:t>AUTHORITY</w:t>
      </w:r>
    </w:p>
    <w:p w14:paraId="28CB6774" w14:textId="271BE13F" w:rsidR="008B101D" w:rsidRPr="005D19C7" w:rsidRDefault="00624BD8" w:rsidP="00624BD8">
      <w:pPr>
        <w:overflowPunct/>
        <w:spacing w:line="360" w:lineRule="atLeast"/>
        <w:ind w:left="993" w:hanging="993"/>
        <w:textAlignment w:val="auto"/>
        <w:rPr>
          <w:rFonts w:ascii="ModusOperandi Book" w:hAnsi="ModusOperandi Book"/>
        </w:rPr>
      </w:pPr>
      <w:r>
        <w:rPr>
          <w:rFonts w:ascii="ModusOperandi Book" w:hAnsi="ModusOperandi Book"/>
        </w:rPr>
        <w:tab/>
      </w:r>
      <w:r w:rsidR="008B101D">
        <w:rPr>
          <w:rFonts w:ascii="ModusOperandi Book" w:hAnsi="ModusOperandi Book"/>
        </w:rPr>
        <w:t>The Artist</w:t>
      </w:r>
      <w:r w:rsidR="008B101D" w:rsidRPr="005D19C7">
        <w:rPr>
          <w:rFonts w:ascii="ModusOperandi Book" w:hAnsi="ModusOperandi Book"/>
        </w:rPr>
        <w:t xml:space="preserve"> warrants that </w:t>
      </w:r>
      <w:r w:rsidR="006F1FB9">
        <w:rPr>
          <w:rFonts w:ascii="ModusOperandi Book" w:hAnsi="ModusOperandi Book"/>
        </w:rPr>
        <w:t>he</w:t>
      </w:r>
      <w:r w:rsidR="005841EF">
        <w:rPr>
          <w:rFonts w:ascii="ModusOperandi Book" w:hAnsi="ModusOperandi Book"/>
        </w:rPr>
        <w:t xml:space="preserve"> </w:t>
      </w:r>
      <w:r w:rsidR="008B101D" w:rsidRPr="005D19C7">
        <w:rPr>
          <w:rFonts w:ascii="ModusOperandi Book" w:hAnsi="ModusOperandi Book"/>
        </w:rPr>
        <w:t xml:space="preserve">has the authority to enter into this </w:t>
      </w:r>
      <w:r w:rsidR="008B101D">
        <w:rPr>
          <w:rFonts w:ascii="ModusOperandi Book" w:hAnsi="ModusOperandi Book"/>
        </w:rPr>
        <w:t>Contract</w:t>
      </w:r>
      <w:r w:rsidR="008B101D" w:rsidRPr="005D19C7">
        <w:rPr>
          <w:rFonts w:ascii="ModusOperandi Book" w:hAnsi="ModusOperandi Book"/>
        </w:rPr>
        <w:t xml:space="preserve"> and to give the undertakings and representations herein contained.</w:t>
      </w:r>
    </w:p>
    <w:p w14:paraId="1E4C8304" w14:textId="77777777" w:rsidR="008B101D" w:rsidRPr="005D19C7" w:rsidRDefault="008B101D" w:rsidP="00624BD8">
      <w:pPr>
        <w:overflowPunct/>
        <w:spacing w:line="360" w:lineRule="atLeast"/>
        <w:ind w:left="993" w:hanging="993"/>
        <w:textAlignment w:val="auto"/>
        <w:rPr>
          <w:rFonts w:ascii="ModusOperandi Book" w:hAnsi="ModusOperandi Book"/>
        </w:rPr>
      </w:pPr>
    </w:p>
    <w:p w14:paraId="784AFAEE" w14:textId="2F6FF1B3" w:rsidR="008B101D" w:rsidRDefault="008B101D" w:rsidP="00624BD8">
      <w:pPr>
        <w:overflowPunct/>
        <w:spacing w:line="360" w:lineRule="atLeast"/>
        <w:ind w:left="993" w:hanging="993"/>
        <w:textAlignment w:val="auto"/>
        <w:rPr>
          <w:rFonts w:ascii="ModusOperandi Book" w:hAnsi="ModusOperandi Book"/>
          <w:b/>
        </w:rPr>
      </w:pPr>
      <w:r w:rsidRPr="0071578D">
        <w:rPr>
          <w:rFonts w:ascii="ModusOperandi Book" w:hAnsi="ModusOperandi Book"/>
          <w:b/>
        </w:rPr>
        <w:t>2</w:t>
      </w:r>
      <w:r>
        <w:rPr>
          <w:rFonts w:ascii="ModusOperandi Book" w:hAnsi="ModusOperandi Book"/>
          <w:b/>
        </w:rPr>
        <w:t>5</w:t>
      </w:r>
      <w:r w:rsidRPr="0071578D">
        <w:rPr>
          <w:rFonts w:ascii="ModusOperandi Book" w:hAnsi="ModusOperandi Book"/>
          <w:b/>
        </w:rPr>
        <w:t xml:space="preserve">.   </w:t>
      </w:r>
      <w:r>
        <w:rPr>
          <w:rFonts w:ascii="ModusOperandi Book" w:hAnsi="ModusOperandi Book"/>
          <w:b/>
        </w:rPr>
        <w:t xml:space="preserve"> </w:t>
      </w:r>
      <w:r w:rsidRPr="0071578D">
        <w:rPr>
          <w:rFonts w:ascii="ModusOperandi Book" w:hAnsi="ModusOperandi Book"/>
          <w:b/>
        </w:rPr>
        <w:t xml:space="preserve"> </w:t>
      </w:r>
      <w:r>
        <w:rPr>
          <w:rFonts w:ascii="ModusOperandi Book" w:hAnsi="ModusOperandi Book"/>
          <w:b/>
        </w:rPr>
        <w:t xml:space="preserve"> </w:t>
      </w:r>
      <w:r w:rsidR="00624BD8">
        <w:rPr>
          <w:rFonts w:ascii="ModusOperandi Book" w:hAnsi="ModusOperandi Book"/>
          <w:b/>
        </w:rPr>
        <w:tab/>
      </w:r>
      <w:r w:rsidRPr="0071578D">
        <w:rPr>
          <w:rFonts w:ascii="ModusOperandi Book" w:hAnsi="ModusOperandi Book"/>
          <w:b/>
        </w:rPr>
        <w:t>CONFLICT IN TERMS</w:t>
      </w:r>
    </w:p>
    <w:p w14:paraId="6F896B6D" w14:textId="287407F6" w:rsidR="008B101D" w:rsidRPr="0071578D" w:rsidRDefault="00624BD8" w:rsidP="00624BD8">
      <w:pPr>
        <w:overflowPunct/>
        <w:spacing w:line="360" w:lineRule="atLeast"/>
        <w:ind w:left="993" w:hanging="993"/>
        <w:textAlignment w:val="auto"/>
        <w:rPr>
          <w:rFonts w:ascii="ModusOperandi Book" w:hAnsi="ModusOperandi Book"/>
          <w:b/>
        </w:rPr>
      </w:pPr>
      <w:r>
        <w:rPr>
          <w:rFonts w:ascii="ModusOperandi Book" w:hAnsi="ModusOperandi Book"/>
        </w:rPr>
        <w:tab/>
      </w:r>
      <w:r w:rsidR="008B101D" w:rsidRPr="005D19C7">
        <w:rPr>
          <w:rFonts w:ascii="ModusOperandi Book" w:hAnsi="ModusOperandi Book"/>
        </w:rPr>
        <w:t xml:space="preserve">In the event of any conflict between elements of the Brief to be attached and these </w:t>
      </w:r>
      <w:r w:rsidR="008B101D">
        <w:rPr>
          <w:rFonts w:ascii="ModusOperandi Book" w:hAnsi="ModusOperandi Book"/>
        </w:rPr>
        <w:t>c</w:t>
      </w:r>
      <w:r w:rsidR="008B101D" w:rsidRPr="005D19C7">
        <w:rPr>
          <w:rFonts w:ascii="ModusOperandi Book" w:hAnsi="ModusOperandi Book"/>
        </w:rPr>
        <w:t>onditions, the latter shall prevail.</w:t>
      </w:r>
    </w:p>
    <w:p w14:paraId="05EB3541" w14:textId="77777777" w:rsidR="008B101D" w:rsidRPr="005D19C7" w:rsidRDefault="008B101D" w:rsidP="00624BD8">
      <w:pPr>
        <w:overflowPunct/>
        <w:spacing w:line="360" w:lineRule="atLeast"/>
        <w:ind w:left="993" w:hanging="993"/>
        <w:textAlignment w:val="auto"/>
        <w:rPr>
          <w:rFonts w:ascii="ModusOperandi Book" w:hAnsi="ModusOperandi Book"/>
        </w:rPr>
      </w:pPr>
      <w:r w:rsidRPr="005D19C7">
        <w:rPr>
          <w:rFonts w:ascii="ModusOperandi Book" w:hAnsi="ModusOperandi Book"/>
        </w:rPr>
        <w:t xml:space="preserve">    </w:t>
      </w:r>
    </w:p>
    <w:p w14:paraId="2B66AD72" w14:textId="77777777" w:rsidR="008B101D" w:rsidRPr="005D19C7" w:rsidRDefault="008B101D" w:rsidP="008B101D">
      <w:pPr>
        <w:overflowPunct/>
        <w:spacing w:line="360" w:lineRule="atLeast"/>
        <w:textAlignment w:val="auto"/>
        <w:rPr>
          <w:rFonts w:ascii="ModusOperandi Book" w:hAnsi="ModusOperandi Book"/>
        </w:rPr>
      </w:pPr>
      <w:r w:rsidRPr="005D19C7">
        <w:rPr>
          <w:rFonts w:ascii="ModusOperandi Book" w:hAnsi="ModusOperandi Book"/>
        </w:rPr>
        <w:t xml:space="preserve">    </w:t>
      </w:r>
    </w:p>
    <w:p w14:paraId="73983917" w14:textId="77777777" w:rsidR="008B101D" w:rsidRPr="00EA66C9" w:rsidRDefault="008B101D" w:rsidP="008B101D">
      <w:pPr>
        <w:overflowPunct/>
        <w:spacing w:line="360" w:lineRule="atLeast"/>
        <w:textAlignment w:val="auto"/>
        <w:rPr>
          <w:rFonts w:ascii="ModusOperandi Book" w:hAnsi="ModusOperandi Book"/>
          <w:b/>
        </w:rPr>
      </w:pPr>
      <w:r>
        <w:rPr>
          <w:rFonts w:ascii="ModusOperandi Book" w:hAnsi="ModusOperandi Book"/>
        </w:rPr>
        <w:br w:type="page"/>
      </w:r>
      <w:r w:rsidRPr="00EA66C9">
        <w:rPr>
          <w:rFonts w:ascii="ModusOperandi Book" w:hAnsi="ModusOperandi Book"/>
          <w:b/>
        </w:rPr>
        <w:lastRenderedPageBreak/>
        <w:t xml:space="preserve">SCHEDULE 1 </w:t>
      </w:r>
      <w:r>
        <w:rPr>
          <w:rFonts w:ascii="ModusOperandi Book" w:hAnsi="ModusOperandi Book"/>
          <w:b/>
        </w:rPr>
        <w:t xml:space="preserve"> </w:t>
      </w:r>
    </w:p>
    <w:p w14:paraId="31D3138E" w14:textId="77777777" w:rsidR="008B101D" w:rsidRPr="00EA66C9" w:rsidRDefault="008B101D" w:rsidP="008B101D">
      <w:pPr>
        <w:overflowPunct/>
        <w:spacing w:line="360" w:lineRule="atLeast"/>
        <w:textAlignment w:val="auto"/>
        <w:rPr>
          <w:rFonts w:ascii="ModusOperandi Book" w:hAnsi="ModusOperandi Book"/>
          <w:b/>
        </w:rPr>
      </w:pPr>
    </w:p>
    <w:p w14:paraId="09A1ED28" w14:textId="591C9162" w:rsidR="008B101D" w:rsidRPr="00EA66C9" w:rsidRDefault="00F117D1" w:rsidP="008B101D">
      <w:pPr>
        <w:overflowPunct/>
        <w:spacing w:line="360" w:lineRule="atLeast"/>
        <w:textAlignment w:val="auto"/>
        <w:rPr>
          <w:rFonts w:ascii="ModusOperandi Book" w:hAnsi="ModusOperandi Book"/>
          <w:b/>
        </w:rPr>
      </w:pPr>
      <w:r>
        <w:rPr>
          <w:rFonts w:ascii="ModusOperandi Book" w:hAnsi="ModusOperandi Book"/>
          <w:b/>
        </w:rPr>
        <w:t>SERVICES</w:t>
      </w:r>
      <w:r w:rsidR="008B101D" w:rsidRPr="00EA66C9">
        <w:rPr>
          <w:rFonts w:ascii="ModusOperandi Book" w:hAnsi="ModusOperandi Book"/>
          <w:b/>
        </w:rPr>
        <w:t xml:space="preserve"> TO BE CARRIED OUT DIRECTLY BY THE ARTIST</w:t>
      </w:r>
    </w:p>
    <w:p w14:paraId="2413BE59" w14:textId="77777777" w:rsidR="008B101D" w:rsidRPr="005D19C7" w:rsidRDefault="008B101D" w:rsidP="008B101D">
      <w:pPr>
        <w:overflowPunct/>
        <w:spacing w:line="360" w:lineRule="atLeast"/>
        <w:textAlignment w:val="auto"/>
        <w:rPr>
          <w:rFonts w:ascii="ModusOperandi Book" w:hAnsi="ModusOperandi Book"/>
        </w:rPr>
      </w:pPr>
    </w:p>
    <w:p w14:paraId="7D660E92" w14:textId="4E63F8EF" w:rsidR="00014836" w:rsidRPr="00BA0CE9" w:rsidRDefault="00014836" w:rsidP="00014836">
      <w:pPr>
        <w:pStyle w:val="Body"/>
        <w:tabs>
          <w:tab w:val="left" w:pos="2694"/>
          <w:tab w:val="left" w:pos="3600"/>
          <w:tab w:val="left" w:pos="4860"/>
        </w:tabs>
        <w:spacing w:line="360" w:lineRule="atLeast"/>
        <w:ind w:right="460"/>
        <w:rPr>
          <w:rFonts w:ascii="ModusOperandi Book" w:hAnsi="ModusOperandi Book" w:cs="Arial"/>
          <w:i/>
          <w:iCs/>
          <w:sz w:val="20"/>
          <w:szCs w:val="24"/>
          <w:lang w:val="en-GB"/>
        </w:rPr>
      </w:pPr>
      <w:r w:rsidRPr="00BA0CE9">
        <w:rPr>
          <w:rFonts w:ascii="ModusOperandi Book" w:hAnsi="ModusOperandi Book" w:cs="Arial"/>
          <w:i/>
          <w:iCs/>
          <w:sz w:val="20"/>
          <w:szCs w:val="24"/>
          <w:lang w:val="en-GB"/>
        </w:rPr>
        <w:t xml:space="preserve">The Artist shall be </w:t>
      </w:r>
      <w:r w:rsidRPr="00A30443">
        <w:rPr>
          <w:rFonts w:ascii="ModusOperandi Book" w:hAnsi="ModusOperandi Book" w:cs="Arial"/>
          <w:i/>
          <w:iCs/>
          <w:sz w:val="20"/>
          <w:szCs w:val="24"/>
          <w:lang w:val="en-GB"/>
        </w:rPr>
        <w:t>responsible for the design, finish and aesthetic effect of the Work to be created as follows:</w:t>
      </w:r>
      <w:r w:rsidRPr="00BA0CE9">
        <w:rPr>
          <w:rFonts w:ascii="ModusOperandi Book" w:hAnsi="ModusOperandi Book" w:cs="Arial"/>
          <w:i/>
          <w:iCs/>
          <w:sz w:val="20"/>
          <w:szCs w:val="24"/>
          <w:lang w:val="en-GB"/>
        </w:rPr>
        <w:t xml:space="preserve"> </w:t>
      </w:r>
    </w:p>
    <w:p w14:paraId="4F49FDAF" w14:textId="77777777" w:rsidR="00014836" w:rsidRPr="00BA0CE9" w:rsidRDefault="00014836" w:rsidP="00014836">
      <w:pPr>
        <w:pStyle w:val="Body"/>
        <w:tabs>
          <w:tab w:val="left" w:pos="1100"/>
          <w:tab w:val="left" w:pos="3600"/>
          <w:tab w:val="left" w:pos="4860"/>
        </w:tabs>
        <w:spacing w:line="360" w:lineRule="atLeast"/>
        <w:ind w:left="1100" w:right="460" w:hanging="1100"/>
        <w:rPr>
          <w:rFonts w:ascii="ModusOperandi Book" w:hAnsi="ModusOperandi Book" w:cs="Arial"/>
          <w:sz w:val="20"/>
          <w:szCs w:val="24"/>
        </w:rPr>
      </w:pPr>
      <w:bookmarkStart w:id="115" w:name="_DV_M246"/>
      <w:bookmarkEnd w:id="115"/>
      <w:r w:rsidRPr="00BA0CE9">
        <w:rPr>
          <w:rFonts w:ascii="ModusOperandi Book" w:hAnsi="ModusOperandi Book" w:cs="Arial"/>
          <w:sz w:val="20"/>
          <w:szCs w:val="24"/>
        </w:rPr>
        <w:tab/>
      </w:r>
      <w:r w:rsidRPr="00BA0CE9">
        <w:rPr>
          <w:rFonts w:ascii="ModusOperandi Book" w:hAnsi="ModusOperandi Book" w:cs="Arial"/>
          <w:sz w:val="20"/>
          <w:szCs w:val="24"/>
        </w:rPr>
        <w:tab/>
      </w:r>
      <w:r w:rsidRPr="00BA0CE9">
        <w:rPr>
          <w:rFonts w:ascii="ModusOperandi Book" w:hAnsi="ModusOperandi Book" w:cs="Arial"/>
          <w:sz w:val="20"/>
          <w:szCs w:val="24"/>
        </w:rPr>
        <w:tab/>
      </w:r>
      <w:r w:rsidRPr="00BA0CE9">
        <w:rPr>
          <w:rFonts w:ascii="ModusOperandi Book" w:hAnsi="ModusOperandi Book" w:cs="Arial"/>
          <w:sz w:val="20"/>
          <w:szCs w:val="24"/>
        </w:rPr>
        <w:tab/>
      </w:r>
      <w:r w:rsidRPr="00BA0CE9">
        <w:rPr>
          <w:rFonts w:ascii="ModusOperandi Book" w:hAnsi="ModusOperandi Book" w:cs="Arial"/>
          <w:sz w:val="20"/>
          <w:szCs w:val="24"/>
        </w:rPr>
        <w:tab/>
      </w:r>
    </w:p>
    <w:p w14:paraId="64960C25" w14:textId="5E334367" w:rsidR="00014836" w:rsidRPr="00BA0CE9" w:rsidRDefault="00014836" w:rsidP="00014836">
      <w:pPr>
        <w:pStyle w:val="Body"/>
        <w:tabs>
          <w:tab w:val="left" w:pos="3600"/>
          <w:tab w:val="left" w:pos="4860"/>
        </w:tabs>
        <w:spacing w:line="360" w:lineRule="atLeast"/>
        <w:ind w:left="1092" w:right="460" w:hanging="1092"/>
        <w:jc w:val="both"/>
        <w:rPr>
          <w:rFonts w:ascii="ModusOperandi Book" w:hAnsi="ModusOperandi Book" w:cs="Arial"/>
          <w:sz w:val="20"/>
          <w:szCs w:val="24"/>
        </w:rPr>
      </w:pPr>
      <w:bookmarkStart w:id="116" w:name="_DV_M247"/>
      <w:bookmarkEnd w:id="116"/>
      <w:r w:rsidRPr="00BA0CE9">
        <w:rPr>
          <w:rFonts w:ascii="ModusOperandi Book" w:hAnsi="ModusOperandi Book" w:cs="Arial"/>
          <w:sz w:val="20"/>
          <w:szCs w:val="24"/>
        </w:rPr>
        <w:t>1.</w:t>
      </w:r>
      <w:r w:rsidR="00501715">
        <w:rPr>
          <w:rFonts w:ascii="ModusOperandi Book" w:hAnsi="ModusOperandi Book" w:cs="Arial"/>
          <w:sz w:val="20"/>
          <w:szCs w:val="24"/>
        </w:rPr>
        <w:tab/>
        <w:t>Liaison with Client, Architect</w:t>
      </w:r>
      <w:r w:rsidRPr="00BA0CE9">
        <w:rPr>
          <w:rFonts w:ascii="ModusOperandi Book" w:hAnsi="ModusOperandi Book" w:cs="Arial"/>
          <w:sz w:val="20"/>
          <w:szCs w:val="24"/>
        </w:rPr>
        <w:t>, Art Consultan</w:t>
      </w:r>
      <w:r>
        <w:rPr>
          <w:rFonts w:ascii="ModusOperandi Book" w:hAnsi="ModusOperandi Book" w:cs="Arial"/>
          <w:sz w:val="20"/>
          <w:szCs w:val="24"/>
        </w:rPr>
        <w:t>t, Contractor, Sub-Contrac</w:t>
      </w:r>
      <w:r w:rsidRPr="00BA0CE9">
        <w:rPr>
          <w:rFonts w:ascii="ModusOperandi Book" w:hAnsi="ModusOperandi Book" w:cs="Arial"/>
          <w:sz w:val="20"/>
          <w:szCs w:val="24"/>
        </w:rPr>
        <w:t>t</w:t>
      </w:r>
      <w:r>
        <w:rPr>
          <w:rFonts w:ascii="ModusOperandi Book" w:hAnsi="ModusOperandi Book" w:cs="Arial"/>
          <w:sz w:val="20"/>
          <w:szCs w:val="24"/>
        </w:rPr>
        <w:t>or</w:t>
      </w:r>
      <w:r w:rsidRPr="00BA0CE9">
        <w:rPr>
          <w:rFonts w:ascii="ModusOperandi Book" w:hAnsi="ModusOperandi Book" w:cs="Arial"/>
          <w:sz w:val="20"/>
          <w:szCs w:val="24"/>
        </w:rPr>
        <w:t>, and others as necessary throughout.</w:t>
      </w:r>
    </w:p>
    <w:p w14:paraId="6B5CE505" w14:textId="77777777" w:rsidR="00014836" w:rsidRPr="00BA0CE9" w:rsidRDefault="00014836" w:rsidP="00014836">
      <w:pPr>
        <w:pStyle w:val="Body"/>
        <w:tabs>
          <w:tab w:val="left" w:pos="3600"/>
          <w:tab w:val="left" w:pos="4860"/>
        </w:tabs>
        <w:spacing w:line="360" w:lineRule="atLeast"/>
        <w:ind w:left="1092" w:right="460" w:hanging="1092"/>
        <w:rPr>
          <w:rFonts w:ascii="ModusOperandi Book" w:hAnsi="ModusOperandi Book" w:cs="Arial"/>
          <w:sz w:val="20"/>
          <w:szCs w:val="24"/>
        </w:rPr>
      </w:pPr>
    </w:p>
    <w:p w14:paraId="65CADB23" w14:textId="5E5BA295" w:rsidR="00014836" w:rsidRPr="00BA0CE9" w:rsidRDefault="00014836" w:rsidP="00014836">
      <w:pPr>
        <w:pStyle w:val="Body"/>
        <w:tabs>
          <w:tab w:val="left" w:pos="3600"/>
          <w:tab w:val="left" w:pos="4860"/>
        </w:tabs>
        <w:spacing w:line="360" w:lineRule="atLeast"/>
        <w:ind w:left="1092" w:right="460" w:hanging="1092"/>
        <w:jc w:val="both"/>
        <w:rPr>
          <w:rFonts w:ascii="ModusOperandi Book" w:hAnsi="ModusOperandi Book" w:cs="Arial"/>
          <w:sz w:val="20"/>
          <w:szCs w:val="24"/>
        </w:rPr>
      </w:pPr>
      <w:bookmarkStart w:id="117" w:name="_DV_M250"/>
      <w:bookmarkEnd w:id="117"/>
      <w:r w:rsidRPr="00BA0CE9">
        <w:rPr>
          <w:rFonts w:ascii="ModusOperandi Book" w:hAnsi="ModusOperandi Book" w:cs="Arial"/>
          <w:sz w:val="20"/>
          <w:szCs w:val="24"/>
        </w:rPr>
        <w:t>2</w:t>
      </w:r>
      <w:r>
        <w:rPr>
          <w:rFonts w:ascii="ModusOperandi Book" w:hAnsi="ModusOperandi Book" w:cs="Arial"/>
          <w:sz w:val="20"/>
          <w:szCs w:val="24"/>
        </w:rPr>
        <w:t>.</w:t>
      </w:r>
      <w:r w:rsidRPr="00BA0CE9">
        <w:rPr>
          <w:rFonts w:ascii="ModusOperandi Book" w:hAnsi="ModusOperandi Book" w:cs="Arial"/>
          <w:sz w:val="20"/>
          <w:szCs w:val="24"/>
        </w:rPr>
        <w:t xml:space="preserve"> </w:t>
      </w:r>
      <w:r w:rsidRPr="00BA0CE9">
        <w:rPr>
          <w:rFonts w:ascii="ModusOperandi Book" w:hAnsi="ModusOperandi Book" w:cs="Arial"/>
          <w:sz w:val="20"/>
          <w:szCs w:val="24"/>
        </w:rPr>
        <w:tab/>
        <w:t>Attendance at briefings, site visits, design meetings and presentations to Client as required.</w:t>
      </w:r>
    </w:p>
    <w:p w14:paraId="3245C454" w14:textId="77777777" w:rsidR="00014836" w:rsidRPr="00BA0CE9" w:rsidRDefault="00014836" w:rsidP="00014836">
      <w:pPr>
        <w:pStyle w:val="Body"/>
        <w:tabs>
          <w:tab w:val="left" w:pos="3600"/>
          <w:tab w:val="left" w:pos="4860"/>
        </w:tabs>
        <w:spacing w:line="360" w:lineRule="atLeast"/>
        <w:ind w:left="1092" w:right="460" w:hanging="1092"/>
        <w:rPr>
          <w:rFonts w:ascii="ModusOperandi Book" w:hAnsi="ModusOperandi Book" w:cs="Arial"/>
          <w:sz w:val="20"/>
          <w:szCs w:val="24"/>
        </w:rPr>
      </w:pPr>
    </w:p>
    <w:p w14:paraId="39899299" w14:textId="61A87444" w:rsidR="00014836" w:rsidRPr="00BA0CE9" w:rsidRDefault="00014836" w:rsidP="00014836">
      <w:pPr>
        <w:pStyle w:val="Body"/>
        <w:tabs>
          <w:tab w:val="left" w:pos="78"/>
          <w:tab w:val="left" w:pos="1248"/>
          <w:tab w:val="left" w:pos="3600"/>
          <w:tab w:val="left" w:pos="4860"/>
        </w:tabs>
        <w:spacing w:line="360" w:lineRule="atLeast"/>
        <w:ind w:left="1092" w:right="460" w:hanging="1092"/>
        <w:jc w:val="both"/>
        <w:rPr>
          <w:rFonts w:ascii="ModusOperandi Book" w:hAnsi="ModusOperandi Book" w:cs="Arial"/>
          <w:sz w:val="20"/>
          <w:szCs w:val="24"/>
        </w:rPr>
      </w:pPr>
      <w:bookmarkStart w:id="118" w:name="_DV_M251"/>
      <w:bookmarkEnd w:id="118"/>
      <w:r>
        <w:rPr>
          <w:rFonts w:ascii="ModusOperandi Book" w:hAnsi="ModusOperandi Book" w:cs="Arial"/>
          <w:sz w:val="20"/>
          <w:szCs w:val="24"/>
        </w:rPr>
        <w:t>3.</w:t>
      </w:r>
      <w:r w:rsidRPr="00BA0CE9">
        <w:rPr>
          <w:rFonts w:ascii="ModusOperandi Book" w:hAnsi="ModusOperandi Book" w:cs="Arial"/>
          <w:sz w:val="20"/>
          <w:szCs w:val="24"/>
        </w:rPr>
        <w:t xml:space="preserve">  </w:t>
      </w:r>
      <w:r w:rsidRPr="00BA0CE9">
        <w:rPr>
          <w:rFonts w:ascii="ModusOperandi Book" w:hAnsi="ModusOperandi Book" w:cs="Arial"/>
          <w:sz w:val="20"/>
          <w:szCs w:val="24"/>
        </w:rPr>
        <w:tab/>
        <w:t>Detailed design development of the Work of Art for the agreed site</w:t>
      </w:r>
      <w:r>
        <w:rPr>
          <w:rFonts w:ascii="ModusOperandi Book" w:hAnsi="ModusOperandi Book" w:cs="Arial"/>
          <w:sz w:val="20"/>
          <w:szCs w:val="24"/>
        </w:rPr>
        <w:t>(s)</w:t>
      </w:r>
      <w:r w:rsidRPr="00BA0CE9">
        <w:rPr>
          <w:rFonts w:ascii="ModusOperandi Book" w:hAnsi="ModusOperandi Book" w:cs="Arial"/>
          <w:sz w:val="20"/>
          <w:szCs w:val="24"/>
        </w:rPr>
        <w:t xml:space="preserve">, in </w:t>
      </w:r>
      <w:r>
        <w:rPr>
          <w:rFonts w:ascii="ModusOperandi Book" w:hAnsi="ModusOperandi Book" w:cs="Arial"/>
          <w:sz w:val="20"/>
          <w:szCs w:val="24"/>
        </w:rPr>
        <w:t xml:space="preserve">liaison </w:t>
      </w:r>
      <w:r w:rsidRPr="00BA0CE9">
        <w:rPr>
          <w:rFonts w:ascii="ModusOperandi Book" w:hAnsi="ModusOperandi Book" w:cs="Arial"/>
          <w:sz w:val="20"/>
          <w:szCs w:val="24"/>
        </w:rPr>
        <w:t xml:space="preserve">with the </w:t>
      </w:r>
      <w:r>
        <w:rPr>
          <w:rFonts w:ascii="ModusOperandi Book" w:hAnsi="ModusOperandi Book" w:cs="Arial"/>
          <w:sz w:val="20"/>
          <w:szCs w:val="24"/>
        </w:rPr>
        <w:t xml:space="preserve">Art Consultant, </w:t>
      </w:r>
      <w:r w:rsidR="00501715">
        <w:rPr>
          <w:rFonts w:ascii="ModusOperandi Book" w:hAnsi="ModusOperandi Book" w:cs="Arial"/>
          <w:sz w:val="20"/>
          <w:szCs w:val="24"/>
        </w:rPr>
        <w:t xml:space="preserve">Architect, </w:t>
      </w:r>
      <w:r>
        <w:rPr>
          <w:rFonts w:ascii="ModusOperandi Book" w:hAnsi="ModusOperandi Book" w:cs="Arial"/>
          <w:sz w:val="20"/>
          <w:szCs w:val="24"/>
        </w:rPr>
        <w:t>Sub-Contractor</w:t>
      </w:r>
      <w:r w:rsidRPr="00BA0CE9">
        <w:rPr>
          <w:rFonts w:ascii="ModusOperandi Book" w:hAnsi="ModusOperandi Book" w:cs="Arial"/>
          <w:sz w:val="20"/>
          <w:szCs w:val="24"/>
        </w:rPr>
        <w:t xml:space="preserve">, and others as necessary. </w:t>
      </w:r>
    </w:p>
    <w:p w14:paraId="6DC9C761" w14:textId="77777777" w:rsidR="00014836" w:rsidRPr="00BA0CE9" w:rsidRDefault="00014836" w:rsidP="00014836">
      <w:pPr>
        <w:pStyle w:val="Body"/>
        <w:tabs>
          <w:tab w:val="left" w:pos="78"/>
          <w:tab w:val="left" w:pos="1248"/>
          <w:tab w:val="left" w:pos="3600"/>
          <w:tab w:val="left" w:pos="4860"/>
        </w:tabs>
        <w:spacing w:line="360" w:lineRule="atLeast"/>
        <w:ind w:left="1092" w:right="460"/>
        <w:rPr>
          <w:rFonts w:ascii="ModusOperandi Book" w:hAnsi="ModusOperandi Book" w:cs="Arial"/>
          <w:i/>
          <w:iCs/>
          <w:sz w:val="20"/>
          <w:szCs w:val="24"/>
        </w:rPr>
      </w:pPr>
    </w:p>
    <w:p w14:paraId="70F2BF3C" w14:textId="77777777" w:rsidR="00014836" w:rsidRPr="00BA0CE9" w:rsidRDefault="00014836" w:rsidP="00014836">
      <w:pPr>
        <w:pStyle w:val="Body"/>
        <w:tabs>
          <w:tab w:val="left" w:pos="78"/>
          <w:tab w:val="left" w:pos="1248"/>
          <w:tab w:val="left" w:pos="3600"/>
          <w:tab w:val="left" w:pos="4860"/>
        </w:tabs>
        <w:spacing w:line="360" w:lineRule="atLeast"/>
        <w:ind w:left="1092" w:right="460"/>
        <w:rPr>
          <w:rFonts w:ascii="ModusOperandi Book" w:hAnsi="ModusOperandi Book" w:cs="Arial"/>
          <w:sz w:val="20"/>
          <w:szCs w:val="24"/>
        </w:rPr>
      </w:pPr>
      <w:bookmarkStart w:id="119" w:name="_DV_M252"/>
      <w:bookmarkEnd w:id="119"/>
      <w:r w:rsidRPr="00BA0CE9">
        <w:rPr>
          <w:rFonts w:ascii="ModusOperandi Book" w:hAnsi="ModusOperandi Book" w:cs="Arial"/>
          <w:i/>
          <w:iCs/>
          <w:sz w:val="20"/>
          <w:szCs w:val="24"/>
        </w:rPr>
        <w:t xml:space="preserve">To Include: </w:t>
      </w:r>
    </w:p>
    <w:p w14:paraId="2B9F4953" w14:textId="3831F534" w:rsidR="00014836" w:rsidRPr="00BA0CE9" w:rsidRDefault="00014836" w:rsidP="00014836">
      <w:pPr>
        <w:pStyle w:val="Body"/>
        <w:tabs>
          <w:tab w:val="left" w:pos="78"/>
          <w:tab w:val="left" w:pos="1620"/>
          <w:tab w:val="left" w:pos="3600"/>
          <w:tab w:val="left" w:pos="4860"/>
        </w:tabs>
        <w:spacing w:line="360" w:lineRule="atLeast"/>
        <w:ind w:left="1620" w:right="459" w:hanging="486"/>
        <w:jc w:val="both"/>
        <w:rPr>
          <w:rFonts w:ascii="ModusOperandi Book" w:hAnsi="ModusOperandi Book" w:cs="Arial"/>
          <w:sz w:val="20"/>
          <w:szCs w:val="24"/>
        </w:rPr>
      </w:pPr>
      <w:bookmarkStart w:id="120" w:name="_DV_M253"/>
      <w:bookmarkEnd w:id="120"/>
      <w:r w:rsidRPr="00BA0CE9">
        <w:rPr>
          <w:rFonts w:ascii="ModusOperandi Book" w:hAnsi="ModusOperandi Book" w:cs="Arial"/>
          <w:sz w:val="20"/>
          <w:szCs w:val="24"/>
        </w:rPr>
        <w:t xml:space="preserve">3.1 </w:t>
      </w:r>
      <w:r>
        <w:rPr>
          <w:rFonts w:ascii="ModusOperandi Book" w:hAnsi="ModusOperandi Book" w:cs="Arial"/>
          <w:sz w:val="20"/>
          <w:szCs w:val="24"/>
        </w:rPr>
        <w:tab/>
      </w:r>
      <w:r w:rsidRPr="00BA0CE9">
        <w:rPr>
          <w:rFonts w:ascii="ModusOperandi Book" w:hAnsi="ModusOperandi Book" w:cs="Arial"/>
          <w:sz w:val="20"/>
          <w:szCs w:val="24"/>
        </w:rPr>
        <w:t xml:space="preserve">Production of </w:t>
      </w:r>
      <w:r w:rsidR="00501715">
        <w:rPr>
          <w:rFonts w:ascii="ModusOperandi Book" w:hAnsi="ModusOperandi Book" w:cs="Arial"/>
          <w:sz w:val="20"/>
          <w:szCs w:val="24"/>
        </w:rPr>
        <w:t xml:space="preserve">developed </w:t>
      </w:r>
      <w:r w:rsidRPr="00BA0CE9">
        <w:rPr>
          <w:rFonts w:ascii="ModusOperandi Book" w:hAnsi="ModusOperandi Book" w:cs="Arial"/>
          <w:sz w:val="20"/>
          <w:szCs w:val="24"/>
        </w:rPr>
        <w:t>designs for review and approval by Client at agreed date.</w:t>
      </w:r>
    </w:p>
    <w:p w14:paraId="18CCB79E" w14:textId="77777777" w:rsidR="00014836" w:rsidRPr="00BA0CE9" w:rsidRDefault="00014836" w:rsidP="00014836">
      <w:pPr>
        <w:pStyle w:val="Body"/>
        <w:tabs>
          <w:tab w:val="left" w:pos="78"/>
          <w:tab w:val="left" w:pos="1620"/>
          <w:tab w:val="left" w:pos="3600"/>
          <w:tab w:val="left" w:pos="4860"/>
        </w:tabs>
        <w:spacing w:line="360" w:lineRule="atLeast"/>
        <w:ind w:left="1620" w:right="459" w:hanging="486"/>
        <w:rPr>
          <w:rFonts w:ascii="ModusOperandi Book" w:hAnsi="ModusOperandi Book" w:cs="Arial"/>
          <w:sz w:val="20"/>
          <w:szCs w:val="24"/>
        </w:rPr>
      </w:pPr>
      <w:bookmarkStart w:id="121" w:name="_DV_M254"/>
      <w:bookmarkEnd w:id="121"/>
      <w:r w:rsidRPr="00BA0CE9">
        <w:rPr>
          <w:rFonts w:ascii="ModusOperandi Book" w:hAnsi="ModusOperandi Book" w:cs="Arial"/>
          <w:sz w:val="20"/>
          <w:szCs w:val="24"/>
        </w:rPr>
        <w:t xml:space="preserve"> </w:t>
      </w:r>
    </w:p>
    <w:p w14:paraId="00ACE04D" w14:textId="6EBEE3BF" w:rsidR="00014836" w:rsidRPr="00BA0CE9" w:rsidRDefault="00014836" w:rsidP="00014836">
      <w:pPr>
        <w:pStyle w:val="Body"/>
        <w:tabs>
          <w:tab w:val="left" w:pos="78"/>
          <w:tab w:val="left" w:pos="1620"/>
          <w:tab w:val="left" w:pos="3600"/>
          <w:tab w:val="left" w:pos="4860"/>
        </w:tabs>
        <w:spacing w:line="360" w:lineRule="atLeast"/>
        <w:ind w:left="1620" w:right="459" w:hanging="486"/>
        <w:jc w:val="both"/>
        <w:rPr>
          <w:rFonts w:ascii="ModusOperandi Book" w:hAnsi="ModusOperandi Book" w:cs="Arial"/>
          <w:sz w:val="20"/>
          <w:szCs w:val="24"/>
        </w:rPr>
      </w:pPr>
      <w:bookmarkStart w:id="122" w:name="_DV_M255"/>
      <w:bookmarkEnd w:id="122"/>
      <w:r w:rsidRPr="00BA0CE9">
        <w:rPr>
          <w:rFonts w:ascii="ModusOperandi Book" w:hAnsi="ModusOperandi Book" w:cs="Arial"/>
          <w:sz w:val="20"/>
          <w:szCs w:val="24"/>
        </w:rPr>
        <w:t xml:space="preserve">3.2 </w:t>
      </w:r>
      <w:r>
        <w:rPr>
          <w:rFonts w:ascii="ModusOperandi Book" w:hAnsi="ModusOperandi Book" w:cs="Arial"/>
          <w:sz w:val="20"/>
          <w:szCs w:val="24"/>
        </w:rPr>
        <w:tab/>
      </w:r>
      <w:r w:rsidRPr="00BA0CE9">
        <w:rPr>
          <w:rFonts w:ascii="ModusOperandi Book" w:hAnsi="ModusOperandi Book" w:cs="Arial"/>
          <w:sz w:val="20"/>
          <w:szCs w:val="24"/>
        </w:rPr>
        <w:t xml:space="preserve">Submission of final designs for Client approval, to include digital files in appropriate format as agreed, </w:t>
      </w:r>
      <w:r>
        <w:rPr>
          <w:rFonts w:ascii="ModusOperandi Book" w:hAnsi="ModusOperandi Book" w:cs="Arial"/>
          <w:sz w:val="20"/>
          <w:szCs w:val="24"/>
        </w:rPr>
        <w:t xml:space="preserve">and approval of samples of proposed design, </w:t>
      </w:r>
      <w:r w:rsidRPr="00BA0CE9">
        <w:rPr>
          <w:rFonts w:ascii="ModusOperandi Book" w:hAnsi="ModusOperandi Book" w:cs="Arial"/>
          <w:sz w:val="20"/>
          <w:szCs w:val="24"/>
        </w:rPr>
        <w:t>materials</w:t>
      </w:r>
      <w:r>
        <w:rPr>
          <w:rFonts w:ascii="ModusOperandi Book" w:hAnsi="ModusOperandi Book" w:cs="Arial"/>
          <w:sz w:val="20"/>
          <w:szCs w:val="24"/>
        </w:rPr>
        <w:t>, fabrication process</w:t>
      </w:r>
      <w:r w:rsidR="00501715">
        <w:rPr>
          <w:rFonts w:ascii="ModusOperandi Book" w:hAnsi="ModusOperandi Book" w:cs="Arial"/>
          <w:sz w:val="20"/>
          <w:szCs w:val="24"/>
        </w:rPr>
        <w:t xml:space="preserve"> and technical specification</w:t>
      </w:r>
      <w:r>
        <w:rPr>
          <w:rFonts w:ascii="ModusOperandi Book" w:hAnsi="ModusOperandi Book" w:cs="Arial"/>
          <w:sz w:val="20"/>
          <w:szCs w:val="24"/>
        </w:rPr>
        <w:t xml:space="preserve">. </w:t>
      </w:r>
    </w:p>
    <w:p w14:paraId="03258A6C" w14:textId="77777777" w:rsidR="00014836" w:rsidRPr="00BA0CE9" w:rsidRDefault="00014836" w:rsidP="00014836">
      <w:pPr>
        <w:pStyle w:val="Body"/>
        <w:tabs>
          <w:tab w:val="left" w:pos="78"/>
          <w:tab w:val="left" w:pos="1620"/>
          <w:tab w:val="left" w:pos="3600"/>
          <w:tab w:val="left" w:pos="4860"/>
        </w:tabs>
        <w:spacing w:line="360" w:lineRule="atLeast"/>
        <w:ind w:left="1620" w:right="459" w:hanging="486"/>
        <w:rPr>
          <w:rFonts w:ascii="ModusOperandi Book" w:hAnsi="ModusOperandi Book" w:cs="Arial"/>
          <w:sz w:val="20"/>
          <w:szCs w:val="24"/>
        </w:rPr>
      </w:pPr>
    </w:p>
    <w:p w14:paraId="523BF74C" w14:textId="37B7A5C0" w:rsidR="00014836" w:rsidRPr="00BA0CE9" w:rsidRDefault="00014836" w:rsidP="00014836">
      <w:pPr>
        <w:pStyle w:val="Body"/>
        <w:tabs>
          <w:tab w:val="left" w:pos="78"/>
          <w:tab w:val="left" w:pos="1620"/>
          <w:tab w:val="left" w:pos="3600"/>
          <w:tab w:val="left" w:pos="4860"/>
        </w:tabs>
        <w:spacing w:line="360" w:lineRule="atLeast"/>
        <w:ind w:left="1620" w:right="459" w:hanging="486"/>
        <w:jc w:val="both"/>
        <w:rPr>
          <w:rFonts w:ascii="ModusOperandi Book" w:hAnsi="ModusOperandi Book" w:cs="Arial"/>
          <w:sz w:val="20"/>
          <w:szCs w:val="24"/>
        </w:rPr>
      </w:pPr>
      <w:bookmarkStart w:id="123" w:name="_DV_M256"/>
      <w:bookmarkEnd w:id="123"/>
      <w:r w:rsidRPr="00BA0CE9">
        <w:rPr>
          <w:rFonts w:ascii="ModusOperandi Book" w:hAnsi="ModusOperandi Book" w:cs="Arial"/>
          <w:sz w:val="20"/>
          <w:szCs w:val="24"/>
        </w:rPr>
        <w:t xml:space="preserve">3.3 </w:t>
      </w:r>
      <w:r>
        <w:rPr>
          <w:rFonts w:ascii="ModusOperandi Book" w:hAnsi="ModusOperandi Book" w:cs="Arial"/>
          <w:sz w:val="20"/>
          <w:szCs w:val="24"/>
        </w:rPr>
        <w:tab/>
      </w:r>
      <w:r w:rsidRPr="00BA0CE9">
        <w:rPr>
          <w:rFonts w:ascii="ModusOperandi Book" w:hAnsi="ModusOperandi Book" w:cs="Arial"/>
          <w:sz w:val="20"/>
          <w:szCs w:val="24"/>
        </w:rPr>
        <w:t xml:space="preserve">Production and issue of full design information suitable for </w:t>
      </w:r>
      <w:r>
        <w:rPr>
          <w:rFonts w:ascii="ModusOperandi Book" w:hAnsi="ModusOperandi Book" w:cs="Arial"/>
          <w:sz w:val="20"/>
          <w:szCs w:val="24"/>
        </w:rPr>
        <w:t>requisite planning approvals, in consultation with the architects.</w:t>
      </w:r>
    </w:p>
    <w:p w14:paraId="618B0E70" w14:textId="77777777" w:rsidR="00014836" w:rsidRPr="00BA0CE9" w:rsidRDefault="00014836" w:rsidP="00014836">
      <w:pPr>
        <w:pStyle w:val="Body"/>
        <w:tabs>
          <w:tab w:val="left" w:pos="78"/>
          <w:tab w:val="left" w:pos="1620"/>
          <w:tab w:val="left" w:pos="3600"/>
          <w:tab w:val="left" w:pos="4860"/>
        </w:tabs>
        <w:spacing w:line="360" w:lineRule="atLeast"/>
        <w:ind w:left="1620" w:right="459" w:hanging="486"/>
        <w:jc w:val="both"/>
        <w:rPr>
          <w:rFonts w:ascii="ModusOperandi Book" w:hAnsi="ModusOperandi Book" w:cs="Arial"/>
          <w:sz w:val="20"/>
          <w:szCs w:val="24"/>
        </w:rPr>
      </w:pPr>
    </w:p>
    <w:p w14:paraId="2EB5B887" w14:textId="052D58E3" w:rsidR="00014836" w:rsidRPr="00BA0CE9" w:rsidRDefault="00014836" w:rsidP="00014836">
      <w:pPr>
        <w:pStyle w:val="Body"/>
        <w:tabs>
          <w:tab w:val="left" w:pos="1620"/>
          <w:tab w:val="left" w:pos="3600"/>
          <w:tab w:val="left" w:pos="4253"/>
          <w:tab w:val="left" w:pos="4860"/>
        </w:tabs>
        <w:spacing w:line="360" w:lineRule="atLeast"/>
        <w:ind w:left="1620" w:right="459" w:hanging="486"/>
        <w:jc w:val="both"/>
        <w:rPr>
          <w:rFonts w:ascii="ModusOperandi Book" w:hAnsi="ModusOperandi Book" w:cs="Arial"/>
          <w:sz w:val="20"/>
          <w:szCs w:val="24"/>
        </w:rPr>
      </w:pPr>
      <w:bookmarkStart w:id="124" w:name="_DV_M257"/>
      <w:bookmarkEnd w:id="124"/>
      <w:r w:rsidRPr="00BA0CE9">
        <w:rPr>
          <w:rFonts w:ascii="ModusOperandi Book" w:hAnsi="ModusOperandi Book" w:cs="Arial"/>
          <w:sz w:val="20"/>
          <w:szCs w:val="24"/>
        </w:rPr>
        <w:t xml:space="preserve">3.4 </w:t>
      </w:r>
      <w:r>
        <w:rPr>
          <w:rFonts w:ascii="ModusOperandi Book" w:hAnsi="ModusOperandi Book" w:cs="Arial"/>
          <w:sz w:val="20"/>
          <w:szCs w:val="24"/>
        </w:rPr>
        <w:tab/>
      </w:r>
      <w:r w:rsidRPr="00BA0CE9">
        <w:rPr>
          <w:rFonts w:ascii="ModusOperandi Book" w:hAnsi="ModusOperandi Book" w:cs="Arial"/>
          <w:sz w:val="20"/>
          <w:szCs w:val="24"/>
        </w:rPr>
        <w:t xml:space="preserve">Attendance and presentation at design workshops as necessary, and liaison with Client, Art Consultant and Architect for final design submission. </w:t>
      </w:r>
    </w:p>
    <w:p w14:paraId="0C74E4B8" w14:textId="77777777" w:rsidR="00014836" w:rsidRPr="00BA0CE9" w:rsidRDefault="00014836" w:rsidP="00014836">
      <w:pPr>
        <w:pStyle w:val="Body"/>
        <w:tabs>
          <w:tab w:val="left" w:pos="1092"/>
          <w:tab w:val="left" w:pos="3600"/>
          <w:tab w:val="left" w:pos="4860"/>
        </w:tabs>
        <w:spacing w:line="360" w:lineRule="atLeast"/>
        <w:ind w:left="1092" w:right="459" w:hanging="1100"/>
        <w:jc w:val="both"/>
        <w:rPr>
          <w:rFonts w:ascii="ModusOperandi Book" w:hAnsi="ModusOperandi Book" w:cs="Arial"/>
          <w:sz w:val="20"/>
          <w:szCs w:val="24"/>
        </w:rPr>
      </w:pPr>
    </w:p>
    <w:p w14:paraId="7B7719DE" w14:textId="6CE8D1A5" w:rsidR="00014836" w:rsidRPr="00BA0CE9" w:rsidRDefault="00014836" w:rsidP="00014836">
      <w:pPr>
        <w:pStyle w:val="Body"/>
        <w:tabs>
          <w:tab w:val="left" w:pos="1092"/>
          <w:tab w:val="left" w:pos="3600"/>
          <w:tab w:val="left" w:pos="4860"/>
        </w:tabs>
        <w:spacing w:line="360" w:lineRule="atLeast"/>
        <w:ind w:left="1092" w:right="459" w:hanging="1100"/>
        <w:jc w:val="both"/>
        <w:rPr>
          <w:rFonts w:ascii="ModusOperandi Book" w:hAnsi="ModusOperandi Book" w:cs="Arial"/>
          <w:sz w:val="20"/>
          <w:szCs w:val="24"/>
        </w:rPr>
      </w:pPr>
      <w:bookmarkStart w:id="125" w:name="_DV_M258"/>
      <w:bookmarkEnd w:id="125"/>
      <w:r w:rsidRPr="00BA0CE9">
        <w:rPr>
          <w:rFonts w:ascii="ModusOperandi Book" w:hAnsi="ModusOperandi Book" w:cs="Arial"/>
          <w:sz w:val="20"/>
          <w:szCs w:val="24"/>
        </w:rPr>
        <w:t>4</w:t>
      </w:r>
      <w:r>
        <w:rPr>
          <w:rFonts w:ascii="ModusOperandi Book" w:hAnsi="ModusOperandi Book" w:cs="Arial"/>
          <w:sz w:val="20"/>
          <w:szCs w:val="24"/>
        </w:rPr>
        <w:t>.</w:t>
      </w:r>
      <w:r w:rsidRPr="00BA0CE9">
        <w:rPr>
          <w:rFonts w:ascii="ModusOperandi Book" w:hAnsi="ModusOperandi Book" w:cs="Arial"/>
          <w:sz w:val="20"/>
          <w:szCs w:val="24"/>
        </w:rPr>
        <w:t xml:space="preserve"> </w:t>
      </w:r>
      <w:r w:rsidRPr="00BA0CE9">
        <w:rPr>
          <w:rFonts w:ascii="ModusOperandi Book" w:hAnsi="ModusOperandi Book" w:cs="Arial"/>
          <w:sz w:val="20"/>
          <w:szCs w:val="24"/>
        </w:rPr>
        <w:tab/>
        <w:t xml:space="preserve">Overseeing and monitoring production of samples, fabrication and full production of the </w:t>
      </w:r>
      <w:r w:rsidRPr="00F916AB">
        <w:rPr>
          <w:rFonts w:ascii="ModusOperandi Book" w:hAnsi="ModusOperandi Book" w:cs="Arial"/>
          <w:sz w:val="20"/>
          <w:szCs w:val="24"/>
        </w:rPr>
        <w:t>Work by the appointed Sub-Contractor.</w:t>
      </w:r>
      <w:r w:rsidRPr="00BA0CE9">
        <w:rPr>
          <w:rFonts w:ascii="ModusOperandi Book" w:hAnsi="ModusOperandi Book" w:cs="Arial"/>
          <w:sz w:val="20"/>
          <w:szCs w:val="24"/>
        </w:rPr>
        <w:t xml:space="preserve"> </w:t>
      </w:r>
    </w:p>
    <w:p w14:paraId="23284E3D" w14:textId="77777777" w:rsidR="00014836" w:rsidRDefault="00014836" w:rsidP="00014836">
      <w:pPr>
        <w:pStyle w:val="Body"/>
        <w:tabs>
          <w:tab w:val="left" w:pos="1092"/>
          <w:tab w:val="left" w:pos="1248"/>
          <w:tab w:val="left" w:pos="3600"/>
          <w:tab w:val="left" w:pos="4860"/>
        </w:tabs>
        <w:spacing w:line="360" w:lineRule="atLeast"/>
        <w:ind w:left="1092" w:right="459" w:firstLine="78"/>
        <w:jc w:val="both"/>
        <w:rPr>
          <w:rFonts w:ascii="ModusOperandi Book" w:hAnsi="ModusOperandi Book" w:cs="Arial"/>
          <w:i/>
          <w:iCs/>
          <w:sz w:val="20"/>
          <w:szCs w:val="24"/>
        </w:rPr>
      </w:pPr>
      <w:bookmarkStart w:id="126" w:name="_DV_M259"/>
      <w:bookmarkEnd w:id="126"/>
    </w:p>
    <w:p w14:paraId="5C4E45E9" w14:textId="77777777" w:rsidR="00014836" w:rsidRPr="00BA0CE9" w:rsidRDefault="00014836" w:rsidP="00014836">
      <w:pPr>
        <w:pStyle w:val="Body"/>
        <w:tabs>
          <w:tab w:val="left" w:pos="1092"/>
          <w:tab w:val="left" w:pos="1248"/>
          <w:tab w:val="left" w:pos="3600"/>
          <w:tab w:val="left" w:pos="4860"/>
        </w:tabs>
        <w:spacing w:line="360" w:lineRule="atLeast"/>
        <w:ind w:left="1092" w:right="459" w:firstLine="42"/>
        <w:jc w:val="both"/>
        <w:rPr>
          <w:rFonts w:ascii="ModusOperandi Book" w:hAnsi="ModusOperandi Book" w:cs="Arial"/>
          <w:i/>
          <w:iCs/>
          <w:sz w:val="20"/>
          <w:szCs w:val="24"/>
        </w:rPr>
      </w:pPr>
      <w:r w:rsidRPr="00BA0CE9">
        <w:rPr>
          <w:rFonts w:ascii="ModusOperandi Book" w:hAnsi="ModusOperandi Book" w:cs="Arial"/>
          <w:i/>
          <w:iCs/>
          <w:sz w:val="20"/>
          <w:szCs w:val="24"/>
        </w:rPr>
        <w:t xml:space="preserve">To include: </w:t>
      </w:r>
    </w:p>
    <w:p w14:paraId="41DCEDFC" w14:textId="3854F164" w:rsidR="00014836" w:rsidRPr="00BA0CE9" w:rsidRDefault="00014836" w:rsidP="00014836">
      <w:pPr>
        <w:pStyle w:val="Body"/>
        <w:tabs>
          <w:tab w:val="left" w:pos="1170"/>
          <w:tab w:val="left" w:pos="1248"/>
          <w:tab w:val="left" w:pos="3600"/>
          <w:tab w:val="left" w:pos="4860"/>
        </w:tabs>
        <w:spacing w:line="360" w:lineRule="atLeast"/>
        <w:ind w:left="1620" w:right="459" w:hanging="540"/>
        <w:jc w:val="both"/>
        <w:rPr>
          <w:rFonts w:ascii="ModusOperandi Book" w:hAnsi="ModusOperandi Book" w:cs="Arial"/>
          <w:sz w:val="20"/>
          <w:szCs w:val="24"/>
        </w:rPr>
      </w:pPr>
      <w:bookmarkStart w:id="127" w:name="_DV_M260"/>
      <w:bookmarkEnd w:id="127"/>
      <w:r w:rsidRPr="00BA0CE9">
        <w:rPr>
          <w:rFonts w:ascii="ModusOperandi Book" w:hAnsi="ModusOperandi Book" w:cs="Arial"/>
          <w:sz w:val="20"/>
          <w:szCs w:val="24"/>
        </w:rPr>
        <w:t xml:space="preserve">4.1 </w:t>
      </w:r>
      <w:r>
        <w:rPr>
          <w:rFonts w:ascii="ModusOperandi Book" w:hAnsi="ModusOperandi Book" w:cs="Arial"/>
          <w:sz w:val="20"/>
          <w:szCs w:val="24"/>
        </w:rPr>
        <w:tab/>
      </w:r>
      <w:r w:rsidRPr="00BA0CE9">
        <w:rPr>
          <w:rFonts w:ascii="ModusOperandi Book" w:hAnsi="ModusOperandi Book" w:cs="Arial"/>
          <w:sz w:val="20"/>
          <w:szCs w:val="24"/>
        </w:rPr>
        <w:t xml:space="preserve">Liaison with </w:t>
      </w:r>
      <w:r>
        <w:rPr>
          <w:rFonts w:ascii="ModusOperandi Book" w:hAnsi="ModusOperandi Book" w:cs="Arial"/>
          <w:sz w:val="20"/>
          <w:szCs w:val="24"/>
        </w:rPr>
        <w:t>Sub-Contractor</w:t>
      </w:r>
      <w:r w:rsidRPr="00BA0CE9">
        <w:rPr>
          <w:rFonts w:ascii="ModusOperandi Book" w:hAnsi="ModusOperandi Book" w:cs="Arial"/>
          <w:sz w:val="20"/>
          <w:szCs w:val="24"/>
        </w:rPr>
        <w:t xml:space="preserve"> to establish approved method of production, including production and supply of digital design files for approvals.</w:t>
      </w:r>
    </w:p>
    <w:p w14:paraId="53A2BD6E" w14:textId="77777777" w:rsidR="00014836" w:rsidRPr="00BA0CE9" w:rsidRDefault="00014836" w:rsidP="00014836">
      <w:pPr>
        <w:pStyle w:val="Body"/>
        <w:tabs>
          <w:tab w:val="left" w:pos="1170"/>
          <w:tab w:val="left" w:pos="1248"/>
          <w:tab w:val="left" w:pos="3600"/>
          <w:tab w:val="left" w:pos="4860"/>
        </w:tabs>
        <w:spacing w:line="360" w:lineRule="atLeast"/>
        <w:ind w:left="1620" w:right="459" w:hanging="540"/>
        <w:rPr>
          <w:rFonts w:ascii="ModusOperandi Book" w:hAnsi="ModusOperandi Book" w:cs="Arial"/>
          <w:sz w:val="20"/>
          <w:szCs w:val="24"/>
        </w:rPr>
      </w:pPr>
    </w:p>
    <w:p w14:paraId="2549F97B" w14:textId="2DBD6B1C" w:rsidR="00014836" w:rsidRPr="00BA0CE9" w:rsidRDefault="00014836" w:rsidP="00014836">
      <w:pPr>
        <w:pStyle w:val="Body"/>
        <w:tabs>
          <w:tab w:val="left" w:pos="1092"/>
          <w:tab w:val="left" w:pos="1248"/>
          <w:tab w:val="left" w:pos="3600"/>
          <w:tab w:val="left" w:pos="4860"/>
        </w:tabs>
        <w:spacing w:line="360" w:lineRule="atLeast"/>
        <w:ind w:left="1620" w:right="459" w:hanging="540"/>
        <w:jc w:val="both"/>
        <w:rPr>
          <w:rFonts w:ascii="ModusOperandi Book" w:hAnsi="ModusOperandi Book" w:cs="Arial"/>
          <w:sz w:val="20"/>
          <w:szCs w:val="24"/>
        </w:rPr>
      </w:pPr>
      <w:bookmarkStart w:id="128" w:name="_DV_M261"/>
      <w:bookmarkEnd w:id="128"/>
      <w:r w:rsidRPr="00BA0CE9">
        <w:rPr>
          <w:rFonts w:ascii="ModusOperandi Book" w:hAnsi="ModusOperandi Book" w:cs="Arial"/>
          <w:sz w:val="20"/>
          <w:szCs w:val="24"/>
        </w:rPr>
        <w:t xml:space="preserve">4.2 </w:t>
      </w:r>
      <w:r>
        <w:rPr>
          <w:rFonts w:ascii="ModusOperandi Book" w:hAnsi="ModusOperandi Book" w:cs="Arial"/>
          <w:sz w:val="20"/>
          <w:szCs w:val="24"/>
        </w:rPr>
        <w:tab/>
      </w:r>
      <w:r w:rsidRPr="00BA0CE9">
        <w:rPr>
          <w:rFonts w:ascii="ModusOperandi Book" w:hAnsi="ModusOperandi Book" w:cs="Arial"/>
          <w:sz w:val="20"/>
          <w:szCs w:val="24"/>
        </w:rPr>
        <w:t xml:space="preserve">Preparation and issue of all digital files of final approved design, and any other material as required for production.  </w:t>
      </w:r>
    </w:p>
    <w:p w14:paraId="21F4B954" w14:textId="77777777" w:rsidR="00014836" w:rsidRPr="00BA0CE9" w:rsidRDefault="00014836" w:rsidP="00014836">
      <w:pPr>
        <w:pStyle w:val="Body"/>
        <w:tabs>
          <w:tab w:val="left" w:pos="1092"/>
          <w:tab w:val="left" w:pos="1248"/>
          <w:tab w:val="left" w:pos="3600"/>
          <w:tab w:val="left" w:pos="4860"/>
        </w:tabs>
        <w:spacing w:line="360" w:lineRule="atLeast"/>
        <w:ind w:left="1620" w:right="459" w:hanging="540"/>
        <w:jc w:val="both"/>
        <w:rPr>
          <w:rFonts w:ascii="ModusOperandi Book" w:hAnsi="ModusOperandi Book" w:cs="Arial"/>
          <w:sz w:val="20"/>
          <w:szCs w:val="24"/>
        </w:rPr>
      </w:pPr>
    </w:p>
    <w:p w14:paraId="331D2DF5" w14:textId="1429ECB6" w:rsidR="005B70E4" w:rsidRDefault="00014836" w:rsidP="0065626A">
      <w:pPr>
        <w:pStyle w:val="Body"/>
        <w:tabs>
          <w:tab w:val="left" w:pos="390"/>
          <w:tab w:val="left" w:pos="1248"/>
          <w:tab w:val="left" w:pos="3600"/>
          <w:tab w:val="left" w:pos="4860"/>
        </w:tabs>
        <w:spacing w:line="360" w:lineRule="atLeast"/>
        <w:ind w:left="1620" w:right="459" w:hanging="540"/>
        <w:jc w:val="both"/>
        <w:rPr>
          <w:rFonts w:ascii="ModusOperandi Book" w:hAnsi="ModusOperandi Book" w:cs="Arial"/>
          <w:sz w:val="20"/>
          <w:szCs w:val="24"/>
        </w:rPr>
      </w:pPr>
      <w:bookmarkStart w:id="129" w:name="_DV_M262"/>
      <w:bookmarkEnd w:id="129"/>
      <w:r w:rsidRPr="00BA0CE9">
        <w:rPr>
          <w:rFonts w:ascii="ModusOperandi Book" w:hAnsi="ModusOperandi Book" w:cs="Arial"/>
          <w:sz w:val="20"/>
          <w:szCs w:val="24"/>
        </w:rPr>
        <w:t xml:space="preserve">4.3 </w:t>
      </w:r>
      <w:r>
        <w:rPr>
          <w:rFonts w:ascii="ModusOperandi Book" w:hAnsi="ModusOperandi Book" w:cs="Arial"/>
          <w:sz w:val="20"/>
          <w:szCs w:val="24"/>
        </w:rPr>
        <w:tab/>
      </w:r>
      <w:r w:rsidRPr="00BA0CE9">
        <w:rPr>
          <w:rFonts w:ascii="ModusOperandi Book" w:hAnsi="ModusOperandi Book" w:cs="Arial"/>
          <w:sz w:val="20"/>
          <w:szCs w:val="24"/>
        </w:rPr>
        <w:t xml:space="preserve">Monitoring fabrication process (as per artwork requirements only) in line with the design </w:t>
      </w:r>
      <w:r w:rsidRPr="00BA0CE9">
        <w:rPr>
          <w:rFonts w:ascii="ModusOperandi Book" w:hAnsi="ModusOperandi Book" w:cs="Arial"/>
          <w:sz w:val="20"/>
          <w:szCs w:val="24"/>
        </w:rPr>
        <w:lastRenderedPageBreak/>
        <w:t>and construction programme for the building and associated works, including visits</w:t>
      </w:r>
      <w:r w:rsidR="00501715">
        <w:rPr>
          <w:rFonts w:ascii="ModusOperandi Book" w:hAnsi="ModusOperandi Book" w:cs="Arial"/>
          <w:sz w:val="20"/>
          <w:szCs w:val="24"/>
        </w:rPr>
        <w:t xml:space="preserve"> to the studio or factory </w:t>
      </w:r>
      <w:r w:rsidRPr="00BA0CE9">
        <w:rPr>
          <w:rFonts w:ascii="ModusOperandi Book" w:hAnsi="ModusOperandi Book" w:cs="Arial"/>
          <w:sz w:val="20"/>
          <w:szCs w:val="24"/>
        </w:rPr>
        <w:t xml:space="preserve">as required for approvals. </w:t>
      </w:r>
    </w:p>
    <w:p w14:paraId="147C1F36" w14:textId="77777777" w:rsidR="00014836" w:rsidRPr="00BA0CE9" w:rsidRDefault="00014836" w:rsidP="00014836">
      <w:pPr>
        <w:pStyle w:val="Body"/>
        <w:tabs>
          <w:tab w:val="left" w:pos="390"/>
          <w:tab w:val="left" w:pos="1248"/>
          <w:tab w:val="left" w:pos="3600"/>
          <w:tab w:val="left" w:pos="4860"/>
        </w:tabs>
        <w:spacing w:line="360" w:lineRule="atLeast"/>
        <w:ind w:left="1620" w:right="459" w:hanging="540"/>
        <w:jc w:val="both"/>
        <w:rPr>
          <w:rFonts w:ascii="ModusOperandi Book" w:hAnsi="ModusOperandi Book" w:cs="Arial"/>
          <w:sz w:val="20"/>
          <w:szCs w:val="24"/>
        </w:rPr>
      </w:pPr>
    </w:p>
    <w:p w14:paraId="78C613DC" w14:textId="461B3EFE" w:rsidR="00014836" w:rsidRPr="00BA0CE9" w:rsidRDefault="0065626A" w:rsidP="00014836">
      <w:pPr>
        <w:pStyle w:val="Body"/>
        <w:tabs>
          <w:tab w:val="left" w:pos="390"/>
          <w:tab w:val="left" w:pos="1248"/>
          <w:tab w:val="left" w:pos="3600"/>
          <w:tab w:val="left" w:pos="4860"/>
        </w:tabs>
        <w:spacing w:line="360" w:lineRule="atLeast"/>
        <w:ind w:left="1620" w:right="459" w:hanging="540"/>
        <w:jc w:val="both"/>
        <w:rPr>
          <w:rFonts w:ascii="ModusOperandi Book" w:hAnsi="ModusOperandi Book" w:cs="Arial"/>
          <w:sz w:val="20"/>
          <w:szCs w:val="24"/>
        </w:rPr>
      </w:pPr>
      <w:bookmarkStart w:id="130" w:name="_DV_M263"/>
      <w:bookmarkEnd w:id="130"/>
      <w:r>
        <w:rPr>
          <w:rFonts w:ascii="ModusOperandi Book" w:hAnsi="ModusOperandi Book" w:cs="Arial"/>
          <w:sz w:val="20"/>
          <w:szCs w:val="24"/>
        </w:rPr>
        <w:t>4.4</w:t>
      </w:r>
      <w:r w:rsidR="00014836" w:rsidRPr="00BA0CE9">
        <w:rPr>
          <w:rFonts w:ascii="ModusOperandi Book" w:hAnsi="ModusOperandi Book" w:cs="Arial"/>
          <w:sz w:val="20"/>
          <w:szCs w:val="24"/>
        </w:rPr>
        <w:t xml:space="preserve"> </w:t>
      </w:r>
      <w:r w:rsidR="00501715">
        <w:rPr>
          <w:rFonts w:ascii="ModusOperandi Book" w:hAnsi="ModusOperandi Book" w:cs="Arial"/>
          <w:sz w:val="20"/>
          <w:szCs w:val="24"/>
        </w:rPr>
        <w:tab/>
        <w:t xml:space="preserve">Approval </w:t>
      </w:r>
      <w:r w:rsidR="00014836" w:rsidRPr="00BA0CE9">
        <w:rPr>
          <w:rFonts w:ascii="ModusOperandi Book" w:hAnsi="ModusOperandi Book" w:cs="Arial"/>
          <w:sz w:val="20"/>
          <w:szCs w:val="24"/>
        </w:rPr>
        <w:t xml:space="preserve">of a cleaning and maintenance plan in consultation with the </w:t>
      </w:r>
      <w:r w:rsidR="00501715">
        <w:rPr>
          <w:rFonts w:ascii="ModusOperandi Book" w:hAnsi="ModusOperandi Book" w:cs="Arial"/>
          <w:sz w:val="20"/>
          <w:szCs w:val="24"/>
        </w:rPr>
        <w:t xml:space="preserve">Sub-Contractor. </w:t>
      </w:r>
    </w:p>
    <w:p w14:paraId="61F4D66E" w14:textId="77777777" w:rsidR="00014836" w:rsidRPr="00BA0CE9" w:rsidRDefault="00014836" w:rsidP="00014836">
      <w:pPr>
        <w:pStyle w:val="Body"/>
        <w:tabs>
          <w:tab w:val="left" w:pos="390"/>
          <w:tab w:val="left" w:pos="3600"/>
          <w:tab w:val="left" w:pos="4860"/>
        </w:tabs>
        <w:spacing w:line="360" w:lineRule="atLeast"/>
        <w:ind w:left="1100" w:right="459" w:hanging="788"/>
        <w:jc w:val="both"/>
        <w:rPr>
          <w:rFonts w:ascii="ModusOperandi Book" w:hAnsi="ModusOperandi Book" w:cs="Arial"/>
          <w:sz w:val="20"/>
          <w:szCs w:val="24"/>
        </w:rPr>
      </w:pPr>
    </w:p>
    <w:p w14:paraId="08D32F61" w14:textId="537F61EA" w:rsidR="00014836" w:rsidRPr="00BA0CE9" w:rsidRDefault="00014836" w:rsidP="00014836">
      <w:pPr>
        <w:pStyle w:val="Body"/>
        <w:tabs>
          <w:tab w:val="left" w:pos="3600"/>
          <w:tab w:val="left" w:pos="4860"/>
        </w:tabs>
        <w:spacing w:line="360" w:lineRule="atLeast"/>
        <w:ind w:left="1092" w:right="459" w:hanging="1100"/>
        <w:jc w:val="both"/>
        <w:rPr>
          <w:rFonts w:ascii="ModusOperandi Book" w:hAnsi="ModusOperandi Book" w:cs="Arial"/>
          <w:sz w:val="20"/>
          <w:szCs w:val="24"/>
        </w:rPr>
      </w:pPr>
      <w:bookmarkStart w:id="131" w:name="_DV_M264"/>
      <w:bookmarkEnd w:id="131"/>
      <w:r w:rsidRPr="00BA0CE9">
        <w:rPr>
          <w:rFonts w:ascii="ModusOperandi Book" w:hAnsi="ModusOperandi Book" w:cs="Arial"/>
          <w:sz w:val="20"/>
          <w:szCs w:val="24"/>
        </w:rPr>
        <w:tab/>
        <w:t xml:space="preserve">The standard of the finished Work, proposed manufacture and installation methods for the Work will be subject to full agreement by the Client, including approvals that work to be undertaken by the </w:t>
      </w:r>
      <w:r w:rsidR="00501715">
        <w:rPr>
          <w:rFonts w:ascii="ModusOperandi Book" w:hAnsi="ModusOperandi Book" w:cs="Arial"/>
          <w:sz w:val="20"/>
          <w:szCs w:val="24"/>
        </w:rPr>
        <w:t>Sub-Contractor</w:t>
      </w:r>
      <w:r w:rsidRPr="00BA0CE9">
        <w:rPr>
          <w:rFonts w:ascii="ModusOperandi Book" w:hAnsi="ModusOperandi Book" w:cs="Arial"/>
          <w:sz w:val="20"/>
          <w:szCs w:val="24"/>
        </w:rPr>
        <w:t xml:space="preserve"> is in compliance with all technical, safety and other requirements of the Client.</w:t>
      </w:r>
    </w:p>
    <w:p w14:paraId="28CD418E" w14:textId="77777777" w:rsidR="00014836" w:rsidRPr="00BA0CE9" w:rsidRDefault="00014836" w:rsidP="00014836">
      <w:pPr>
        <w:pStyle w:val="Body"/>
        <w:tabs>
          <w:tab w:val="left" w:pos="3600"/>
          <w:tab w:val="left" w:pos="4860"/>
        </w:tabs>
        <w:spacing w:line="360" w:lineRule="atLeast"/>
        <w:ind w:left="1092" w:right="459" w:hanging="1100"/>
        <w:jc w:val="both"/>
        <w:rPr>
          <w:rFonts w:ascii="ModusOperandi Book" w:hAnsi="ModusOperandi Book" w:cs="Arial"/>
          <w:sz w:val="20"/>
          <w:szCs w:val="24"/>
        </w:rPr>
      </w:pPr>
    </w:p>
    <w:p w14:paraId="6558A998" w14:textId="112F339D" w:rsidR="00014836" w:rsidRDefault="00014836" w:rsidP="00014836">
      <w:pPr>
        <w:pStyle w:val="Body"/>
        <w:tabs>
          <w:tab w:val="left" w:pos="1092"/>
          <w:tab w:val="left" w:pos="3600"/>
          <w:tab w:val="left" w:pos="4860"/>
        </w:tabs>
        <w:spacing w:line="360" w:lineRule="atLeast"/>
        <w:ind w:left="1092" w:right="459" w:hanging="1100"/>
        <w:jc w:val="both"/>
        <w:rPr>
          <w:rFonts w:ascii="ModusOperandi Book" w:hAnsi="ModusOperandi Book" w:cs="Arial"/>
          <w:sz w:val="20"/>
          <w:szCs w:val="24"/>
        </w:rPr>
      </w:pPr>
      <w:bookmarkStart w:id="132" w:name="_DV_M265"/>
      <w:bookmarkEnd w:id="132"/>
      <w:r w:rsidRPr="00BA0CE9">
        <w:rPr>
          <w:rFonts w:ascii="ModusOperandi Book" w:hAnsi="ModusOperandi Book" w:cs="Arial"/>
          <w:sz w:val="20"/>
          <w:szCs w:val="24"/>
        </w:rPr>
        <w:t>5</w:t>
      </w:r>
      <w:r w:rsidR="00501715">
        <w:rPr>
          <w:rFonts w:ascii="ModusOperandi Book" w:hAnsi="ModusOperandi Book" w:cs="Arial"/>
          <w:sz w:val="20"/>
          <w:szCs w:val="24"/>
        </w:rPr>
        <w:t>.</w:t>
      </w:r>
      <w:r w:rsidRPr="00BA0CE9">
        <w:rPr>
          <w:rFonts w:ascii="ModusOperandi Book" w:hAnsi="ModusOperandi Book" w:cs="Arial"/>
          <w:sz w:val="20"/>
          <w:szCs w:val="24"/>
        </w:rPr>
        <w:t xml:space="preserve"> </w:t>
      </w:r>
      <w:r w:rsidRPr="00BA0CE9">
        <w:rPr>
          <w:rFonts w:ascii="ModusOperandi Book" w:hAnsi="ModusOperandi Book" w:cs="Arial"/>
          <w:sz w:val="20"/>
          <w:szCs w:val="24"/>
        </w:rPr>
        <w:tab/>
        <w:t xml:space="preserve">Monitoring the installation of the Work </w:t>
      </w:r>
      <w:r w:rsidR="00501715" w:rsidRPr="00BA0CE9">
        <w:rPr>
          <w:rFonts w:ascii="ModusOperandi Book" w:hAnsi="ModusOperandi Book" w:cs="Arial"/>
          <w:sz w:val="20"/>
          <w:szCs w:val="24"/>
        </w:rPr>
        <w:t xml:space="preserve">(as per artwork requirements only) </w:t>
      </w:r>
      <w:r w:rsidRPr="00BA0CE9">
        <w:rPr>
          <w:rFonts w:ascii="ModusOperandi Book" w:hAnsi="ModusOperandi Book" w:cs="Arial"/>
          <w:sz w:val="20"/>
          <w:szCs w:val="24"/>
        </w:rPr>
        <w:t xml:space="preserve">including site visits as required for snagging and approvals, and undertaking sign-off of </w:t>
      </w:r>
      <w:r>
        <w:rPr>
          <w:rFonts w:ascii="ModusOperandi Book" w:hAnsi="ModusOperandi Book" w:cs="Arial"/>
          <w:sz w:val="20"/>
          <w:szCs w:val="24"/>
        </w:rPr>
        <w:t xml:space="preserve">final </w:t>
      </w:r>
      <w:r w:rsidRPr="00D02A47">
        <w:rPr>
          <w:rFonts w:ascii="ModusOperandi Book" w:hAnsi="ModusOperandi Book" w:cs="Arial"/>
          <w:sz w:val="20"/>
          <w:szCs w:val="24"/>
        </w:rPr>
        <w:t xml:space="preserve">installation in line </w:t>
      </w:r>
      <w:r w:rsidR="0065626A">
        <w:rPr>
          <w:rFonts w:ascii="ModusOperandi Book" w:hAnsi="ModusOperandi Book" w:cs="Arial"/>
          <w:sz w:val="20"/>
          <w:szCs w:val="24"/>
        </w:rPr>
        <w:t xml:space="preserve">with the construction programme </w:t>
      </w:r>
      <w:r w:rsidR="0065626A">
        <w:rPr>
          <w:rFonts w:ascii="ModusOperandi Book" w:hAnsi="ModusOperandi Book" w:cs="Arial"/>
          <w:color w:val="FF0000"/>
          <w:sz w:val="20"/>
          <w:szCs w:val="24"/>
        </w:rPr>
        <w:t>including</w:t>
      </w:r>
      <w:r w:rsidRPr="00BA0CE9">
        <w:rPr>
          <w:rFonts w:ascii="ModusOperandi Book" w:hAnsi="ModusOperandi Book" w:cs="Arial"/>
          <w:sz w:val="20"/>
          <w:szCs w:val="24"/>
        </w:rPr>
        <w:t xml:space="preserve">  </w:t>
      </w:r>
    </w:p>
    <w:p w14:paraId="153A3BF4" w14:textId="77777777" w:rsidR="0065626A" w:rsidRPr="0065626A" w:rsidRDefault="0065626A" w:rsidP="0065626A">
      <w:pPr>
        <w:pStyle w:val="BodyText"/>
        <w:rPr>
          <w:lang w:val="en-US" w:eastAsia="zh-CN"/>
        </w:rPr>
      </w:pPr>
    </w:p>
    <w:p w14:paraId="29FF56B7" w14:textId="29144531" w:rsidR="0065626A" w:rsidRDefault="0065626A" w:rsidP="0065626A">
      <w:pPr>
        <w:pStyle w:val="Body"/>
        <w:tabs>
          <w:tab w:val="left" w:pos="390"/>
          <w:tab w:val="left" w:pos="1248"/>
          <w:tab w:val="left" w:pos="3600"/>
          <w:tab w:val="left" w:pos="4860"/>
        </w:tabs>
        <w:spacing w:line="360" w:lineRule="atLeast"/>
        <w:ind w:right="459"/>
        <w:jc w:val="both"/>
        <w:rPr>
          <w:rFonts w:ascii="ModusOperandi Book" w:hAnsi="ModusOperandi Book" w:cs="Arial"/>
          <w:color w:val="FF0000"/>
          <w:sz w:val="20"/>
          <w:szCs w:val="24"/>
        </w:rPr>
      </w:pPr>
      <w:r>
        <w:rPr>
          <w:rFonts w:ascii="ModusOperandi Book" w:hAnsi="ModusOperandi Book" w:cs="Arial"/>
          <w:color w:val="FF0000"/>
          <w:sz w:val="20"/>
          <w:szCs w:val="24"/>
        </w:rPr>
        <w:tab/>
      </w:r>
      <w:r>
        <w:rPr>
          <w:rFonts w:ascii="ModusOperandi Book" w:hAnsi="ModusOperandi Book" w:cs="Arial"/>
          <w:color w:val="FF0000"/>
          <w:sz w:val="20"/>
          <w:szCs w:val="24"/>
        </w:rPr>
        <w:tab/>
        <w:t xml:space="preserve">5.1 </w:t>
      </w:r>
      <w:r w:rsidRPr="005B70E4">
        <w:rPr>
          <w:rFonts w:ascii="ModusOperandi Book" w:hAnsi="ModusOperandi Book" w:cs="Arial"/>
          <w:color w:val="FF0000"/>
          <w:sz w:val="20"/>
          <w:szCs w:val="24"/>
        </w:rPr>
        <w:t>Attendance on site during fixing – programme to be developed with contractor</w:t>
      </w:r>
      <w:r>
        <w:rPr>
          <w:rFonts w:ascii="ModusOperandi Book" w:hAnsi="ModusOperandi Book" w:cs="Arial"/>
          <w:color w:val="FF0000"/>
          <w:sz w:val="20"/>
          <w:szCs w:val="24"/>
        </w:rPr>
        <w:t>.</w:t>
      </w:r>
    </w:p>
    <w:p w14:paraId="1128637D" w14:textId="77777777" w:rsidR="00410947" w:rsidRPr="00410947" w:rsidRDefault="00410947" w:rsidP="00410947">
      <w:pPr>
        <w:pStyle w:val="BodyText"/>
        <w:rPr>
          <w:lang w:val="en-US" w:eastAsia="zh-CN"/>
        </w:rPr>
      </w:pPr>
    </w:p>
    <w:p w14:paraId="43AE6A8B" w14:textId="34046E9D" w:rsidR="0065626A" w:rsidRPr="005B70E4" w:rsidRDefault="0065626A" w:rsidP="0065626A">
      <w:pPr>
        <w:pStyle w:val="Body"/>
        <w:tabs>
          <w:tab w:val="left" w:pos="390"/>
          <w:tab w:val="left" w:pos="1248"/>
          <w:tab w:val="left" w:pos="3600"/>
          <w:tab w:val="left" w:pos="4860"/>
        </w:tabs>
        <w:spacing w:line="360" w:lineRule="atLeast"/>
        <w:ind w:right="459"/>
        <w:jc w:val="both"/>
        <w:rPr>
          <w:rFonts w:ascii="ModusOperandi Book" w:hAnsi="ModusOperandi Book" w:cs="Arial"/>
          <w:color w:val="FF0000"/>
          <w:sz w:val="20"/>
          <w:szCs w:val="24"/>
        </w:rPr>
      </w:pPr>
      <w:r>
        <w:rPr>
          <w:rFonts w:ascii="ModusOperandi Book" w:hAnsi="ModusOperandi Book" w:cs="Arial"/>
          <w:color w:val="FF0000"/>
          <w:sz w:val="20"/>
          <w:szCs w:val="24"/>
        </w:rPr>
        <w:tab/>
      </w:r>
      <w:r>
        <w:rPr>
          <w:rFonts w:ascii="ModusOperandi Book" w:hAnsi="ModusOperandi Book" w:cs="Arial"/>
          <w:color w:val="FF0000"/>
          <w:sz w:val="20"/>
          <w:szCs w:val="24"/>
        </w:rPr>
        <w:tab/>
        <w:t xml:space="preserve">5.2 </w:t>
      </w:r>
      <w:r w:rsidRPr="005B70E4">
        <w:rPr>
          <w:rFonts w:ascii="ModusOperandi Book" w:hAnsi="ModusOperandi Book" w:cs="Arial"/>
          <w:color w:val="FF0000"/>
          <w:sz w:val="20"/>
          <w:szCs w:val="24"/>
        </w:rPr>
        <w:t>Approval of elements on site after assembly</w:t>
      </w:r>
      <w:r>
        <w:rPr>
          <w:rFonts w:ascii="ModusOperandi Book" w:hAnsi="ModusOperandi Book" w:cs="Arial"/>
          <w:color w:val="FF0000"/>
          <w:sz w:val="20"/>
          <w:szCs w:val="24"/>
        </w:rPr>
        <w:t>.</w:t>
      </w:r>
    </w:p>
    <w:p w14:paraId="28DB0F68" w14:textId="77777777" w:rsidR="0065626A" w:rsidRPr="0065626A" w:rsidRDefault="0065626A" w:rsidP="0065626A">
      <w:pPr>
        <w:pStyle w:val="BodyText"/>
        <w:rPr>
          <w:lang w:val="en-US" w:eastAsia="zh-CN"/>
        </w:rPr>
      </w:pPr>
    </w:p>
    <w:p w14:paraId="156F113A" w14:textId="77777777" w:rsidR="00014836" w:rsidRPr="00BA0CE9" w:rsidRDefault="00014836" w:rsidP="00C93CD9">
      <w:pPr>
        <w:pStyle w:val="Body"/>
        <w:tabs>
          <w:tab w:val="left" w:pos="426"/>
          <w:tab w:val="left" w:pos="3600"/>
          <w:tab w:val="left" w:pos="4860"/>
        </w:tabs>
        <w:spacing w:line="360" w:lineRule="atLeast"/>
        <w:ind w:left="1094" w:right="459" w:hanging="1100"/>
        <w:rPr>
          <w:rFonts w:ascii="ModusOperandi Book" w:hAnsi="ModusOperandi Book" w:cs="Arial"/>
          <w:sz w:val="20"/>
          <w:szCs w:val="24"/>
        </w:rPr>
      </w:pPr>
    </w:p>
    <w:p w14:paraId="67CA2C5F" w14:textId="7DF302FF" w:rsidR="008B101D" w:rsidRPr="00472DE7" w:rsidRDefault="00014836" w:rsidP="00472DE7">
      <w:pPr>
        <w:pStyle w:val="Body"/>
        <w:tabs>
          <w:tab w:val="left" w:pos="3600"/>
          <w:tab w:val="left" w:pos="4860"/>
        </w:tabs>
        <w:spacing w:line="360" w:lineRule="atLeast"/>
        <w:ind w:left="1094" w:right="459" w:hanging="1100"/>
        <w:jc w:val="both"/>
        <w:rPr>
          <w:rFonts w:ascii="ModusOperandi Book" w:hAnsi="ModusOperandi Book" w:cs="Arial"/>
          <w:sz w:val="20"/>
          <w:szCs w:val="24"/>
        </w:rPr>
      </w:pPr>
      <w:bookmarkStart w:id="133" w:name="_DV_M266"/>
      <w:bookmarkEnd w:id="133"/>
      <w:r w:rsidRPr="00BA0CE9">
        <w:rPr>
          <w:rFonts w:ascii="ModusOperandi Book" w:hAnsi="ModusOperandi Book" w:cs="Arial"/>
          <w:sz w:val="20"/>
          <w:szCs w:val="24"/>
        </w:rPr>
        <w:t>6</w:t>
      </w:r>
      <w:r w:rsidR="00501715">
        <w:rPr>
          <w:rFonts w:ascii="ModusOperandi Book" w:hAnsi="ModusOperandi Book" w:cs="Arial"/>
          <w:sz w:val="20"/>
          <w:szCs w:val="24"/>
        </w:rPr>
        <w:t>.</w:t>
      </w:r>
      <w:r w:rsidRPr="00BA0CE9">
        <w:rPr>
          <w:rFonts w:ascii="ModusOperandi Book" w:hAnsi="ModusOperandi Book" w:cs="Arial"/>
          <w:sz w:val="20"/>
          <w:szCs w:val="24"/>
        </w:rPr>
        <w:t xml:space="preserve"> </w:t>
      </w:r>
      <w:r w:rsidRPr="00BA0CE9">
        <w:rPr>
          <w:rFonts w:ascii="ModusOperandi Book" w:hAnsi="ModusOperandi Book" w:cs="Arial"/>
          <w:sz w:val="20"/>
          <w:szCs w:val="24"/>
        </w:rPr>
        <w:tab/>
        <w:t xml:space="preserve">Provision of artist’s statement for publicity purposes as requested, in liaison Modus Operandi, for the Client’s PR and launch campaigns </w:t>
      </w:r>
      <w:r w:rsidR="002854F0">
        <w:rPr>
          <w:rFonts w:ascii="ModusOperandi Book" w:hAnsi="ModusOperandi Book" w:cs="Arial"/>
          <w:sz w:val="20"/>
          <w:szCs w:val="24"/>
        </w:rPr>
        <w:t xml:space="preserve">for </w:t>
      </w:r>
      <w:r w:rsidR="00EB322F" w:rsidRPr="00EE4BC5">
        <w:rPr>
          <w:rFonts w:ascii="ModusOperandi Book" w:hAnsi="ModusOperandi Book" w:cs="Arial"/>
          <w:sz w:val="20"/>
          <w:szCs w:val="24"/>
        </w:rPr>
        <w:t>Duke’s Court St James’s</w:t>
      </w:r>
      <w:r w:rsidR="00EE4BC5">
        <w:rPr>
          <w:rFonts w:ascii="ModusOperandi Book" w:hAnsi="ModusOperandi Book" w:cs="Arial"/>
          <w:sz w:val="20"/>
          <w:szCs w:val="24"/>
        </w:rPr>
        <w:t>.</w:t>
      </w:r>
      <w:r w:rsidR="00EB322F">
        <w:rPr>
          <w:rFonts w:ascii="ModusOperandi Book" w:hAnsi="ModusOperandi Book" w:cs="Arial"/>
          <w:sz w:val="20"/>
          <w:szCs w:val="24"/>
        </w:rPr>
        <w:t xml:space="preserve"> </w:t>
      </w:r>
      <w:r w:rsidR="00501715">
        <w:rPr>
          <w:rFonts w:ascii="ModusOperandi Book" w:hAnsi="ModusOperandi Book" w:cs="Arial"/>
          <w:sz w:val="20"/>
          <w:szCs w:val="24"/>
        </w:rPr>
        <w:t xml:space="preserve"> </w:t>
      </w:r>
      <w:r w:rsidRPr="00BA0CE9">
        <w:rPr>
          <w:rFonts w:ascii="ModusOperandi Book" w:hAnsi="ModusOperandi Book" w:cs="Arial"/>
          <w:sz w:val="20"/>
          <w:szCs w:val="24"/>
        </w:rPr>
        <w:t xml:space="preserve"> </w:t>
      </w:r>
    </w:p>
    <w:p w14:paraId="521537AA" w14:textId="77777777" w:rsidR="008B101D" w:rsidRPr="005D19C7" w:rsidRDefault="008B101D" w:rsidP="008B101D">
      <w:pPr>
        <w:overflowPunct/>
        <w:spacing w:line="360" w:lineRule="atLeast"/>
        <w:textAlignment w:val="auto"/>
        <w:rPr>
          <w:rFonts w:ascii="ModusOperandi Book" w:hAnsi="ModusOperandi Book"/>
        </w:rPr>
      </w:pPr>
    </w:p>
    <w:p w14:paraId="130557F7" w14:textId="77777777" w:rsidR="008B101D" w:rsidRPr="005D19C7" w:rsidRDefault="008B101D" w:rsidP="008B101D">
      <w:pPr>
        <w:overflowPunct/>
        <w:spacing w:line="360" w:lineRule="atLeast"/>
        <w:textAlignment w:val="auto"/>
        <w:rPr>
          <w:rFonts w:ascii="ModusOperandi Book" w:hAnsi="ModusOperandi Book"/>
        </w:rPr>
      </w:pPr>
    </w:p>
    <w:p w14:paraId="00CB264B" w14:textId="7500F760" w:rsidR="008B101D" w:rsidRPr="0065626A" w:rsidRDefault="00300B57" w:rsidP="0065626A">
      <w:pPr>
        <w:overflowPunct/>
        <w:autoSpaceDE/>
        <w:autoSpaceDN/>
        <w:adjustRightInd/>
        <w:textAlignment w:val="auto"/>
        <w:rPr>
          <w:rFonts w:ascii="ModusOperandi Book" w:hAnsi="ModusOperandi Book"/>
        </w:rPr>
      </w:pPr>
      <w:r>
        <w:rPr>
          <w:rFonts w:ascii="ModusOperandi Book" w:hAnsi="ModusOperandi Book"/>
        </w:rPr>
        <w:br w:type="page"/>
      </w:r>
      <w:r w:rsidR="008B101D" w:rsidRPr="00442C1F">
        <w:rPr>
          <w:rFonts w:ascii="ModusOperandi Book" w:hAnsi="ModusOperandi Book"/>
          <w:b/>
        </w:rPr>
        <w:lastRenderedPageBreak/>
        <w:t xml:space="preserve">SCHEDULE 2 </w:t>
      </w:r>
    </w:p>
    <w:p w14:paraId="0C88C924" w14:textId="0E702F09" w:rsidR="008B101D" w:rsidRPr="00442C1F" w:rsidRDefault="008B101D" w:rsidP="008B101D">
      <w:pPr>
        <w:overflowPunct/>
        <w:spacing w:line="360" w:lineRule="atLeast"/>
        <w:textAlignment w:val="auto"/>
        <w:rPr>
          <w:rFonts w:ascii="ModusOperandi Book" w:hAnsi="ModusOperandi Book"/>
          <w:b/>
        </w:rPr>
      </w:pPr>
      <w:r>
        <w:rPr>
          <w:rFonts w:ascii="ModusOperandi Book" w:hAnsi="ModusOperandi Book"/>
          <w:b/>
        </w:rPr>
        <w:t xml:space="preserve">WORK TO BE </w:t>
      </w:r>
      <w:r w:rsidR="00501715">
        <w:rPr>
          <w:rFonts w:ascii="ModusOperandi Book" w:hAnsi="ModusOperandi Book"/>
          <w:b/>
        </w:rPr>
        <w:t xml:space="preserve">PROCURED BY THE CLIENT’S CONTRACTOR AND </w:t>
      </w:r>
      <w:r>
        <w:rPr>
          <w:rFonts w:ascii="ModusOperandi Book" w:hAnsi="ModusOperandi Book"/>
          <w:b/>
        </w:rPr>
        <w:t xml:space="preserve">CARRIED OUT DIRECTLY BY THE SUB-CONTRACTOR </w:t>
      </w:r>
      <w:r w:rsidR="00501715">
        <w:rPr>
          <w:rFonts w:ascii="ModusOperandi Book" w:hAnsi="ModusOperandi Book"/>
          <w:b/>
        </w:rPr>
        <w:t>FOLLOWING OR IN PARALLEL WITH THE ARTIST’S WORK LISTED IN SCHEDULE 1 TO THE SPECIFICATION APPROVED BY THE ARCHITECT AND</w:t>
      </w:r>
      <w:r>
        <w:rPr>
          <w:rFonts w:ascii="ModusOperandi Book" w:hAnsi="ModusOperandi Book"/>
          <w:b/>
        </w:rPr>
        <w:t xml:space="preserve"> THE ARTIST</w:t>
      </w:r>
    </w:p>
    <w:p w14:paraId="76991EE7" w14:textId="77777777" w:rsidR="008B101D" w:rsidRPr="005D19C7" w:rsidRDefault="008B101D" w:rsidP="008B101D">
      <w:pPr>
        <w:overflowPunct/>
        <w:spacing w:line="360" w:lineRule="atLeast"/>
        <w:textAlignment w:val="auto"/>
        <w:rPr>
          <w:rFonts w:ascii="ModusOperandi Book" w:hAnsi="ModusOperandi Book"/>
        </w:rPr>
      </w:pPr>
    </w:p>
    <w:p w14:paraId="54DDFA1B" w14:textId="0FC983A6" w:rsidR="00C93CD9" w:rsidRPr="00472DE7" w:rsidRDefault="00472DE7" w:rsidP="00C93CD9">
      <w:pPr>
        <w:overflowPunct/>
        <w:spacing w:line="360" w:lineRule="atLeast"/>
        <w:textAlignment w:val="auto"/>
        <w:rPr>
          <w:rFonts w:ascii="ModusOperandi Book" w:hAnsi="ModusOperandi Book" w:cs="Arial"/>
          <w:szCs w:val="24"/>
        </w:rPr>
      </w:pPr>
      <w:r w:rsidRPr="00BA0CE9">
        <w:rPr>
          <w:rFonts w:ascii="ModusOperandi Book" w:hAnsi="ModusOperandi Book" w:cs="Arial"/>
          <w:szCs w:val="24"/>
        </w:rPr>
        <w:t xml:space="preserve">This Schedule of work includes labour and provision of all materials necessary to carry out the fabrication </w:t>
      </w:r>
      <w:r>
        <w:rPr>
          <w:rFonts w:ascii="ModusOperandi Book" w:hAnsi="ModusOperandi Book" w:cs="Arial"/>
          <w:szCs w:val="24"/>
        </w:rPr>
        <w:t xml:space="preserve">and installation </w:t>
      </w:r>
      <w:r w:rsidRPr="00BA0CE9">
        <w:rPr>
          <w:rFonts w:ascii="ModusOperandi Book" w:hAnsi="ModusOperandi Book" w:cs="Arial"/>
          <w:szCs w:val="24"/>
        </w:rPr>
        <w:t>of the Work</w:t>
      </w:r>
      <w:r w:rsidR="004E57D5">
        <w:rPr>
          <w:rFonts w:ascii="ModusOperandi Book" w:hAnsi="ModusOperandi Book" w:cs="Arial"/>
          <w:szCs w:val="24"/>
        </w:rPr>
        <w:t>, t</w:t>
      </w:r>
      <w:r w:rsidR="008B101D">
        <w:rPr>
          <w:rFonts w:ascii="ModusOperandi Book" w:hAnsi="ModusOperandi Book"/>
        </w:rPr>
        <w:t>o include the following:</w:t>
      </w:r>
    </w:p>
    <w:p w14:paraId="7F77E690" w14:textId="77777777" w:rsidR="00C93CD9" w:rsidRDefault="00C93CD9" w:rsidP="00C93CD9">
      <w:pPr>
        <w:overflowPunct/>
        <w:spacing w:line="360" w:lineRule="atLeast"/>
        <w:textAlignment w:val="auto"/>
        <w:rPr>
          <w:rFonts w:ascii="ModusOperandi Book" w:hAnsi="ModusOperandi Book"/>
        </w:rPr>
      </w:pPr>
    </w:p>
    <w:p w14:paraId="0991C0A7" w14:textId="3469F59D" w:rsidR="00C93CD9" w:rsidRPr="00BA0CE9" w:rsidRDefault="00C93CD9" w:rsidP="00C93CD9">
      <w:pPr>
        <w:pStyle w:val="Body"/>
        <w:tabs>
          <w:tab w:val="left" w:pos="1092"/>
          <w:tab w:val="left" w:pos="3600"/>
          <w:tab w:val="left" w:pos="4860"/>
        </w:tabs>
        <w:spacing w:line="360" w:lineRule="atLeast"/>
        <w:ind w:left="1092" w:right="459" w:hanging="1092"/>
        <w:jc w:val="both"/>
        <w:rPr>
          <w:rFonts w:ascii="ModusOperandi Book" w:hAnsi="ModusOperandi Book" w:cs="Arial"/>
          <w:sz w:val="20"/>
          <w:szCs w:val="24"/>
        </w:rPr>
      </w:pPr>
      <w:r>
        <w:rPr>
          <w:rFonts w:ascii="ModusOperandi Book" w:hAnsi="ModusOperandi Book" w:cs="Arial"/>
          <w:sz w:val="20"/>
          <w:szCs w:val="24"/>
        </w:rPr>
        <w:t>1.</w:t>
      </w:r>
      <w:r>
        <w:rPr>
          <w:rFonts w:ascii="ModusOperandi Book" w:hAnsi="ModusOperandi Book" w:cs="Arial"/>
          <w:sz w:val="20"/>
          <w:szCs w:val="24"/>
        </w:rPr>
        <w:tab/>
        <w:t xml:space="preserve">Liaison </w:t>
      </w:r>
      <w:r w:rsidRPr="00BA0CE9">
        <w:rPr>
          <w:rFonts w:ascii="ModusOperandi Book" w:hAnsi="ModusOperandi Book" w:cs="Arial"/>
          <w:sz w:val="20"/>
          <w:szCs w:val="24"/>
        </w:rPr>
        <w:t>with the Artist</w:t>
      </w:r>
      <w:r>
        <w:rPr>
          <w:rFonts w:ascii="ModusOperandi Book" w:hAnsi="ModusOperandi Book" w:cs="Arial"/>
          <w:sz w:val="20"/>
          <w:szCs w:val="24"/>
        </w:rPr>
        <w:t xml:space="preserve">, Contractor, </w:t>
      </w:r>
      <w:r w:rsidRPr="00BA0CE9">
        <w:rPr>
          <w:rFonts w:ascii="ModusOperandi Book" w:hAnsi="ModusOperandi Book" w:cs="Arial"/>
          <w:sz w:val="20"/>
          <w:szCs w:val="24"/>
        </w:rPr>
        <w:t>Archite</w:t>
      </w:r>
      <w:r>
        <w:rPr>
          <w:rFonts w:ascii="ModusOperandi Book" w:hAnsi="ModusOperandi Book" w:cs="Arial"/>
          <w:sz w:val="20"/>
          <w:szCs w:val="24"/>
        </w:rPr>
        <w:t xml:space="preserve">ct </w:t>
      </w:r>
      <w:r w:rsidRPr="00BA0CE9">
        <w:rPr>
          <w:rFonts w:ascii="ModusOperandi Book" w:hAnsi="ModusOperandi Book" w:cs="Arial"/>
          <w:sz w:val="20"/>
          <w:szCs w:val="24"/>
        </w:rPr>
        <w:t>and others as required</w:t>
      </w:r>
      <w:r>
        <w:rPr>
          <w:rFonts w:ascii="ModusOperandi Book" w:hAnsi="ModusOperandi Book" w:cs="Arial"/>
          <w:sz w:val="20"/>
          <w:szCs w:val="24"/>
        </w:rPr>
        <w:t xml:space="preserve"> throughout the duration of the Contract</w:t>
      </w:r>
      <w:r w:rsidRPr="00BA0CE9">
        <w:rPr>
          <w:rFonts w:ascii="ModusOperandi Book" w:hAnsi="ModusOperandi Book" w:cs="Arial"/>
          <w:sz w:val="20"/>
          <w:szCs w:val="24"/>
        </w:rPr>
        <w:t>.</w:t>
      </w:r>
    </w:p>
    <w:p w14:paraId="379887DB" w14:textId="77777777" w:rsidR="00C93CD9" w:rsidRPr="00BA0CE9" w:rsidRDefault="00C93CD9" w:rsidP="00C93CD9">
      <w:pPr>
        <w:pStyle w:val="Body"/>
        <w:tabs>
          <w:tab w:val="left" w:pos="1092"/>
          <w:tab w:val="left" w:pos="3600"/>
          <w:tab w:val="left" w:pos="4860"/>
        </w:tabs>
        <w:spacing w:line="360" w:lineRule="atLeast"/>
        <w:ind w:left="1092" w:right="459" w:hanging="1092"/>
        <w:jc w:val="both"/>
        <w:rPr>
          <w:rFonts w:ascii="ModusOperandi Book" w:hAnsi="ModusOperandi Book" w:cs="Arial"/>
          <w:sz w:val="20"/>
          <w:szCs w:val="24"/>
        </w:rPr>
      </w:pPr>
    </w:p>
    <w:p w14:paraId="636ADFA1" w14:textId="77777777" w:rsidR="00410947" w:rsidRDefault="00C93CD9" w:rsidP="00410947">
      <w:pPr>
        <w:pStyle w:val="Body"/>
        <w:tabs>
          <w:tab w:val="left" w:pos="1092"/>
          <w:tab w:val="left" w:pos="3600"/>
          <w:tab w:val="left" w:pos="4860"/>
        </w:tabs>
        <w:spacing w:line="360" w:lineRule="atLeast"/>
        <w:ind w:left="1094" w:right="459" w:hanging="1094"/>
        <w:jc w:val="both"/>
        <w:rPr>
          <w:rFonts w:ascii="ModusOperandi Book" w:hAnsi="ModusOperandi Book"/>
          <w:color w:val="FF0000"/>
          <w:sz w:val="20"/>
          <w:szCs w:val="20"/>
        </w:rPr>
      </w:pPr>
      <w:bookmarkStart w:id="134" w:name="_DV_M277"/>
      <w:bookmarkEnd w:id="134"/>
      <w:r w:rsidRPr="00BA0CE9">
        <w:rPr>
          <w:rFonts w:ascii="ModusOperandi Book" w:hAnsi="ModusOperandi Book" w:cs="Arial"/>
          <w:sz w:val="20"/>
          <w:szCs w:val="24"/>
        </w:rPr>
        <w:t>2</w:t>
      </w:r>
      <w:r w:rsidR="00CD5314">
        <w:rPr>
          <w:rFonts w:ascii="ModusOperandi Book" w:hAnsi="ModusOperandi Book" w:cs="Arial"/>
          <w:sz w:val="20"/>
          <w:szCs w:val="24"/>
        </w:rPr>
        <w:t>.</w:t>
      </w:r>
      <w:r w:rsidRPr="00BA0CE9">
        <w:rPr>
          <w:rFonts w:ascii="ModusOperandi Book" w:hAnsi="ModusOperandi Book" w:cs="Arial"/>
          <w:sz w:val="20"/>
          <w:szCs w:val="24"/>
        </w:rPr>
        <w:t xml:space="preserve">  </w:t>
      </w:r>
      <w:r w:rsidRPr="00BA0CE9">
        <w:rPr>
          <w:rFonts w:ascii="ModusOperandi Book" w:hAnsi="ModusOperandi Book" w:cs="Arial"/>
          <w:sz w:val="20"/>
          <w:szCs w:val="24"/>
        </w:rPr>
        <w:tab/>
        <w:t xml:space="preserve">Provision of samples as required and agreed, to the specification provided by the Artist </w:t>
      </w:r>
      <w:r>
        <w:rPr>
          <w:rFonts w:ascii="ModusOperandi Book" w:hAnsi="ModusOperandi Book" w:cs="Arial"/>
          <w:sz w:val="20"/>
          <w:szCs w:val="24"/>
        </w:rPr>
        <w:t xml:space="preserve">or Architect, </w:t>
      </w:r>
      <w:r w:rsidRPr="00BA0CE9">
        <w:rPr>
          <w:rFonts w:ascii="ModusOperandi Book" w:hAnsi="ModusOperandi Book" w:cs="Arial"/>
          <w:sz w:val="20"/>
          <w:szCs w:val="24"/>
        </w:rPr>
        <w:t xml:space="preserve">and subject to </w:t>
      </w:r>
      <w:bookmarkStart w:id="135" w:name="_DV_M278"/>
      <w:bookmarkEnd w:id="135"/>
      <w:r>
        <w:rPr>
          <w:rFonts w:ascii="ModusOperandi Book" w:hAnsi="ModusOperandi Book" w:cs="Arial"/>
          <w:sz w:val="20"/>
          <w:szCs w:val="24"/>
        </w:rPr>
        <w:t>the Client’s</w:t>
      </w:r>
      <w:r w:rsidRPr="00BA0CE9">
        <w:rPr>
          <w:rFonts w:ascii="ModusOperandi Book" w:hAnsi="ModusOperandi Book" w:cs="Arial"/>
          <w:sz w:val="20"/>
          <w:szCs w:val="24"/>
        </w:rPr>
        <w:t xml:space="preserve"> approval.</w:t>
      </w:r>
      <w:r w:rsidR="00410947">
        <w:rPr>
          <w:rFonts w:ascii="ModusOperandi Book" w:hAnsi="ModusOperandi Book" w:cs="Arial"/>
          <w:sz w:val="20"/>
          <w:szCs w:val="24"/>
        </w:rPr>
        <w:t xml:space="preserve"> </w:t>
      </w:r>
      <w:r w:rsidR="00EE4BC5" w:rsidRPr="00410947">
        <w:rPr>
          <w:rFonts w:ascii="ModusOperandi Book" w:hAnsi="ModusOperandi Book"/>
          <w:color w:val="FF0000"/>
          <w:sz w:val="20"/>
          <w:szCs w:val="20"/>
        </w:rPr>
        <w:t xml:space="preserve">This to include a mock up </w:t>
      </w:r>
      <w:r w:rsidR="00E132C7" w:rsidRPr="00410947">
        <w:rPr>
          <w:rFonts w:ascii="ModusOperandi Book" w:hAnsi="ModusOperandi Book"/>
          <w:color w:val="FF0000"/>
          <w:sz w:val="20"/>
          <w:szCs w:val="20"/>
        </w:rPr>
        <w:t xml:space="preserve">by </w:t>
      </w:r>
      <w:r w:rsidR="00410947">
        <w:rPr>
          <w:rFonts w:ascii="ModusOperandi Book" w:hAnsi="ModusOperandi Book"/>
          <w:color w:val="FF0000"/>
          <w:sz w:val="20"/>
          <w:szCs w:val="20"/>
        </w:rPr>
        <w:t xml:space="preserve">the </w:t>
      </w:r>
    </w:p>
    <w:p w14:paraId="6EC6DD35" w14:textId="6D679974" w:rsidR="00EE4BC5" w:rsidRPr="00410947" w:rsidRDefault="00410947" w:rsidP="00410947">
      <w:pPr>
        <w:pStyle w:val="Body"/>
        <w:tabs>
          <w:tab w:val="left" w:pos="1092"/>
          <w:tab w:val="left" w:pos="3600"/>
          <w:tab w:val="left" w:pos="4860"/>
        </w:tabs>
        <w:spacing w:line="360" w:lineRule="atLeast"/>
        <w:ind w:left="1094" w:right="459" w:hanging="1094"/>
        <w:jc w:val="both"/>
        <w:rPr>
          <w:rFonts w:ascii="ModusOperandi Book" w:hAnsi="ModusOperandi Book" w:cs="Arial"/>
          <w:sz w:val="20"/>
          <w:szCs w:val="20"/>
        </w:rPr>
      </w:pPr>
      <w:r>
        <w:rPr>
          <w:rFonts w:ascii="ModusOperandi Book" w:hAnsi="ModusOperandi Book"/>
          <w:color w:val="FF0000"/>
          <w:sz w:val="20"/>
          <w:szCs w:val="20"/>
        </w:rPr>
        <w:tab/>
      </w:r>
      <w:r w:rsidR="00E132C7" w:rsidRPr="00410947">
        <w:rPr>
          <w:rFonts w:ascii="ModusOperandi Book" w:hAnsi="ModusOperandi Book"/>
          <w:color w:val="FF0000"/>
          <w:sz w:val="20"/>
          <w:szCs w:val="20"/>
        </w:rPr>
        <w:t xml:space="preserve">Sub-Contracor </w:t>
      </w:r>
      <w:r w:rsidR="00EE4BC5" w:rsidRPr="00410947">
        <w:rPr>
          <w:rFonts w:ascii="ModusOperandi Book" w:hAnsi="ModusOperandi Book"/>
          <w:color w:val="FF0000"/>
          <w:sz w:val="20"/>
          <w:szCs w:val="20"/>
        </w:rPr>
        <w:t>of an agreed section of the Artist’s</w:t>
      </w:r>
      <w:r w:rsidR="00CD6C6B" w:rsidRPr="00410947">
        <w:rPr>
          <w:rFonts w:ascii="ModusOperandi Book" w:hAnsi="ModusOperandi Book"/>
          <w:color w:val="FF0000"/>
          <w:sz w:val="20"/>
          <w:szCs w:val="20"/>
        </w:rPr>
        <w:t xml:space="preserve"> </w:t>
      </w:r>
      <w:r w:rsidR="00EE4BC5" w:rsidRPr="00410947">
        <w:rPr>
          <w:rFonts w:ascii="ModusOperandi Book" w:hAnsi="ModusOperandi Book"/>
          <w:color w:val="FF0000"/>
          <w:sz w:val="20"/>
          <w:szCs w:val="20"/>
        </w:rPr>
        <w:t>drawing</w:t>
      </w:r>
      <w:r>
        <w:rPr>
          <w:rFonts w:ascii="ModusOperandi Book" w:hAnsi="ModusOperandi Book"/>
          <w:color w:val="FF0000"/>
          <w:sz w:val="20"/>
          <w:szCs w:val="20"/>
        </w:rPr>
        <w:t>.</w:t>
      </w:r>
    </w:p>
    <w:p w14:paraId="3DAA76EB" w14:textId="77777777" w:rsidR="00C93CD9" w:rsidRPr="00BA0CE9" w:rsidRDefault="00C93CD9" w:rsidP="00C93CD9">
      <w:pPr>
        <w:pStyle w:val="Body"/>
        <w:tabs>
          <w:tab w:val="left" w:pos="1092"/>
          <w:tab w:val="left" w:pos="3600"/>
          <w:tab w:val="left" w:pos="4860"/>
        </w:tabs>
        <w:spacing w:line="360" w:lineRule="atLeast"/>
        <w:ind w:left="1094" w:right="459" w:hanging="1094"/>
        <w:jc w:val="both"/>
        <w:rPr>
          <w:rFonts w:ascii="ModusOperandi Book" w:hAnsi="ModusOperandi Book" w:cs="Arial"/>
          <w:sz w:val="20"/>
          <w:szCs w:val="24"/>
        </w:rPr>
      </w:pPr>
    </w:p>
    <w:p w14:paraId="4FA0DB6E" w14:textId="4B9B8564" w:rsidR="00C93CD9" w:rsidRPr="00BA0CE9" w:rsidRDefault="00CD5314" w:rsidP="00C93CD9">
      <w:pPr>
        <w:pStyle w:val="Body"/>
        <w:tabs>
          <w:tab w:val="left" w:pos="1092"/>
          <w:tab w:val="left" w:pos="3600"/>
          <w:tab w:val="left" w:pos="4860"/>
        </w:tabs>
        <w:spacing w:line="360" w:lineRule="atLeast"/>
        <w:ind w:left="1092" w:right="459" w:hanging="1092"/>
        <w:jc w:val="both"/>
        <w:rPr>
          <w:rFonts w:ascii="ModusOperandi Book" w:hAnsi="ModusOperandi Book" w:cs="Arial"/>
          <w:sz w:val="20"/>
          <w:szCs w:val="24"/>
        </w:rPr>
      </w:pPr>
      <w:bookmarkStart w:id="136" w:name="_DV_M279"/>
      <w:bookmarkEnd w:id="136"/>
      <w:r>
        <w:rPr>
          <w:rFonts w:ascii="ModusOperandi Book" w:hAnsi="ModusOperandi Book" w:cs="Arial"/>
          <w:sz w:val="20"/>
          <w:szCs w:val="24"/>
        </w:rPr>
        <w:t>3.</w:t>
      </w:r>
      <w:r w:rsidR="00C93CD9" w:rsidRPr="00BA0CE9">
        <w:rPr>
          <w:rFonts w:ascii="ModusOperandi Book" w:hAnsi="ModusOperandi Book" w:cs="Arial"/>
          <w:sz w:val="20"/>
          <w:szCs w:val="24"/>
        </w:rPr>
        <w:t xml:space="preserve"> </w:t>
      </w:r>
      <w:r w:rsidR="00C93CD9" w:rsidRPr="00BA0CE9">
        <w:rPr>
          <w:rFonts w:ascii="ModusOperandi Book" w:hAnsi="ModusOperandi Book" w:cs="Arial"/>
          <w:sz w:val="20"/>
          <w:szCs w:val="24"/>
        </w:rPr>
        <w:tab/>
        <w:t xml:space="preserve">Attendance at meetings with the Artist and other parties including the Contractor, Architect and Client, as requested. </w:t>
      </w:r>
    </w:p>
    <w:p w14:paraId="690EDE6E" w14:textId="77777777" w:rsidR="00C93CD9" w:rsidRPr="00BA0CE9" w:rsidRDefault="00C93CD9" w:rsidP="00C93CD9">
      <w:pPr>
        <w:pStyle w:val="Body"/>
        <w:tabs>
          <w:tab w:val="left" w:pos="1092"/>
          <w:tab w:val="left" w:pos="3600"/>
          <w:tab w:val="left" w:pos="4860"/>
        </w:tabs>
        <w:spacing w:line="360" w:lineRule="atLeast"/>
        <w:ind w:left="1092" w:right="459" w:hanging="1092"/>
        <w:jc w:val="both"/>
        <w:rPr>
          <w:rFonts w:ascii="ModusOperandi Book" w:hAnsi="ModusOperandi Book" w:cs="Arial"/>
          <w:sz w:val="20"/>
          <w:szCs w:val="24"/>
        </w:rPr>
      </w:pPr>
    </w:p>
    <w:p w14:paraId="51CEE6C6" w14:textId="77777777" w:rsidR="00472DE7" w:rsidRDefault="00C93CD9" w:rsidP="00472DE7">
      <w:pPr>
        <w:pStyle w:val="Body"/>
        <w:tabs>
          <w:tab w:val="left" w:pos="1092"/>
          <w:tab w:val="left" w:pos="3600"/>
          <w:tab w:val="left" w:pos="4860"/>
        </w:tabs>
        <w:spacing w:line="360" w:lineRule="atLeast"/>
        <w:ind w:left="1094" w:right="459" w:hanging="1094"/>
        <w:jc w:val="both"/>
        <w:rPr>
          <w:rFonts w:ascii="ModusOperandi Book" w:hAnsi="ModusOperandi Book" w:cs="Arial"/>
          <w:sz w:val="20"/>
          <w:szCs w:val="24"/>
        </w:rPr>
      </w:pPr>
      <w:bookmarkStart w:id="137" w:name="_DV_M280"/>
      <w:bookmarkEnd w:id="137"/>
      <w:r w:rsidRPr="00BA0CE9">
        <w:rPr>
          <w:rFonts w:ascii="ModusOperandi Book" w:hAnsi="ModusOperandi Book" w:cs="Arial"/>
          <w:sz w:val="20"/>
          <w:szCs w:val="24"/>
        </w:rPr>
        <w:t>4</w:t>
      </w:r>
      <w:r w:rsidR="00CD5314">
        <w:rPr>
          <w:rFonts w:ascii="ModusOperandi Book" w:hAnsi="ModusOperandi Book" w:cs="Arial"/>
          <w:sz w:val="20"/>
          <w:szCs w:val="24"/>
        </w:rPr>
        <w:t>.</w:t>
      </w:r>
      <w:r w:rsidRPr="00BA0CE9">
        <w:rPr>
          <w:rFonts w:ascii="ModusOperandi Book" w:hAnsi="ModusOperandi Book" w:cs="Arial"/>
          <w:sz w:val="20"/>
          <w:szCs w:val="24"/>
        </w:rPr>
        <w:t xml:space="preserve"> </w:t>
      </w:r>
      <w:r w:rsidRPr="00BA0CE9">
        <w:rPr>
          <w:rFonts w:ascii="ModusOperandi Book" w:hAnsi="ModusOperandi Book" w:cs="Arial"/>
          <w:sz w:val="20"/>
          <w:szCs w:val="24"/>
        </w:rPr>
        <w:tab/>
        <w:t>Prior to commencement of fabrication/production, the standard of the finished Work, and proposed method of manufacture for the Work will be subject to full agreement by the Client and the Artist, including approvals that work to be undertaken is in compliance with all technical, safety and other requirements of the Client.</w:t>
      </w:r>
      <w:bookmarkStart w:id="138" w:name="_DV_M281"/>
      <w:bookmarkEnd w:id="138"/>
    </w:p>
    <w:p w14:paraId="6283913B" w14:textId="77777777" w:rsidR="00472DE7" w:rsidRDefault="00472DE7" w:rsidP="00472DE7">
      <w:pPr>
        <w:pStyle w:val="Body"/>
        <w:tabs>
          <w:tab w:val="left" w:pos="1092"/>
          <w:tab w:val="left" w:pos="3600"/>
          <w:tab w:val="left" w:pos="4860"/>
        </w:tabs>
        <w:spacing w:line="360" w:lineRule="atLeast"/>
        <w:ind w:left="1094" w:right="459" w:hanging="1094"/>
        <w:jc w:val="both"/>
        <w:rPr>
          <w:rFonts w:ascii="ModusOperandi Book" w:hAnsi="ModusOperandi Book" w:cs="Arial"/>
          <w:sz w:val="20"/>
          <w:szCs w:val="24"/>
        </w:rPr>
      </w:pPr>
    </w:p>
    <w:p w14:paraId="7351E6C7" w14:textId="0F6A2724" w:rsidR="004E57D5" w:rsidRPr="00BF10E3" w:rsidRDefault="00CD5314" w:rsidP="00472DE7">
      <w:pPr>
        <w:pStyle w:val="Body"/>
        <w:tabs>
          <w:tab w:val="left" w:pos="1092"/>
          <w:tab w:val="left" w:pos="3600"/>
          <w:tab w:val="left" w:pos="4860"/>
        </w:tabs>
        <w:spacing w:line="360" w:lineRule="atLeast"/>
        <w:ind w:left="1094" w:right="459" w:hanging="1094"/>
        <w:jc w:val="both"/>
        <w:rPr>
          <w:rFonts w:ascii="ModusOperandi Book" w:hAnsi="ModusOperandi Book" w:cs="Arial"/>
          <w:color w:val="FF0000"/>
          <w:sz w:val="20"/>
          <w:szCs w:val="20"/>
          <w:lang w:val="en-GB"/>
        </w:rPr>
      </w:pPr>
      <w:r>
        <w:rPr>
          <w:rFonts w:ascii="ModusOperandi Book" w:hAnsi="ModusOperandi Book" w:cs="Arial"/>
          <w:sz w:val="20"/>
          <w:szCs w:val="24"/>
        </w:rPr>
        <w:t xml:space="preserve">5. </w:t>
      </w:r>
      <w:r>
        <w:rPr>
          <w:rFonts w:ascii="ModusOperandi Book" w:hAnsi="ModusOperandi Book" w:cs="Arial"/>
          <w:sz w:val="20"/>
          <w:szCs w:val="24"/>
        </w:rPr>
        <w:tab/>
      </w:r>
      <w:r w:rsidR="004E57D5" w:rsidRPr="00472DE7">
        <w:rPr>
          <w:rFonts w:ascii="ModusOperandi Book" w:hAnsi="ModusOperandi Book"/>
          <w:sz w:val="20"/>
          <w:szCs w:val="20"/>
        </w:rPr>
        <w:t xml:space="preserve">Fabrication, </w:t>
      </w:r>
      <w:r w:rsidR="004E57D5">
        <w:rPr>
          <w:rFonts w:ascii="ModusOperandi Book" w:hAnsi="ModusOperandi Book"/>
          <w:sz w:val="20"/>
          <w:szCs w:val="20"/>
        </w:rPr>
        <w:t>production and</w:t>
      </w:r>
      <w:r w:rsidR="004E57D5" w:rsidRPr="00472DE7">
        <w:rPr>
          <w:rFonts w:ascii="ModusOperandi Book" w:hAnsi="ModusOperandi Book"/>
          <w:sz w:val="20"/>
          <w:szCs w:val="20"/>
        </w:rPr>
        <w:t xml:space="preserve"> assembly advice</w:t>
      </w:r>
      <w:r w:rsidR="004E57D5">
        <w:rPr>
          <w:rFonts w:ascii="ModusOperandi Book" w:hAnsi="ModusOperandi Book" w:cs="Arial"/>
          <w:sz w:val="20"/>
          <w:szCs w:val="20"/>
          <w:lang w:val="en-GB"/>
        </w:rPr>
        <w:t>; m</w:t>
      </w:r>
      <w:r w:rsidR="00472DE7" w:rsidRPr="00472DE7">
        <w:rPr>
          <w:rFonts w:ascii="ModusOperandi Book" w:hAnsi="ModusOperandi Book" w:cs="Arial"/>
          <w:sz w:val="20"/>
          <w:szCs w:val="20"/>
          <w:lang w:val="en-GB"/>
        </w:rPr>
        <w:t xml:space="preserve">aterials and </w:t>
      </w:r>
      <w:r w:rsidR="00472DE7">
        <w:rPr>
          <w:rFonts w:ascii="ModusOperandi Book" w:hAnsi="ModusOperandi Book" w:cs="Arial"/>
          <w:sz w:val="20"/>
          <w:szCs w:val="20"/>
          <w:lang w:val="en-GB"/>
        </w:rPr>
        <w:t xml:space="preserve">artwork </w:t>
      </w:r>
      <w:r w:rsidR="00472DE7" w:rsidRPr="00472DE7">
        <w:rPr>
          <w:rFonts w:ascii="ModusOperandi Book" w:hAnsi="ModusOperandi Book" w:cs="Arial"/>
          <w:sz w:val="20"/>
          <w:szCs w:val="20"/>
          <w:lang w:val="en-GB"/>
        </w:rPr>
        <w:t>production process</w:t>
      </w:r>
      <w:r w:rsidR="00C900F0">
        <w:rPr>
          <w:rFonts w:ascii="ModusOperandi Book" w:hAnsi="ModusOperandi Book" w:cs="Arial"/>
          <w:sz w:val="20"/>
          <w:szCs w:val="20"/>
          <w:lang w:val="en-GB"/>
        </w:rPr>
        <w:t xml:space="preserve"> to agreed specification</w:t>
      </w:r>
      <w:bookmarkStart w:id="139" w:name="_DV_M284"/>
      <w:bookmarkEnd w:id="139"/>
      <w:r w:rsidR="00010283">
        <w:rPr>
          <w:rFonts w:ascii="ModusOperandi Book" w:hAnsi="ModusOperandi Book" w:cs="Arial"/>
          <w:sz w:val="20"/>
          <w:szCs w:val="20"/>
          <w:lang w:val="en-GB"/>
        </w:rPr>
        <w:t>.</w:t>
      </w:r>
    </w:p>
    <w:p w14:paraId="503542CB" w14:textId="77777777" w:rsidR="00BF10E3" w:rsidRPr="00BF10E3" w:rsidRDefault="00BF10E3" w:rsidP="00BF10E3">
      <w:pPr>
        <w:pStyle w:val="BodyText"/>
        <w:rPr>
          <w:color w:val="FF0000"/>
        </w:rPr>
      </w:pPr>
    </w:p>
    <w:p w14:paraId="033A2C96" w14:textId="77777777" w:rsidR="002069BB" w:rsidRPr="002069BB" w:rsidRDefault="002069BB" w:rsidP="002069BB">
      <w:pPr>
        <w:pStyle w:val="BodyText"/>
      </w:pPr>
    </w:p>
    <w:p w14:paraId="03A1651B" w14:textId="7FB5CD30" w:rsidR="00472DE7" w:rsidRPr="004E57D5" w:rsidRDefault="004E57D5" w:rsidP="00472DE7">
      <w:pPr>
        <w:pStyle w:val="Body"/>
        <w:tabs>
          <w:tab w:val="left" w:pos="1092"/>
          <w:tab w:val="left" w:pos="3600"/>
          <w:tab w:val="left" w:pos="4860"/>
        </w:tabs>
        <w:spacing w:line="360" w:lineRule="atLeast"/>
        <w:ind w:left="1094" w:right="459" w:hanging="1094"/>
        <w:jc w:val="both"/>
        <w:rPr>
          <w:rFonts w:ascii="ModusOperandi Book" w:hAnsi="ModusOperandi Book" w:cs="Arial"/>
          <w:sz w:val="20"/>
          <w:szCs w:val="20"/>
          <w:lang w:val="en-GB"/>
        </w:rPr>
      </w:pPr>
      <w:r>
        <w:rPr>
          <w:rFonts w:ascii="ModusOperandi Book" w:hAnsi="ModusOperandi Book" w:cs="Arial"/>
          <w:sz w:val="20"/>
          <w:szCs w:val="20"/>
          <w:lang w:val="en-GB"/>
        </w:rPr>
        <w:t>6</w:t>
      </w:r>
      <w:r w:rsidR="00472DE7">
        <w:rPr>
          <w:rFonts w:ascii="ModusOperandi Book" w:hAnsi="ModusOperandi Book"/>
        </w:rPr>
        <w:t xml:space="preserve">. </w:t>
      </w:r>
      <w:r w:rsidR="00472DE7">
        <w:rPr>
          <w:rFonts w:ascii="ModusOperandi Book" w:hAnsi="ModusOperandi Book"/>
        </w:rPr>
        <w:tab/>
      </w:r>
      <w:r w:rsidR="00472DE7" w:rsidRPr="00472DE7">
        <w:rPr>
          <w:rFonts w:ascii="ModusOperandi Book" w:hAnsi="ModusOperandi Book"/>
          <w:sz w:val="20"/>
          <w:szCs w:val="20"/>
        </w:rPr>
        <w:t>Project management: all arrangements for Site set up and preliminaries</w:t>
      </w:r>
      <w:r>
        <w:rPr>
          <w:rFonts w:ascii="ModusOperandi Book" w:hAnsi="ModusOperandi Book"/>
          <w:sz w:val="20"/>
          <w:szCs w:val="20"/>
        </w:rPr>
        <w:t xml:space="preserve"> </w:t>
      </w:r>
      <w:r w:rsidR="00010283">
        <w:rPr>
          <w:rFonts w:ascii="ModusOperandi Book" w:hAnsi="ModusOperandi Book"/>
          <w:sz w:val="20"/>
          <w:szCs w:val="20"/>
        </w:rPr>
        <w:t>including provision of method statements and risk assessment</w:t>
      </w:r>
      <w:r w:rsidR="00472DE7" w:rsidRPr="00472DE7">
        <w:rPr>
          <w:rFonts w:ascii="ModusOperandi Book" w:hAnsi="ModusOperandi Book"/>
          <w:sz w:val="20"/>
          <w:szCs w:val="20"/>
        </w:rPr>
        <w:t xml:space="preserve">; equipment for installation; </w:t>
      </w:r>
      <w:r>
        <w:rPr>
          <w:rFonts w:ascii="ModusOperandi Book" w:hAnsi="ModusOperandi Book"/>
          <w:sz w:val="20"/>
          <w:szCs w:val="20"/>
        </w:rPr>
        <w:t xml:space="preserve">delivery </w:t>
      </w:r>
      <w:r w:rsidR="00472DE7" w:rsidRPr="00472DE7">
        <w:rPr>
          <w:rFonts w:ascii="ModusOperandi Book" w:hAnsi="ModusOperandi Book"/>
          <w:sz w:val="20"/>
          <w:szCs w:val="20"/>
        </w:rPr>
        <w:t xml:space="preserve">and </w:t>
      </w:r>
      <w:r>
        <w:rPr>
          <w:rFonts w:ascii="ModusOperandi Book" w:hAnsi="ModusOperandi Book"/>
          <w:sz w:val="20"/>
          <w:szCs w:val="20"/>
        </w:rPr>
        <w:t xml:space="preserve">responsibility for the installation and assembly of the Work </w:t>
      </w:r>
      <w:r w:rsidR="00472DE7" w:rsidRPr="00472DE7">
        <w:rPr>
          <w:rFonts w:ascii="ModusOperandi Book" w:hAnsi="ModusOperandi Book"/>
          <w:sz w:val="20"/>
          <w:szCs w:val="20"/>
        </w:rPr>
        <w:t>on site (Additional scope as determined with Artist</w:t>
      </w:r>
      <w:ins w:id="140" w:author="Ceri Lewis" w:date="2014-03-19T12:18:00Z">
        <w:r w:rsidR="00472DE7" w:rsidRPr="00472DE7">
          <w:rPr>
            <w:rFonts w:ascii="ModusOperandi Book" w:hAnsi="ModusOperandi Book"/>
            <w:sz w:val="20"/>
            <w:szCs w:val="20"/>
          </w:rPr>
          <w:t xml:space="preserve"> </w:t>
        </w:r>
      </w:ins>
      <w:r w:rsidR="00CF6057">
        <w:rPr>
          <w:rFonts w:ascii="ModusOperandi Book" w:hAnsi="ModusOperandi Book"/>
          <w:sz w:val="20"/>
          <w:szCs w:val="20"/>
        </w:rPr>
        <w:t>and Client</w:t>
      </w:r>
      <w:r w:rsidR="00472DE7" w:rsidRPr="00472DE7">
        <w:rPr>
          <w:rFonts w:ascii="ModusOperandi Book" w:hAnsi="ModusOperandi Book"/>
          <w:sz w:val="20"/>
          <w:szCs w:val="20"/>
        </w:rPr>
        <w:t>).</w:t>
      </w:r>
    </w:p>
    <w:p w14:paraId="4A969DC2" w14:textId="34507A6F" w:rsidR="00472DE7" w:rsidRDefault="00410947" w:rsidP="00410947">
      <w:pPr>
        <w:pStyle w:val="Body"/>
        <w:tabs>
          <w:tab w:val="left" w:pos="1092"/>
          <w:tab w:val="left" w:pos="3600"/>
          <w:tab w:val="left" w:pos="4860"/>
        </w:tabs>
        <w:spacing w:line="360" w:lineRule="atLeast"/>
        <w:ind w:left="1094" w:right="459" w:hanging="1094"/>
        <w:jc w:val="both"/>
        <w:rPr>
          <w:rFonts w:ascii="ModusOperandi Book" w:hAnsi="ModusOperandi Book"/>
          <w:color w:val="FF0000"/>
          <w:sz w:val="20"/>
          <w:szCs w:val="20"/>
        </w:rPr>
      </w:pPr>
      <w:r>
        <w:rPr>
          <w:rFonts w:ascii="ModusOperandi Book" w:hAnsi="ModusOperandi Book"/>
          <w:color w:val="FF0000"/>
          <w:sz w:val="20"/>
          <w:szCs w:val="20"/>
        </w:rPr>
        <w:tab/>
      </w:r>
      <w:r w:rsidR="00E132C7">
        <w:rPr>
          <w:rFonts w:ascii="ModusOperandi Book" w:hAnsi="ModusOperandi Book"/>
          <w:color w:val="FF0000"/>
          <w:sz w:val="20"/>
          <w:szCs w:val="20"/>
        </w:rPr>
        <w:t>Ensuring sufficient time allowed within building contract</w:t>
      </w:r>
      <w:r w:rsidR="00A30443">
        <w:rPr>
          <w:rFonts w:ascii="ModusOperandi Book" w:hAnsi="ModusOperandi Book"/>
          <w:color w:val="FF0000"/>
          <w:sz w:val="20"/>
          <w:szCs w:val="20"/>
        </w:rPr>
        <w:t>/programme</w:t>
      </w:r>
      <w:r w:rsidR="00E132C7">
        <w:rPr>
          <w:rFonts w:ascii="ModusOperandi Book" w:hAnsi="ModusOperandi Book"/>
          <w:color w:val="FF0000"/>
          <w:sz w:val="20"/>
          <w:szCs w:val="20"/>
        </w:rPr>
        <w:t xml:space="preserve"> </w:t>
      </w:r>
      <w:r w:rsidR="00C477A8">
        <w:rPr>
          <w:rFonts w:ascii="ModusOperandi Book" w:hAnsi="ModusOperandi Book"/>
          <w:color w:val="FF0000"/>
          <w:sz w:val="20"/>
          <w:szCs w:val="20"/>
        </w:rPr>
        <w:t>for all aspects of the</w:t>
      </w:r>
      <w:r>
        <w:rPr>
          <w:rFonts w:ascii="ModusOperandi Book" w:hAnsi="ModusOperandi Book"/>
          <w:color w:val="FF0000"/>
          <w:sz w:val="20"/>
          <w:szCs w:val="20"/>
        </w:rPr>
        <w:t xml:space="preserve"> </w:t>
      </w:r>
      <w:r w:rsidR="00E132C7">
        <w:rPr>
          <w:rFonts w:ascii="ModusOperandi Book" w:hAnsi="ModusOperandi Book"/>
          <w:color w:val="FF0000"/>
          <w:sz w:val="20"/>
          <w:szCs w:val="20"/>
        </w:rPr>
        <w:t xml:space="preserve">Work </w:t>
      </w:r>
      <w:r w:rsidR="00A30443">
        <w:rPr>
          <w:rFonts w:ascii="ModusOperandi Book" w:hAnsi="ModusOperandi Book"/>
          <w:color w:val="FF0000"/>
          <w:sz w:val="20"/>
          <w:szCs w:val="20"/>
        </w:rPr>
        <w:t>to be delivered</w:t>
      </w:r>
      <w:r>
        <w:rPr>
          <w:rFonts w:ascii="ModusOperandi Book" w:hAnsi="ModusOperandi Book"/>
          <w:color w:val="FF0000"/>
          <w:sz w:val="20"/>
          <w:szCs w:val="20"/>
        </w:rPr>
        <w:t>.</w:t>
      </w:r>
    </w:p>
    <w:p w14:paraId="0D55808C" w14:textId="77777777" w:rsidR="00E132C7" w:rsidRPr="00E132C7" w:rsidRDefault="00E132C7" w:rsidP="00E132C7">
      <w:pPr>
        <w:pStyle w:val="BodyText"/>
      </w:pPr>
    </w:p>
    <w:p w14:paraId="7120A92B" w14:textId="4244EA80" w:rsidR="00472DE7" w:rsidRPr="00CF6057" w:rsidRDefault="004E57D5" w:rsidP="00472DE7">
      <w:pPr>
        <w:pStyle w:val="Body"/>
        <w:tabs>
          <w:tab w:val="left" w:pos="1092"/>
          <w:tab w:val="left" w:pos="3600"/>
          <w:tab w:val="left" w:pos="4860"/>
        </w:tabs>
        <w:spacing w:line="360" w:lineRule="atLeast"/>
        <w:ind w:left="1094" w:right="459" w:hanging="1094"/>
        <w:jc w:val="both"/>
        <w:rPr>
          <w:ins w:id="141" w:author="Ceri Lewis" w:date="2014-03-19T12:19:00Z"/>
          <w:rFonts w:ascii="ModusOperandi Book" w:hAnsi="ModusOperandi Book"/>
          <w:sz w:val="20"/>
          <w:szCs w:val="20"/>
          <w:u w:val="single"/>
        </w:rPr>
      </w:pPr>
      <w:r>
        <w:rPr>
          <w:rFonts w:ascii="ModusOperandi Book" w:hAnsi="ModusOperandi Book"/>
          <w:sz w:val="20"/>
          <w:szCs w:val="20"/>
        </w:rPr>
        <w:t>7</w:t>
      </w:r>
      <w:r w:rsidR="00472DE7">
        <w:rPr>
          <w:rFonts w:ascii="ModusOperandi Book" w:hAnsi="ModusOperandi Book"/>
          <w:sz w:val="20"/>
          <w:szCs w:val="20"/>
        </w:rPr>
        <w:t xml:space="preserve">. </w:t>
      </w:r>
      <w:r w:rsidR="00472DE7">
        <w:rPr>
          <w:rFonts w:ascii="ModusOperandi Book" w:hAnsi="ModusOperandi Book"/>
          <w:sz w:val="20"/>
          <w:szCs w:val="20"/>
        </w:rPr>
        <w:tab/>
      </w:r>
      <w:r w:rsidR="00CF6057">
        <w:rPr>
          <w:rFonts w:ascii="ModusOperandi Book" w:hAnsi="ModusOperandi Book"/>
          <w:sz w:val="20"/>
          <w:szCs w:val="20"/>
        </w:rPr>
        <w:t>Any other works agreed between the Artist and Client in respect of the installation of the Work, to be determined.</w:t>
      </w:r>
      <w:ins w:id="142" w:author="Ceri Lewis" w:date="2014-03-19T12:19:00Z">
        <w:r w:rsidR="00472DE7" w:rsidRPr="00CF6057">
          <w:rPr>
            <w:rFonts w:ascii="ModusOperandi Book" w:hAnsi="ModusOperandi Book"/>
            <w:sz w:val="20"/>
            <w:szCs w:val="20"/>
            <w:u w:val="single"/>
          </w:rPr>
          <w:t xml:space="preserve"> </w:t>
        </w:r>
      </w:ins>
    </w:p>
    <w:p w14:paraId="71FAF047" w14:textId="433AD187" w:rsidR="00472DE7" w:rsidRPr="00472DE7" w:rsidRDefault="00472DE7" w:rsidP="00472DE7">
      <w:pPr>
        <w:pStyle w:val="BodyText"/>
      </w:pPr>
    </w:p>
    <w:p w14:paraId="0E75CB9E" w14:textId="58113753" w:rsidR="00410947" w:rsidRDefault="00C93CD9" w:rsidP="00CD6C6B">
      <w:pPr>
        <w:pStyle w:val="Body"/>
        <w:tabs>
          <w:tab w:val="left" w:pos="0"/>
          <w:tab w:val="left" w:pos="3600"/>
          <w:tab w:val="left" w:pos="4860"/>
        </w:tabs>
        <w:spacing w:line="360" w:lineRule="atLeast"/>
        <w:ind w:right="459"/>
        <w:jc w:val="both"/>
        <w:rPr>
          <w:rFonts w:ascii="ModusOperandi Book" w:hAnsi="ModusOperandi Book" w:cs="Arial"/>
          <w:sz w:val="20"/>
          <w:szCs w:val="24"/>
        </w:rPr>
      </w:pPr>
      <w:bookmarkStart w:id="143" w:name="_DV_M285"/>
      <w:bookmarkEnd w:id="143"/>
      <w:r w:rsidRPr="00BA0CE9">
        <w:rPr>
          <w:rFonts w:ascii="ModusOperandi Book" w:hAnsi="ModusOperandi Book" w:cs="Arial"/>
          <w:sz w:val="20"/>
          <w:szCs w:val="24"/>
        </w:rPr>
        <w:t>The Artist shall be r</w:t>
      </w:r>
      <w:r w:rsidR="00A45237">
        <w:rPr>
          <w:rFonts w:ascii="ModusOperandi Book" w:hAnsi="ModusOperandi Book" w:cs="Arial"/>
          <w:sz w:val="20"/>
          <w:szCs w:val="24"/>
        </w:rPr>
        <w:t>esponsible for the design</w:t>
      </w:r>
      <w:r w:rsidRPr="00BA0CE9">
        <w:rPr>
          <w:rFonts w:ascii="ModusOperandi Book" w:hAnsi="ModusOperandi Book" w:cs="Arial"/>
          <w:sz w:val="20"/>
          <w:szCs w:val="24"/>
        </w:rPr>
        <w:t xml:space="preserve"> to be created and fo</w:t>
      </w:r>
      <w:r>
        <w:rPr>
          <w:rFonts w:ascii="ModusOperandi Book" w:hAnsi="ModusOperandi Book" w:cs="Arial"/>
          <w:sz w:val="20"/>
          <w:szCs w:val="24"/>
        </w:rPr>
        <w:t xml:space="preserve">r monitoring fabrication.  </w:t>
      </w:r>
    </w:p>
    <w:p w14:paraId="6A2BE2B0" w14:textId="74D643F7" w:rsidR="005841EF" w:rsidRPr="00CD6C6B" w:rsidRDefault="00C93CD9" w:rsidP="00CD6C6B">
      <w:pPr>
        <w:pStyle w:val="Body"/>
        <w:tabs>
          <w:tab w:val="left" w:pos="0"/>
          <w:tab w:val="left" w:pos="3600"/>
          <w:tab w:val="left" w:pos="4860"/>
        </w:tabs>
        <w:spacing w:line="360" w:lineRule="atLeast"/>
        <w:ind w:right="459"/>
        <w:jc w:val="both"/>
        <w:rPr>
          <w:rFonts w:ascii="ModusOperandi Book" w:hAnsi="ModusOperandi Book" w:cs="Arial"/>
          <w:sz w:val="20"/>
          <w:szCs w:val="24"/>
        </w:rPr>
      </w:pPr>
      <w:r>
        <w:rPr>
          <w:rFonts w:ascii="ModusOperandi Book" w:hAnsi="ModusOperandi Book" w:cs="Arial"/>
          <w:sz w:val="20"/>
          <w:szCs w:val="24"/>
        </w:rPr>
        <w:t xml:space="preserve">The </w:t>
      </w:r>
      <w:r w:rsidR="00472DE7">
        <w:rPr>
          <w:rFonts w:ascii="ModusOperandi Book" w:hAnsi="ModusOperandi Book" w:cs="Arial"/>
          <w:sz w:val="20"/>
          <w:szCs w:val="24"/>
        </w:rPr>
        <w:t xml:space="preserve">Sub-Contractor </w:t>
      </w:r>
      <w:r w:rsidRPr="00BA0CE9">
        <w:rPr>
          <w:rFonts w:ascii="ModusOperandi Book" w:hAnsi="ModusOperandi Book" w:cs="Arial"/>
          <w:sz w:val="20"/>
          <w:szCs w:val="24"/>
        </w:rPr>
        <w:t>will nevertheless be liable for the work described in this Schedule 2, subject to Clause 13.3 of the Contract.</w:t>
      </w:r>
    </w:p>
    <w:p w14:paraId="2F00387C" w14:textId="087E23B1" w:rsidR="004E57D5" w:rsidRDefault="004E57D5" w:rsidP="004E57D5">
      <w:pPr>
        <w:pStyle w:val="Body"/>
        <w:tabs>
          <w:tab w:val="left" w:pos="0"/>
          <w:tab w:val="left" w:pos="3600"/>
          <w:tab w:val="left" w:pos="4860"/>
        </w:tabs>
        <w:spacing w:line="360" w:lineRule="atLeast"/>
        <w:ind w:right="460"/>
        <w:rPr>
          <w:rFonts w:ascii="ModusOperandi Book" w:hAnsi="ModusOperandi Book" w:cs="Arial"/>
          <w:b/>
          <w:bCs/>
          <w:sz w:val="20"/>
          <w:szCs w:val="24"/>
        </w:rPr>
      </w:pPr>
      <w:r>
        <w:rPr>
          <w:rFonts w:ascii="ModusOperandi Book" w:hAnsi="ModusOperandi Book" w:cs="Arial"/>
          <w:b/>
          <w:bCs/>
          <w:sz w:val="20"/>
          <w:szCs w:val="24"/>
        </w:rPr>
        <w:lastRenderedPageBreak/>
        <w:t>SCHEDULE 3</w:t>
      </w:r>
    </w:p>
    <w:p w14:paraId="77525111" w14:textId="77777777" w:rsidR="004E57D5" w:rsidRDefault="004E57D5" w:rsidP="004E57D5">
      <w:pPr>
        <w:pStyle w:val="Body"/>
        <w:tabs>
          <w:tab w:val="left" w:pos="0"/>
          <w:tab w:val="left" w:pos="3600"/>
          <w:tab w:val="left" w:pos="4860"/>
        </w:tabs>
        <w:spacing w:line="360" w:lineRule="atLeast"/>
        <w:ind w:right="460"/>
        <w:rPr>
          <w:rFonts w:ascii="ModusOperandi Book" w:hAnsi="ModusOperandi Book" w:cs="Arial"/>
          <w:b/>
          <w:bCs/>
          <w:sz w:val="20"/>
          <w:szCs w:val="24"/>
        </w:rPr>
      </w:pPr>
    </w:p>
    <w:p w14:paraId="5CF4FA8C" w14:textId="00E7D2B6" w:rsidR="004E57D5" w:rsidRPr="00BA0CE9" w:rsidRDefault="004E57D5" w:rsidP="004E57D5">
      <w:pPr>
        <w:pStyle w:val="Body"/>
        <w:tabs>
          <w:tab w:val="left" w:pos="0"/>
          <w:tab w:val="left" w:pos="3600"/>
          <w:tab w:val="left" w:pos="4860"/>
        </w:tabs>
        <w:spacing w:line="360" w:lineRule="atLeast"/>
        <w:ind w:right="460"/>
        <w:rPr>
          <w:rFonts w:ascii="ModusOperandi Book" w:hAnsi="ModusOperandi Book" w:cs="Arial"/>
          <w:bCs/>
          <w:color w:val="auto"/>
          <w:sz w:val="20"/>
          <w:szCs w:val="24"/>
        </w:rPr>
      </w:pPr>
      <w:r>
        <w:rPr>
          <w:rFonts w:ascii="ModusOperandi Book" w:hAnsi="ModusOperandi Book" w:cs="Arial"/>
          <w:b/>
          <w:bCs/>
          <w:sz w:val="20"/>
          <w:szCs w:val="24"/>
        </w:rPr>
        <w:t>WORK TO BE CARRIED OUT BY THE CLIENT’S CONTRA</w:t>
      </w:r>
      <w:r w:rsidR="00BF10E3">
        <w:rPr>
          <w:rFonts w:ascii="ModusOperandi Book" w:hAnsi="ModusOperandi Book" w:cs="Arial"/>
          <w:b/>
          <w:bCs/>
          <w:sz w:val="20"/>
          <w:szCs w:val="24"/>
        </w:rPr>
        <w:t>C</w:t>
      </w:r>
      <w:r>
        <w:rPr>
          <w:rFonts w:ascii="ModusOperandi Book" w:hAnsi="ModusOperandi Book" w:cs="Arial"/>
          <w:b/>
          <w:bCs/>
          <w:sz w:val="20"/>
          <w:szCs w:val="24"/>
        </w:rPr>
        <w:t>TOR AND TRADE CONTRACTORS</w:t>
      </w:r>
    </w:p>
    <w:p w14:paraId="2AE105FE" w14:textId="77777777" w:rsidR="004E57D5" w:rsidRPr="00BA0CE9" w:rsidRDefault="004E57D5" w:rsidP="004E57D5">
      <w:pPr>
        <w:pStyle w:val="Body"/>
        <w:tabs>
          <w:tab w:val="left" w:pos="0"/>
          <w:tab w:val="left" w:pos="3600"/>
          <w:tab w:val="left" w:pos="4860"/>
        </w:tabs>
        <w:spacing w:line="360" w:lineRule="atLeast"/>
        <w:ind w:right="460"/>
        <w:jc w:val="both"/>
        <w:rPr>
          <w:rFonts w:ascii="ModusOperandi Book" w:hAnsi="ModusOperandi Book" w:cs="Arial"/>
          <w:sz w:val="20"/>
          <w:szCs w:val="24"/>
        </w:rPr>
      </w:pPr>
      <w:r w:rsidRPr="00BA0CE9">
        <w:rPr>
          <w:rFonts w:ascii="ModusOperandi Book" w:hAnsi="ModusOperandi Book" w:cs="Arial"/>
          <w:sz w:val="20"/>
          <w:szCs w:val="24"/>
        </w:rPr>
        <w:t>To include the following:</w:t>
      </w:r>
    </w:p>
    <w:p w14:paraId="15AFB738" w14:textId="77777777" w:rsidR="004E57D5" w:rsidRPr="00BA0CE9" w:rsidRDefault="004E57D5" w:rsidP="004E57D5">
      <w:pPr>
        <w:pStyle w:val="Body"/>
        <w:tabs>
          <w:tab w:val="left" w:pos="0"/>
          <w:tab w:val="left" w:pos="3600"/>
          <w:tab w:val="left" w:pos="4860"/>
        </w:tabs>
        <w:spacing w:line="360" w:lineRule="atLeast"/>
        <w:ind w:right="460"/>
        <w:jc w:val="both"/>
        <w:rPr>
          <w:rFonts w:ascii="ModusOperandi Book" w:hAnsi="ModusOperandi Book" w:cs="Arial"/>
          <w:sz w:val="20"/>
          <w:szCs w:val="24"/>
        </w:rPr>
      </w:pPr>
    </w:p>
    <w:p w14:paraId="1A3A1EDF" w14:textId="0598BF7C" w:rsidR="005841EF" w:rsidRPr="00BA0CE9" w:rsidRDefault="005841EF" w:rsidP="005841EF">
      <w:pPr>
        <w:pStyle w:val="Body"/>
        <w:tabs>
          <w:tab w:val="left" w:pos="1092"/>
          <w:tab w:val="left" w:pos="4860"/>
        </w:tabs>
        <w:spacing w:line="360" w:lineRule="atLeast"/>
        <w:ind w:left="1092" w:right="460" w:hanging="1092"/>
        <w:jc w:val="both"/>
        <w:rPr>
          <w:rFonts w:ascii="ModusOperandi Book" w:hAnsi="ModusOperandi Book" w:cs="Arial"/>
          <w:sz w:val="20"/>
          <w:szCs w:val="24"/>
        </w:rPr>
      </w:pPr>
      <w:bookmarkStart w:id="144" w:name="_DV_M292"/>
      <w:bookmarkEnd w:id="144"/>
      <w:r>
        <w:rPr>
          <w:rFonts w:ascii="ModusOperandi Book" w:hAnsi="ModusOperandi Book" w:cs="Arial"/>
          <w:sz w:val="20"/>
          <w:szCs w:val="24"/>
        </w:rPr>
        <w:t>1.</w:t>
      </w:r>
      <w:r w:rsidR="004E57D5" w:rsidRPr="00BA0CE9">
        <w:rPr>
          <w:rFonts w:ascii="ModusOperandi Book" w:hAnsi="ModusOperandi Book" w:cs="Arial"/>
          <w:sz w:val="20"/>
          <w:szCs w:val="24"/>
        </w:rPr>
        <w:t xml:space="preserve"> </w:t>
      </w:r>
      <w:r w:rsidR="004E57D5" w:rsidRPr="00BA0CE9">
        <w:rPr>
          <w:rFonts w:ascii="ModusOperandi Book" w:hAnsi="ModusOperandi Book" w:cs="Arial"/>
          <w:sz w:val="20"/>
          <w:szCs w:val="24"/>
        </w:rPr>
        <w:tab/>
        <w:t xml:space="preserve">Preparation of the site to enable installation of the Artist’s Work to the Architect’s specifications and as agreed with the Client. The standard required of the approved sites for the Work to be agreed by all parties and to be undertaken </w:t>
      </w:r>
      <w:r w:rsidR="004E57D5" w:rsidRPr="00D02A47">
        <w:rPr>
          <w:rFonts w:ascii="ModusOperandi Book" w:hAnsi="ModusOperandi Book" w:cs="Arial"/>
          <w:sz w:val="20"/>
          <w:szCs w:val="24"/>
        </w:rPr>
        <w:t>within an agreed timetable</w:t>
      </w:r>
      <w:bookmarkStart w:id="145" w:name="_DV_M293"/>
      <w:bookmarkStart w:id="146" w:name="_DV_M294"/>
      <w:bookmarkEnd w:id="145"/>
      <w:bookmarkEnd w:id="146"/>
      <w:r>
        <w:rPr>
          <w:rFonts w:ascii="ModusOperandi Book" w:hAnsi="ModusOperandi Book" w:cs="Arial"/>
          <w:sz w:val="20"/>
          <w:szCs w:val="24"/>
        </w:rPr>
        <w:t xml:space="preserve"> </w:t>
      </w:r>
      <w:r w:rsidRPr="00BA0CE9">
        <w:rPr>
          <w:rFonts w:ascii="ModusOperandi Book" w:hAnsi="ModusOperandi Book" w:cs="Arial"/>
          <w:sz w:val="20"/>
          <w:szCs w:val="24"/>
        </w:rPr>
        <w:t>in line wit</w:t>
      </w:r>
      <w:r>
        <w:rPr>
          <w:rFonts w:ascii="ModusOperandi Book" w:hAnsi="ModusOperandi Book" w:cs="Arial"/>
          <w:sz w:val="20"/>
          <w:szCs w:val="24"/>
        </w:rPr>
        <w:t>h the Construction programme</w:t>
      </w:r>
      <w:r w:rsidRPr="00BA0CE9">
        <w:rPr>
          <w:rFonts w:ascii="ModusOperandi Book" w:hAnsi="ModusOperandi Book" w:cs="Arial"/>
          <w:sz w:val="20"/>
          <w:szCs w:val="24"/>
        </w:rPr>
        <w:t>.</w:t>
      </w:r>
    </w:p>
    <w:p w14:paraId="0EDDFCDA" w14:textId="77777777" w:rsidR="005841EF" w:rsidRDefault="005841EF" w:rsidP="005841EF">
      <w:pPr>
        <w:pStyle w:val="Body"/>
        <w:tabs>
          <w:tab w:val="left" w:pos="1092"/>
          <w:tab w:val="left" w:pos="3600"/>
          <w:tab w:val="left" w:pos="4860"/>
        </w:tabs>
        <w:spacing w:line="360" w:lineRule="atLeast"/>
        <w:ind w:left="1092" w:right="460" w:hanging="1092"/>
        <w:jc w:val="both"/>
        <w:rPr>
          <w:rFonts w:ascii="ModusOperandi Book" w:hAnsi="ModusOperandi Book" w:cs="Arial"/>
          <w:sz w:val="20"/>
          <w:szCs w:val="24"/>
        </w:rPr>
      </w:pPr>
    </w:p>
    <w:p w14:paraId="57D3BEE9" w14:textId="5FD8469F" w:rsidR="005841EF" w:rsidRPr="005841EF" w:rsidRDefault="004E57D5" w:rsidP="005841EF">
      <w:pPr>
        <w:pStyle w:val="Body"/>
        <w:tabs>
          <w:tab w:val="left" w:pos="1092"/>
          <w:tab w:val="left" w:pos="3600"/>
          <w:tab w:val="left" w:pos="4860"/>
        </w:tabs>
        <w:spacing w:line="360" w:lineRule="atLeast"/>
        <w:ind w:left="1092" w:right="460" w:hanging="1092"/>
        <w:jc w:val="both"/>
        <w:rPr>
          <w:rFonts w:ascii="ModusOperandi Book" w:hAnsi="ModusOperandi Book" w:cs="Arial"/>
          <w:sz w:val="20"/>
          <w:szCs w:val="24"/>
        </w:rPr>
      </w:pPr>
      <w:r w:rsidRPr="00BA0CE9">
        <w:rPr>
          <w:rFonts w:ascii="ModusOperandi Book" w:hAnsi="ModusOperandi Book" w:cs="Arial"/>
          <w:sz w:val="20"/>
          <w:szCs w:val="24"/>
        </w:rPr>
        <w:t>2</w:t>
      </w:r>
      <w:r w:rsidR="005841EF">
        <w:rPr>
          <w:rFonts w:ascii="ModusOperandi Book" w:hAnsi="ModusOperandi Book" w:cs="Arial"/>
          <w:szCs w:val="24"/>
        </w:rPr>
        <w:t xml:space="preserve">. </w:t>
      </w:r>
      <w:r w:rsidRPr="005841EF">
        <w:rPr>
          <w:rFonts w:ascii="ModusOperandi Book" w:hAnsi="ModusOperandi Book" w:cs="Arial"/>
          <w:sz w:val="20"/>
          <w:szCs w:val="20"/>
        </w:rPr>
        <w:tab/>
      </w:r>
      <w:r w:rsidR="005841EF">
        <w:rPr>
          <w:rFonts w:ascii="ModusOperandi Book" w:hAnsi="ModusOperandi Book" w:cs="Arial"/>
          <w:sz w:val="20"/>
          <w:szCs w:val="20"/>
        </w:rPr>
        <w:t xml:space="preserve">Requirements for </w:t>
      </w:r>
      <w:r w:rsidR="005841EF">
        <w:rPr>
          <w:rFonts w:ascii="ModusOperandi Book" w:hAnsi="ModusOperandi Book"/>
          <w:sz w:val="20"/>
          <w:szCs w:val="20"/>
        </w:rPr>
        <w:t>p</w:t>
      </w:r>
      <w:r w:rsidR="005841EF" w:rsidRPr="005841EF">
        <w:rPr>
          <w:rFonts w:ascii="ModusOperandi Book" w:hAnsi="ModusOperandi Book"/>
          <w:sz w:val="20"/>
          <w:szCs w:val="20"/>
        </w:rPr>
        <w:t>reparation of Site</w:t>
      </w:r>
      <w:r w:rsidR="002854F0">
        <w:rPr>
          <w:rFonts w:ascii="ModusOperandi Book" w:hAnsi="ModusOperandi Book"/>
          <w:sz w:val="20"/>
          <w:szCs w:val="20"/>
        </w:rPr>
        <w:t xml:space="preserve"> as determined by the Sub-</w:t>
      </w:r>
      <w:r w:rsidR="00C12AA5">
        <w:rPr>
          <w:rFonts w:ascii="ModusOperandi Book" w:hAnsi="ModusOperandi Book"/>
          <w:sz w:val="20"/>
          <w:szCs w:val="20"/>
        </w:rPr>
        <w:t>Contractor including</w:t>
      </w:r>
      <w:r w:rsidR="005841EF" w:rsidRPr="005841EF">
        <w:rPr>
          <w:rFonts w:ascii="ModusOperandi Book" w:hAnsi="ModusOperandi Book"/>
          <w:sz w:val="20"/>
          <w:szCs w:val="20"/>
        </w:rPr>
        <w:t xml:space="preserve"> access</w:t>
      </w:r>
      <w:r w:rsidR="005841EF">
        <w:rPr>
          <w:rFonts w:ascii="ModusOperandi Book" w:hAnsi="ModusOperandi Book"/>
          <w:sz w:val="20"/>
          <w:szCs w:val="20"/>
        </w:rPr>
        <w:t xml:space="preserve">, equipment and storage as required. </w:t>
      </w:r>
    </w:p>
    <w:p w14:paraId="5A88FD2F" w14:textId="77777777" w:rsidR="004E57D5" w:rsidRPr="00BA0CE9" w:rsidRDefault="004E57D5" w:rsidP="004E57D5">
      <w:pPr>
        <w:pStyle w:val="Body"/>
        <w:tabs>
          <w:tab w:val="left" w:pos="1092"/>
          <w:tab w:val="left" w:pos="4860"/>
        </w:tabs>
        <w:spacing w:line="360" w:lineRule="atLeast"/>
        <w:ind w:left="1092" w:right="460" w:hanging="1092"/>
        <w:jc w:val="both"/>
        <w:rPr>
          <w:rFonts w:ascii="ModusOperandi Book" w:hAnsi="ModusOperandi Book" w:cs="Arial"/>
          <w:sz w:val="20"/>
          <w:szCs w:val="24"/>
        </w:rPr>
      </w:pPr>
    </w:p>
    <w:p w14:paraId="5465E3CB" w14:textId="67B8B772" w:rsidR="004E57D5" w:rsidRPr="00BA0CE9" w:rsidRDefault="004E57D5" w:rsidP="004E57D5">
      <w:pPr>
        <w:pStyle w:val="Body"/>
        <w:tabs>
          <w:tab w:val="left" w:pos="1092"/>
          <w:tab w:val="left" w:pos="4860"/>
        </w:tabs>
        <w:spacing w:line="360" w:lineRule="atLeast"/>
        <w:ind w:left="1092" w:right="460" w:hanging="1092"/>
        <w:jc w:val="both"/>
        <w:rPr>
          <w:rFonts w:ascii="ModusOperandi Book" w:hAnsi="ModusOperandi Book" w:cs="Arial"/>
          <w:sz w:val="20"/>
          <w:szCs w:val="24"/>
        </w:rPr>
      </w:pPr>
      <w:bookmarkStart w:id="147" w:name="_DV_M296"/>
      <w:bookmarkEnd w:id="147"/>
      <w:r w:rsidRPr="00BA0CE9">
        <w:rPr>
          <w:rFonts w:ascii="ModusOperandi Book" w:hAnsi="ModusOperandi Book" w:cs="Arial"/>
          <w:sz w:val="20"/>
          <w:szCs w:val="24"/>
        </w:rPr>
        <w:t>3</w:t>
      </w:r>
      <w:r w:rsidR="005841EF">
        <w:rPr>
          <w:rFonts w:ascii="ModusOperandi Book" w:hAnsi="ModusOperandi Book" w:cs="Arial"/>
          <w:sz w:val="20"/>
          <w:szCs w:val="24"/>
        </w:rPr>
        <w:t xml:space="preserve">. </w:t>
      </w:r>
      <w:r w:rsidRPr="00BA0CE9">
        <w:rPr>
          <w:rFonts w:ascii="ModusOperandi Book" w:hAnsi="ModusOperandi Book" w:cs="Arial"/>
          <w:sz w:val="20"/>
          <w:szCs w:val="24"/>
        </w:rPr>
        <w:tab/>
      </w:r>
      <w:r w:rsidR="005841EF">
        <w:rPr>
          <w:rFonts w:ascii="ModusOperandi Book" w:hAnsi="ModusOperandi Book" w:cs="Arial"/>
          <w:sz w:val="20"/>
          <w:szCs w:val="24"/>
        </w:rPr>
        <w:t>A</w:t>
      </w:r>
      <w:r w:rsidR="005841EF" w:rsidRPr="00BA0CE9">
        <w:rPr>
          <w:rFonts w:ascii="ModusOperandi Book" w:hAnsi="ModusOperandi Book" w:cs="Arial"/>
          <w:sz w:val="20"/>
          <w:szCs w:val="24"/>
        </w:rPr>
        <w:t xml:space="preserve">ny other works </w:t>
      </w:r>
      <w:r>
        <w:rPr>
          <w:rFonts w:ascii="ModusOperandi Book" w:hAnsi="ModusOperandi Book" w:cs="Arial"/>
          <w:sz w:val="20"/>
          <w:szCs w:val="24"/>
        </w:rPr>
        <w:t>a</w:t>
      </w:r>
      <w:r w:rsidR="005841EF">
        <w:rPr>
          <w:rFonts w:ascii="ModusOperandi Book" w:hAnsi="ModusOperandi Book" w:cs="Arial"/>
          <w:sz w:val="20"/>
          <w:szCs w:val="24"/>
        </w:rPr>
        <w:t xml:space="preserve">s </w:t>
      </w:r>
      <w:r w:rsidRPr="00BA0CE9">
        <w:rPr>
          <w:rFonts w:ascii="ModusOperandi Book" w:hAnsi="ModusOperandi Book" w:cs="Arial"/>
          <w:sz w:val="20"/>
          <w:szCs w:val="24"/>
        </w:rPr>
        <w:t xml:space="preserve">agreed between the Artist and the Client in respect of the installation of </w:t>
      </w:r>
      <w:r>
        <w:rPr>
          <w:rFonts w:ascii="ModusOperandi Book" w:hAnsi="ModusOperandi Book" w:cs="Arial"/>
          <w:sz w:val="20"/>
          <w:szCs w:val="24"/>
        </w:rPr>
        <w:t xml:space="preserve">the Artist’s Work </w:t>
      </w:r>
      <w:r w:rsidRPr="00BA0CE9">
        <w:rPr>
          <w:rFonts w:ascii="ModusOperandi Book" w:hAnsi="ModusOperandi Book" w:cs="Arial"/>
          <w:sz w:val="20"/>
          <w:szCs w:val="24"/>
        </w:rPr>
        <w:t>to be determined.</w:t>
      </w:r>
    </w:p>
    <w:p w14:paraId="529A36D1" w14:textId="77777777" w:rsidR="008B101D" w:rsidRPr="00C5415E" w:rsidRDefault="008B101D" w:rsidP="008B101D">
      <w:pPr>
        <w:overflowPunct/>
        <w:spacing w:line="360" w:lineRule="atLeast"/>
        <w:textAlignment w:val="auto"/>
        <w:rPr>
          <w:rFonts w:ascii="ModusOperandi Book" w:hAnsi="ModusOperandi Book"/>
        </w:rPr>
      </w:pPr>
    </w:p>
    <w:p w14:paraId="0135D635" w14:textId="77777777" w:rsidR="008B101D" w:rsidRPr="005D19C7" w:rsidRDefault="008B101D" w:rsidP="008B101D">
      <w:pPr>
        <w:overflowPunct/>
        <w:spacing w:line="360" w:lineRule="atLeast"/>
        <w:textAlignment w:val="auto"/>
        <w:rPr>
          <w:rFonts w:ascii="ModusOperandi Book" w:hAnsi="ModusOperandi Book"/>
        </w:rPr>
      </w:pPr>
      <w:r w:rsidRPr="005D19C7">
        <w:rPr>
          <w:rFonts w:ascii="ModusOperandi Book" w:hAnsi="ModusOperandi Book"/>
        </w:rPr>
        <w:t xml:space="preserve">    </w:t>
      </w:r>
    </w:p>
    <w:p w14:paraId="09676069" w14:textId="77777777" w:rsidR="008B101D" w:rsidRPr="005D19C7" w:rsidRDefault="008B101D" w:rsidP="008B101D">
      <w:pPr>
        <w:overflowPunct/>
        <w:spacing w:line="360" w:lineRule="atLeast"/>
        <w:textAlignment w:val="auto"/>
        <w:rPr>
          <w:rFonts w:ascii="ModusOperandi Book" w:hAnsi="ModusOperandi Book"/>
        </w:rPr>
      </w:pPr>
      <w:r w:rsidRPr="005D19C7">
        <w:rPr>
          <w:rFonts w:ascii="ModusOperandi Book" w:hAnsi="ModusOperandi Book"/>
        </w:rPr>
        <w:t xml:space="preserve">    </w:t>
      </w:r>
    </w:p>
    <w:p w14:paraId="5DEA559D" w14:textId="77777777" w:rsidR="008B101D" w:rsidRPr="005D19C7" w:rsidRDefault="008B101D" w:rsidP="008B101D">
      <w:pPr>
        <w:overflowPunct/>
        <w:spacing w:line="360" w:lineRule="atLeast"/>
        <w:textAlignment w:val="auto"/>
        <w:rPr>
          <w:rFonts w:ascii="ModusOperandi Book" w:hAnsi="ModusOperandi Book"/>
        </w:rPr>
      </w:pPr>
    </w:p>
    <w:p w14:paraId="01E35998" w14:textId="736241FD" w:rsidR="008B101D" w:rsidRPr="00442C1F" w:rsidRDefault="008B101D" w:rsidP="008B101D">
      <w:pPr>
        <w:overflowPunct/>
        <w:spacing w:line="360" w:lineRule="atLeast"/>
        <w:textAlignment w:val="auto"/>
        <w:rPr>
          <w:rFonts w:ascii="ModusOperandi Book" w:hAnsi="ModusOperandi Book"/>
          <w:b/>
        </w:rPr>
      </w:pPr>
      <w:r>
        <w:rPr>
          <w:rFonts w:ascii="ModusOperandi Book" w:hAnsi="ModusOperandi Book"/>
          <w:b/>
        </w:rPr>
        <w:br w:type="page"/>
      </w:r>
      <w:r w:rsidRPr="00442C1F">
        <w:rPr>
          <w:rFonts w:ascii="ModusOperandi Book" w:hAnsi="ModusOperandi Book"/>
          <w:b/>
        </w:rPr>
        <w:lastRenderedPageBreak/>
        <w:t xml:space="preserve">SCHEDULE </w:t>
      </w:r>
      <w:r w:rsidR="005841EF">
        <w:rPr>
          <w:rFonts w:ascii="ModusOperandi Book" w:hAnsi="ModusOperandi Book"/>
          <w:b/>
        </w:rPr>
        <w:t>4</w:t>
      </w:r>
    </w:p>
    <w:p w14:paraId="786663DE" w14:textId="77777777" w:rsidR="002F37EF" w:rsidRDefault="00CD6C6B" w:rsidP="002F37EF">
      <w:pPr>
        <w:pStyle w:val="BBCText"/>
        <w:spacing w:line="360" w:lineRule="atLeast"/>
        <w:rPr>
          <w:rFonts w:ascii="ModusOperandi Book" w:hAnsi="ModusOperandi Book"/>
          <w:color w:val="FF0000"/>
          <w:sz w:val="20"/>
          <w:szCs w:val="20"/>
        </w:rPr>
      </w:pPr>
      <w:r w:rsidRPr="002F37EF">
        <w:rPr>
          <w:rFonts w:ascii="ModusOperandi Book" w:hAnsi="ModusOperandi Book"/>
          <w:color w:val="FF0000"/>
          <w:sz w:val="20"/>
          <w:szCs w:val="20"/>
        </w:rPr>
        <w:t xml:space="preserve">According to the three separate </w:t>
      </w:r>
      <w:r w:rsidR="00267D5E" w:rsidRPr="002F37EF">
        <w:rPr>
          <w:rFonts w:ascii="ModusOperandi Book" w:hAnsi="ModusOperandi Book"/>
          <w:color w:val="FF0000"/>
          <w:sz w:val="20"/>
          <w:szCs w:val="20"/>
        </w:rPr>
        <w:t>programm</w:t>
      </w:r>
      <w:r w:rsidR="002F37EF">
        <w:rPr>
          <w:rFonts w:ascii="ModusOperandi Book" w:hAnsi="ModusOperandi Book"/>
          <w:color w:val="FF0000"/>
          <w:sz w:val="20"/>
          <w:szCs w:val="20"/>
        </w:rPr>
        <w:t>es below</w:t>
      </w:r>
    </w:p>
    <w:p w14:paraId="64DA3219" w14:textId="0B12320A" w:rsidR="002F37EF" w:rsidRPr="002F37EF" w:rsidRDefault="002F37EF" w:rsidP="002F37EF">
      <w:pPr>
        <w:pStyle w:val="BBCText"/>
        <w:spacing w:line="360" w:lineRule="atLeast"/>
        <w:rPr>
          <w:rFonts w:ascii="ModusOperandi Book" w:hAnsi="ModusOperandi Book"/>
          <w:color w:val="FF0000"/>
          <w:sz w:val="20"/>
          <w:szCs w:val="20"/>
        </w:rPr>
      </w:pPr>
      <w:r w:rsidRPr="002F37EF">
        <w:rPr>
          <w:rFonts w:ascii="ModusOperandi Book" w:hAnsi="ModusOperandi Book"/>
          <w:color w:val="FF0000"/>
          <w:sz w:val="20"/>
          <w:szCs w:val="20"/>
        </w:rPr>
        <w:t>(and as detailed in the Scope of the Work/Timescales document in Schedule 5, 5)</w:t>
      </w:r>
    </w:p>
    <w:p w14:paraId="44729932" w14:textId="377D39B3" w:rsidR="00305C0B" w:rsidRPr="002F37EF" w:rsidRDefault="00305C0B" w:rsidP="008B101D">
      <w:pPr>
        <w:overflowPunct/>
        <w:spacing w:line="360" w:lineRule="atLeast"/>
        <w:textAlignment w:val="auto"/>
        <w:rPr>
          <w:rFonts w:ascii="ModusOperandi Book" w:hAnsi="ModusOperandi Book"/>
          <w:color w:val="FF0000"/>
        </w:rPr>
      </w:pPr>
    </w:p>
    <w:p w14:paraId="02F13A96" w14:textId="71278FD8" w:rsidR="00CD6C6B" w:rsidRPr="002F37EF" w:rsidRDefault="00CD6C6B" w:rsidP="008B101D">
      <w:pPr>
        <w:overflowPunct/>
        <w:spacing w:line="360" w:lineRule="atLeast"/>
        <w:textAlignment w:val="auto"/>
        <w:rPr>
          <w:rFonts w:ascii="ModusOperandi Book" w:hAnsi="ModusOperandi Book"/>
          <w:color w:val="FF0000"/>
        </w:rPr>
      </w:pPr>
      <w:r w:rsidRPr="002F37EF">
        <w:rPr>
          <w:rFonts w:ascii="ModusOperandi Book" w:hAnsi="ModusOperandi Book"/>
          <w:color w:val="FF0000"/>
        </w:rPr>
        <w:t xml:space="preserve">The Concept Stage 1 </w:t>
      </w:r>
    </w:p>
    <w:p w14:paraId="5A7E7A2F" w14:textId="730FF279" w:rsidR="00CD6C6B" w:rsidRPr="002F37EF" w:rsidRDefault="00CD6C6B" w:rsidP="008B101D">
      <w:pPr>
        <w:overflowPunct/>
        <w:spacing w:line="360" w:lineRule="atLeast"/>
        <w:textAlignment w:val="auto"/>
        <w:rPr>
          <w:rFonts w:ascii="ModusOperandi Book" w:hAnsi="ModusOperandi Book"/>
          <w:color w:val="FF0000"/>
        </w:rPr>
      </w:pPr>
      <w:r w:rsidRPr="002F37EF">
        <w:rPr>
          <w:rFonts w:ascii="ModusOperandi Book" w:hAnsi="ModusOperandi Book"/>
          <w:color w:val="FF0000"/>
        </w:rPr>
        <w:t>The Design Stage 2 in accordance with Architects Programme 5706: revA 1/02/17</w:t>
      </w:r>
    </w:p>
    <w:p w14:paraId="5AB828A0" w14:textId="143FC9A9" w:rsidR="00CD6C6B" w:rsidRPr="002F37EF" w:rsidRDefault="00CD6C6B" w:rsidP="008B101D">
      <w:pPr>
        <w:overflowPunct/>
        <w:spacing w:line="360" w:lineRule="atLeast"/>
        <w:textAlignment w:val="auto"/>
        <w:rPr>
          <w:rFonts w:ascii="ModusOperandi Book" w:hAnsi="ModusOperandi Book"/>
          <w:color w:val="FF0000"/>
        </w:rPr>
      </w:pPr>
      <w:r w:rsidRPr="002F37EF">
        <w:rPr>
          <w:rFonts w:ascii="ModusOperandi Book" w:hAnsi="ModusOperandi Book"/>
          <w:color w:val="FF0000"/>
        </w:rPr>
        <w:t>Construction drawing Stage 3 in accordance with Architects Programme 5706: revA 1/02/17</w:t>
      </w:r>
    </w:p>
    <w:p w14:paraId="770F63E2" w14:textId="27845D92" w:rsidR="00CD6C6B" w:rsidRPr="002F37EF" w:rsidRDefault="00CD6C6B" w:rsidP="008B101D">
      <w:pPr>
        <w:overflowPunct/>
        <w:spacing w:line="360" w:lineRule="atLeast"/>
        <w:textAlignment w:val="auto"/>
        <w:rPr>
          <w:rFonts w:ascii="ModusOperandi Book" w:hAnsi="ModusOperandi Book"/>
          <w:color w:val="FF0000"/>
        </w:rPr>
      </w:pPr>
      <w:r w:rsidRPr="002F37EF">
        <w:rPr>
          <w:rFonts w:ascii="ModusOperandi Book" w:hAnsi="ModusOperandi Book"/>
          <w:color w:val="FF0000"/>
        </w:rPr>
        <w:t>Construction Stage 4 tbc determined by construction contract period</w:t>
      </w:r>
      <w:r w:rsidR="00410947" w:rsidRPr="002F37EF">
        <w:rPr>
          <w:rFonts w:ascii="ModusOperandi Book" w:hAnsi="ModusOperandi Book"/>
          <w:color w:val="FF0000"/>
        </w:rPr>
        <w:t>.</w:t>
      </w:r>
    </w:p>
    <w:p w14:paraId="289370E0" w14:textId="77777777" w:rsidR="005B70E4" w:rsidRPr="00903580" w:rsidRDefault="005B70E4" w:rsidP="008B101D">
      <w:pPr>
        <w:overflowPunct/>
        <w:spacing w:line="360" w:lineRule="atLeast"/>
        <w:textAlignment w:val="auto"/>
        <w:rPr>
          <w:rFonts w:ascii="ModusOperandi Book" w:hAnsi="ModusOperandi Book"/>
          <w:color w:val="FF0000"/>
        </w:rPr>
      </w:pPr>
    </w:p>
    <w:p w14:paraId="554948E1" w14:textId="11BEB768" w:rsidR="00824A00" w:rsidRPr="0065626A" w:rsidRDefault="00824A00" w:rsidP="00824A00">
      <w:pPr>
        <w:pStyle w:val="Body"/>
        <w:tabs>
          <w:tab w:val="left" w:pos="1100"/>
          <w:tab w:val="left" w:pos="3600"/>
          <w:tab w:val="left" w:pos="4860"/>
        </w:tabs>
        <w:spacing w:line="360" w:lineRule="atLeast"/>
        <w:ind w:right="19"/>
        <w:rPr>
          <w:rFonts w:ascii="ModusOperandi Book" w:hAnsi="ModusOperandi Book" w:cs="Arial"/>
          <w:b/>
          <w:bCs/>
          <w:sz w:val="20"/>
          <w:szCs w:val="24"/>
        </w:rPr>
      </w:pPr>
      <w:r w:rsidRPr="0065626A">
        <w:rPr>
          <w:rFonts w:ascii="ModusOperandi Book" w:hAnsi="ModusOperandi Book" w:cs="Arial"/>
          <w:b/>
          <w:bCs/>
          <w:sz w:val="20"/>
          <w:szCs w:val="24"/>
        </w:rPr>
        <w:t>Fees:</w:t>
      </w:r>
      <w:bookmarkStart w:id="148" w:name="_DV_M302"/>
      <w:bookmarkEnd w:id="148"/>
      <w:r w:rsidR="0065626A" w:rsidRPr="0065626A">
        <w:rPr>
          <w:rFonts w:ascii="ModusOperandi Book" w:hAnsi="ModusOperandi Book" w:cs="Arial"/>
          <w:b/>
          <w:bCs/>
          <w:sz w:val="20"/>
          <w:szCs w:val="24"/>
        </w:rPr>
        <w:t xml:space="preserve"> </w:t>
      </w:r>
      <w:r w:rsidRPr="0065626A">
        <w:rPr>
          <w:rFonts w:ascii="ModusOperandi Book" w:hAnsi="ModusOperandi Book" w:cs="Arial"/>
          <w:b/>
          <w:sz w:val="20"/>
          <w:szCs w:val="24"/>
        </w:rPr>
        <w:t>Artist</w:t>
      </w:r>
      <w:r w:rsidRPr="0065626A">
        <w:rPr>
          <w:rFonts w:ascii="ModusOperandi Book" w:hAnsi="ModusOperandi Book" w:cs="Party LET"/>
          <w:b/>
          <w:sz w:val="20"/>
          <w:szCs w:val="24"/>
        </w:rPr>
        <w:t>’</w:t>
      </w:r>
      <w:r w:rsidRPr="0065626A">
        <w:rPr>
          <w:rFonts w:ascii="ModusOperandi Book" w:hAnsi="ModusOperandi Book" w:cs="Arial"/>
          <w:b/>
          <w:sz w:val="20"/>
          <w:szCs w:val="24"/>
        </w:rPr>
        <w:t>s Fee</w:t>
      </w:r>
      <w:r w:rsidRPr="0065626A">
        <w:rPr>
          <w:rFonts w:ascii="ModusOperandi Book" w:hAnsi="ModusOperandi Book" w:cs="Arial"/>
          <w:sz w:val="20"/>
          <w:szCs w:val="24"/>
        </w:rPr>
        <w:t xml:space="preserve"> </w:t>
      </w:r>
      <w:r w:rsidR="00DE29E3" w:rsidRPr="0065626A">
        <w:rPr>
          <w:rFonts w:ascii="ModusOperandi Book" w:hAnsi="ModusOperandi Book" w:cs="Arial"/>
          <w:b/>
          <w:sz w:val="20"/>
          <w:szCs w:val="24"/>
        </w:rPr>
        <w:t>and In Studio Costs</w:t>
      </w:r>
      <w:r w:rsidRPr="0065626A">
        <w:rPr>
          <w:rFonts w:ascii="ModusOperandi Book" w:hAnsi="ModusOperandi Book" w:cs="Arial"/>
          <w:sz w:val="20"/>
          <w:szCs w:val="24"/>
        </w:rPr>
        <w:tab/>
      </w:r>
      <w:r w:rsidRPr="0065626A">
        <w:rPr>
          <w:rFonts w:ascii="ModusOperandi Book" w:hAnsi="ModusOperandi Book" w:cs="Arial"/>
          <w:sz w:val="20"/>
          <w:szCs w:val="24"/>
        </w:rPr>
        <w:tab/>
      </w:r>
      <w:r w:rsidRPr="0065626A">
        <w:rPr>
          <w:rFonts w:ascii="ModusOperandi Book" w:hAnsi="ModusOperandi Book" w:cs="Arial"/>
          <w:sz w:val="20"/>
          <w:szCs w:val="24"/>
        </w:rPr>
        <w:tab/>
      </w:r>
      <w:r w:rsidRPr="0065626A">
        <w:rPr>
          <w:rFonts w:ascii="ModusOperandi Book" w:hAnsi="ModusOperandi Book" w:cs="Arial"/>
          <w:sz w:val="20"/>
          <w:szCs w:val="24"/>
        </w:rPr>
        <w:tab/>
      </w:r>
      <w:r w:rsidR="005C12AB" w:rsidRPr="0065626A">
        <w:rPr>
          <w:rFonts w:ascii="ModusOperandi Book" w:hAnsi="ModusOperandi Book" w:cs="Arial"/>
          <w:b/>
          <w:bCs/>
          <w:sz w:val="20"/>
          <w:szCs w:val="24"/>
        </w:rPr>
        <w:t>£80,000</w:t>
      </w:r>
      <w:r w:rsidRPr="0065626A">
        <w:rPr>
          <w:rFonts w:ascii="ModusOperandi Book" w:hAnsi="ModusOperandi Book" w:cs="Arial"/>
          <w:b/>
          <w:bCs/>
          <w:sz w:val="20"/>
          <w:szCs w:val="24"/>
        </w:rPr>
        <w:t xml:space="preserve"> GBP </w:t>
      </w:r>
    </w:p>
    <w:p w14:paraId="777DBA06" w14:textId="20349CCC" w:rsidR="00824A00" w:rsidRPr="0065626A" w:rsidRDefault="00824A00" w:rsidP="00824A00">
      <w:pPr>
        <w:pStyle w:val="Body"/>
        <w:tabs>
          <w:tab w:val="left" w:pos="1100"/>
          <w:tab w:val="left" w:pos="3600"/>
          <w:tab w:val="left" w:pos="4860"/>
        </w:tabs>
        <w:spacing w:line="360" w:lineRule="atLeast"/>
        <w:ind w:right="19"/>
        <w:rPr>
          <w:rFonts w:ascii="ModusOperandi Book" w:hAnsi="ModusOperandi Book" w:cs="Arial"/>
          <w:b/>
          <w:bCs/>
          <w:sz w:val="20"/>
          <w:szCs w:val="24"/>
        </w:rPr>
      </w:pPr>
      <w:r w:rsidRPr="0065626A">
        <w:rPr>
          <w:rFonts w:ascii="ModusOperandi Book" w:hAnsi="ModusOperandi Book" w:cs="Arial"/>
          <w:b/>
          <w:bCs/>
          <w:sz w:val="20"/>
          <w:szCs w:val="24"/>
        </w:rPr>
        <w:t xml:space="preserve">                                                                                           </w:t>
      </w:r>
    </w:p>
    <w:p w14:paraId="51EC146A" w14:textId="7CBB8EEC" w:rsidR="0065626A" w:rsidRDefault="00824A00" w:rsidP="0065626A">
      <w:pPr>
        <w:spacing w:line="360" w:lineRule="atLeast"/>
        <w:ind w:right="19"/>
        <w:rPr>
          <w:rFonts w:ascii="ModusOperandi Book" w:hAnsi="ModusOperandi Book"/>
          <w:color w:val="FF0000"/>
        </w:rPr>
      </w:pPr>
      <w:r w:rsidRPr="0065626A">
        <w:rPr>
          <w:rFonts w:ascii="ModusOperandi Book" w:hAnsi="ModusOperandi Book"/>
        </w:rPr>
        <w:t>This sum will be paid as indicated below:</w:t>
      </w:r>
      <w:r w:rsidR="00CD6C6B" w:rsidRPr="0065626A">
        <w:rPr>
          <w:rFonts w:ascii="ModusOperandi Book" w:hAnsi="ModusOperandi Book"/>
        </w:rPr>
        <w:t xml:space="preserve"> </w:t>
      </w:r>
    </w:p>
    <w:p w14:paraId="4266E21B" w14:textId="77777777" w:rsidR="0065626A" w:rsidRDefault="0065626A" w:rsidP="0065626A">
      <w:pPr>
        <w:spacing w:line="360" w:lineRule="atLeast"/>
        <w:ind w:right="19"/>
        <w:rPr>
          <w:rFonts w:ascii="ModusOperandi Book" w:hAnsi="ModusOperandi Book"/>
          <w:color w:val="FF0000"/>
        </w:rPr>
      </w:pPr>
    </w:p>
    <w:p w14:paraId="404D569E" w14:textId="67C50ED2" w:rsidR="0065626A" w:rsidRPr="00DE29E3" w:rsidRDefault="0065626A" w:rsidP="0065626A">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sidRPr="00710005">
        <w:rPr>
          <w:rFonts w:ascii="ModusOperandi Book" w:hAnsi="ModusOperandi Book"/>
          <w:color w:val="auto"/>
          <w:sz w:val="20"/>
        </w:rPr>
        <w:t>Commission Fee; First stage payment</w:t>
      </w:r>
      <w:r w:rsidRPr="00710005">
        <w:rPr>
          <w:rFonts w:ascii="ModusOperandi Book" w:hAnsi="ModusOperandi Book"/>
          <w:color w:val="auto"/>
          <w:sz w:val="20"/>
        </w:rPr>
        <w:tab/>
      </w:r>
      <w:r w:rsidRPr="00710005">
        <w:rPr>
          <w:rFonts w:ascii="ModusOperandi Book" w:hAnsi="ModusOperandi Book"/>
          <w:color w:val="auto"/>
          <w:sz w:val="20"/>
        </w:rPr>
        <w:tab/>
        <w:t xml:space="preserve">  </w:t>
      </w:r>
      <w:r w:rsidRPr="00710005">
        <w:rPr>
          <w:rFonts w:ascii="ModusOperandi Book" w:hAnsi="ModusOperandi Book"/>
          <w:color w:val="auto"/>
          <w:sz w:val="20"/>
        </w:rPr>
        <w:tab/>
        <w:t xml:space="preserve"> </w:t>
      </w:r>
      <w:r>
        <w:rPr>
          <w:rFonts w:ascii="ModusOperandi Book" w:hAnsi="ModusOperandi Book"/>
          <w:color w:val="auto"/>
          <w:sz w:val="20"/>
        </w:rPr>
        <w:tab/>
      </w:r>
      <w:r>
        <w:rPr>
          <w:rFonts w:ascii="ModusOperandi Book" w:hAnsi="ModusOperandi Book"/>
          <w:color w:val="auto"/>
          <w:sz w:val="20"/>
        </w:rPr>
        <w:tab/>
      </w:r>
      <w:r w:rsidRPr="00C4360C">
        <w:rPr>
          <w:rFonts w:ascii="ModusOperandi Book" w:hAnsi="ModusOperandi Book"/>
          <w:color w:val="auto"/>
          <w:sz w:val="20"/>
        </w:rPr>
        <w:t>£8,000</w:t>
      </w:r>
      <w:r w:rsidRPr="00710005">
        <w:rPr>
          <w:rFonts w:ascii="ModusOperandi Book" w:hAnsi="ModusOperandi Book"/>
          <w:color w:val="auto"/>
          <w:sz w:val="20"/>
        </w:rPr>
        <w:tab/>
      </w:r>
    </w:p>
    <w:p w14:paraId="7200CA1B" w14:textId="77777777" w:rsidR="0065626A" w:rsidRPr="00710005" w:rsidRDefault="0065626A" w:rsidP="0065626A">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sidRPr="00710005">
        <w:rPr>
          <w:rFonts w:ascii="ModusOperandi Book" w:hAnsi="ModusOperandi Book"/>
          <w:color w:val="auto"/>
          <w:sz w:val="20"/>
        </w:rPr>
        <w:tab/>
        <w:t>(Upon Signature of Contract by both parties)</w:t>
      </w:r>
    </w:p>
    <w:p w14:paraId="23565E6E" w14:textId="77777777" w:rsidR="0065626A" w:rsidRPr="00CD4E63" w:rsidRDefault="0065626A" w:rsidP="0065626A">
      <w:pPr>
        <w:pStyle w:val="Body"/>
        <w:tabs>
          <w:tab w:val="left" w:pos="1100"/>
          <w:tab w:val="left" w:pos="3600"/>
          <w:tab w:val="left" w:pos="4860"/>
        </w:tabs>
        <w:spacing w:line="360" w:lineRule="atLeast"/>
        <w:ind w:left="1100" w:right="19" w:hanging="1100"/>
        <w:jc w:val="both"/>
        <w:rPr>
          <w:rFonts w:ascii="ModusOperandi Book" w:hAnsi="ModusOperandi Book"/>
          <w:b/>
          <w:color w:val="auto"/>
          <w:sz w:val="20"/>
        </w:rPr>
      </w:pPr>
      <w:r>
        <w:rPr>
          <w:rFonts w:ascii="ModusOperandi Book" w:hAnsi="ModusOperandi Book"/>
          <w:color w:val="auto"/>
          <w:sz w:val="20"/>
        </w:rPr>
        <w:tab/>
      </w:r>
      <w:r w:rsidRPr="00CD4E63">
        <w:rPr>
          <w:rFonts w:ascii="ModusOperandi Book" w:hAnsi="ModusOperandi Book"/>
          <w:b/>
          <w:color w:val="auto"/>
          <w:sz w:val="20"/>
        </w:rPr>
        <w:t>3</w:t>
      </w:r>
      <w:r w:rsidRPr="00CD4E63">
        <w:rPr>
          <w:rFonts w:ascii="ModusOperandi Book" w:hAnsi="ModusOperandi Book"/>
          <w:b/>
          <w:color w:val="auto"/>
          <w:sz w:val="20"/>
          <w:vertAlign w:val="superscript"/>
        </w:rPr>
        <w:t>rd</w:t>
      </w:r>
      <w:r w:rsidRPr="00CD4E63">
        <w:rPr>
          <w:rFonts w:ascii="ModusOperandi Book" w:hAnsi="ModusOperandi Book"/>
          <w:b/>
          <w:color w:val="auto"/>
          <w:sz w:val="20"/>
        </w:rPr>
        <w:t xml:space="preserve"> March 2017</w:t>
      </w:r>
    </w:p>
    <w:p w14:paraId="437155BD" w14:textId="77777777" w:rsidR="0065626A" w:rsidRPr="00153A33" w:rsidRDefault="0065626A" w:rsidP="0065626A">
      <w:pPr>
        <w:pStyle w:val="BodyText"/>
      </w:pPr>
    </w:p>
    <w:p w14:paraId="6DF2FAD7" w14:textId="0DD66FB3" w:rsidR="0065626A" w:rsidRPr="00E6783A" w:rsidRDefault="0065626A" w:rsidP="0065626A">
      <w:pPr>
        <w:pStyle w:val="BodyText"/>
        <w:ind w:left="380" w:firstLine="720"/>
      </w:pPr>
      <w:r w:rsidRPr="00710005">
        <w:rPr>
          <w:rFonts w:ascii="ModusOperandi Book" w:hAnsi="ModusOperandi Book"/>
          <w:color w:val="auto"/>
        </w:rPr>
        <w:t>Commiss</w:t>
      </w:r>
      <w:r>
        <w:rPr>
          <w:rFonts w:ascii="ModusOperandi Book" w:hAnsi="ModusOperandi Book"/>
          <w:color w:val="auto"/>
        </w:rPr>
        <w:t>ion Fee; Second stage payment</w:t>
      </w:r>
      <w:r>
        <w:rPr>
          <w:rFonts w:ascii="ModusOperandi Book" w:hAnsi="ModusOperandi Book"/>
          <w:color w:val="auto"/>
        </w:rPr>
        <w:tab/>
      </w:r>
      <w:r>
        <w:rPr>
          <w:rFonts w:ascii="ModusOperandi Book" w:hAnsi="ModusOperandi Book"/>
          <w:color w:val="auto"/>
        </w:rPr>
        <w:tab/>
        <w:t xml:space="preserve">  </w:t>
      </w:r>
      <w:r>
        <w:rPr>
          <w:rFonts w:ascii="ModusOperandi Book" w:hAnsi="ModusOperandi Book"/>
          <w:color w:val="auto"/>
        </w:rPr>
        <w:tab/>
      </w:r>
      <w:r w:rsidRPr="00C4360C">
        <w:rPr>
          <w:rFonts w:ascii="ModusOperandi Book" w:hAnsi="ModusOperandi Book"/>
          <w:color w:val="auto"/>
        </w:rPr>
        <w:t>£ 5,400</w:t>
      </w:r>
    </w:p>
    <w:p w14:paraId="1D8DF960" w14:textId="77777777" w:rsidR="0065626A" w:rsidRDefault="0065626A" w:rsidP="0065626A">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Pr>
          <w:rFonts w:ascii="ModusOperandi Book" w:hAnsi="ModusOperandi Book"/>
          <w:color w:val="auto"/>
          <w:sz w:val="20"/>
        </w:rPr>
        <w:tab/>
        <w:t>Completion of design stage 2 for stone</w:t>
      </w:r>
    </w:p>
    <w:p w14:paraId="6AA4A7AC" w14:textId="77777777" w:rsidR="0065626A" w:rsidRDefault="0065626A" w:rsidP="0065626A">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Pr>
          <w:rFonts w:ascii="ModusOperandi Book" w:hAnsi="ModusOperandi Book"/>
          <w:color w:val="auto"/>
          <w:sz w:val="20"/>
        </w:rPr>
        <w:tab/>
        <w:t>(on 24</w:t>
      </w:r>
      <w:r w:rsidRPr="00E6783A">
        <w:rPr>
          <w:rFonts w:ascii="ModusOperandi Book" w:hAnsi="ModusOperandi Book"/>
          <w:color w:val="auto"/>
          <w:sz w:val="20"/>
          <w:vertAlign w:val="superscript"/>
        </w:rPr>
        <w:t>th</w:t>
      </w:r>
      <w:r>
        <w:rPr>
          <w:rFonts w:ascii="ModusOperandi Book" w:hAnsi="ModusOperandi Book"/>
          <w:color w:val="auto"/>
          <w:sz w:val="20"/>
        </w:rPr>
        <w:t xml:space="preserve"> March 2017) </w:t>
      </w:r>
      <w:r w:rsidRPr="00CD4E63">
        <w:rPr>
          <w:rFonts w:ascii="ModusOperandi Book" w:hAnsi="ModusOperandi Book"/>
          <w:color w:val="000000" w:themeColor="text1"/>
          <w:sz w:val="20"/>
        </w:rPr>
        <w:t>and</w:t>
      </w:r>
      <w:r>
        <w:rPr>
          <w:rFonts w:ascii="ModusOperandi Book" w:hAnsi="ModusOperandi Book"/>
          <w:color w:val="auto"/>
          <w:sz w:val="20"/>
        </w:rPr>
        <w:t xml:space="preserve"> </w:t>
      </w:r>
      <w:r w:rsidRPr="00623175">
        <w:rPr>
          <w:rFonts w:ascii="ModusOperandi Book" w:hAnsi="ModusOperandi Book"/>
          <w:color w:val="auto"/>
          <w:sz w:val="20"/>
        </w:rPr>
        <w:t xml:space="preserve">Presentation of aesthetic development of Splay corner </w:t>
      </w:r>
      <w:r w:rsidRPr="00623175">
        <w:rPr>
          <w:rFonts w:ascii="ModusOperandi Book" w:hAnsi="ModusOperandi Book"/>
          <w:sz w:val="22"/>
          <w:szCs w:val="22"/>
        </w:rPr>
        <w:t xml:space="preserve">treatment of reveals of fenestration </w:t>
      </w:r>
      <w:r>
        <w:rPr>
          <w:rFonts w:ascii="ModusOperandi Book" w:hAnsi="ModusOperandi Book"/>
          <w:color w:val="auto"/>
          <w:sz w:val="20"/>
        </w:rPr>
        <w:t>to C</w:t>
      </w:r>
      <w:r w:rsidRPr="00623175">
        <w:rPr>
          <w:rFonts w:ascii="ModusOperandi Book" w:hAnsi="ModusOperandi Book"/>
          <w:color w:val="auto"/>
          <w:sz w:val="20"/>
        </w:rPr>
        <w:t>lient on</w:t>
      </w:r>
      <w:r>
        <w:rPr>
          <w:rFonts w:ascii="ModusOperandi Book" w:hAnsi="ModusOperandi Book"/>
          <w:color w:val="auto"/>
          <w:sz w:val="20"/>
        </w:rPr>
        <w:t xml:space="preserve"> </w:t>
      </w:r>
      <w:r w:rsidRPr="00CD4E63">
        <w:rPr>
          <w:rFonts w:ascii="ModusOperandi Book" w:hAnsi="ModusOperandi Book"/>
          <w:b/>
          <w:color w:val="auto"/>
          <w:sz w:val="20"/>
        </w:rPr>
        <w:t>7</w:t>
      </w:r>
      <w:r w:rsidRPr="00CD4E63">
        <w:rPr>
          <w:rFonts w:ascii="ModusOperandi Book" w:hAnsi="ModusOperandi Book"/>
          <w:b/>
          <w:color w:val="auto"/>
          <w:sz w:val="20"/>
          <w:vertAlign w:val="superscript"/>
        </w:rPr>
        <w:t>th</w:t>
      </w:r>
      <w:r w:rsidRPr="00CD4E63">
        <w:rPr>
          <w:rFonts w:ascii="ModusOperandi Book" w:hAnsi="ModusOperandi Book"/>
          <w:b/>
          <w:color w:val="auto"/>
          <w:sz w:val="20"/>
        </w:rPr>
        <w:t xml:space="preserve"> April 2017</w:t>
      </w:r>
    </w:p>
    <w:p w14:paraId="49C15C7B" w14:textId="77777777" w:rsidR="0065626A" w:rsidRDefault="0065626A" w:rsidP="0065626A">
      <w:pPr>
        <w:pStyle w:val="Body"/>
        <w:tabs>
          <w:tab w:val="left" w:pos="1100"/>
          <w:tab w:val="left" w:pos="3600"/>
          <w:tab w:val="left" w:pos="4860"/>
        </w:tabs>
        <w:spacing w:line="360" w:lineRule="atLeast"/>
        <w:ind w:right="19"/>
        <w:jc w:val="both"/>
        <w:rPr>
          <w:rFonts w:ascii="ModusOperandi Book" w:hAnsi="ModusOperandi Book"/>
          <w:color w:val="auto"/>
          <w:sz w:val="20"/>
          <w:highlight w:val="yellow"/>
        </w:rPr>
      </w:pPr>
    </w:p>
    <w:p w14:paraId="1A05C336" w14:textId="557372BD" w:rsidR="0065626A" w:rsidRPr="00623175" w:rsidRDefault="0065626A" w:rsidP="0065626A">
      <w:pPr>
        <w:pStyle w:val="BodyText"/>
        <w:ind w:left="380" w:firstLine="720"/>
        <w:rPr>
          <w:highlight w:val="yellow"/>
        </w:rPr>
      </w:pPr>
      <w:r w:rsidRPr="00710005">
        <w:rPr>
          <w:rFonts w:ascii="ModusOperandi Book" w:hAnsi="ModusOperandi Book"/>
          <w:color w:val="auto"/>
        </w:rPr>
        <w:t xml:space="preserve">Commission Fee; </w:t>
      </w:r>
      <w:r>
        <w:rPr>
          <w:rFonts w:ascii="ModusOperandi Book" w:hAnsi="ModusOperandi Book"/>
          <w:color w:val="auto"/>
        </w:rPr>
        <w:t>Third</w:t>
      </w:r>
      <w:r w:rsidRPr="00710005">
        <w:rPr>
          <w:rFonts w:ascii="ModusOperandi Book" w:hAnsi="ModusOperandi Book"/>
          <w:color w:val="auto"/>
        </w:rPr>
        <w:t xml:space="preserve"> stage payment</w:t>
      </w:r>
      <w:r>
        <w:rPr>
          <w:rFonts w:ascii="ModusOperandi Book" w:hAnsi="ModusOperandi Book"/>
          <w:color w:val="auto"/>
        </w:rPr>
        <w:tab/>
      </w:r>
      <w:r>
        <w:rPr>
          <w:rFonts w:ascii="ModusOperandi Book" w:hAnsi="ModusOperandi Book"/>
          <w:color w:val="auto"/>
        </w:rPr>
        <w:tab/>
      </w:r>
      <w:r>
        <w:rPr>
          <w:rFonts w:ascii="ModusOperandi Book" w:hAnsi="ModusOperandi Book"/>
          <w:color w:val="auto"/>
        </w:rPr>
        <w:tab/>
      </w:r>
      <w:r w:rsidRPr="00C4360C">
        <w:rPr>
          <w:rFonts w:ascii="ModusOperandi Book" w:hAnsi="ModusOperandi Book"/>
          <w:color w:val="auto"/>
        </w:rPr>
        <w:t>£ 5,400</w:t>
      </w:r>
    </w:p>
    <w:p w14:paraId="6A1EB100" w14:textId="77777777" w:rsidR="0065626A" w:rsidRDefault="0065626A" w:rsidP="0065626A">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Pr>
          <w:rFonts w:ascii="ModusOperandi Book" w:hAnsi="ModusOperandi Book"/>
          <w:color w:val="auto"/>
          <w:sz w:val="20"/>
        </w:rPr>
        <w:tab/>
        <w:t xml:space="preserve">Completion stage 3 drawing for use for cnc cut for stone </w:t>
      </w:r>
    </w:p>
    <w:p w14:paraId="36794AA8" w14:textId="77777777" w:rsidR="0065626A" w:rsidRPr="00CD4E63" w:rsidRDefault="0065626A" w:rsidP="0065626A">
      <w:pPr>
        <w:pStyle w:val="Body"/>
        <w:tabs>
          <w:tab w:val="left" w:pos="1100"/>
          <w:tab w:val="left" w:pos="3600"/>
          <w:tab w:val="left" w:pos="4860"/>
        </w:tabs>
        <w:spacing w:line="360" w:lineRule="atLeast"/>
        <w:ind w:left="1100" w:right="19" w:hanging="1100"/>
        <w:jc w:val="both"/>
        <w:rPr>
          <w:rFonts w:ascii="ModusOperandi Book" w:hAnsi="ModusOperandi Book"/>
          <w:b/>
          <w:color w:val="auto"/>
          <w:sz w:val="20"/>
        </w:rPr>
      </w:pPr>
      <w:r>
        <w:rPr>
          <w:rFonts w:ascii="ModusOperandi Book" w:hAnsi="ModusOperandi Book"/>
          <w:color w:val="auto"/>
          <w:sz w:val="20"/>
        </w:rPr>
        <w:tab/>
      </w:r>
      <w:r w:rsidRPr="00CD4E63">
        <w:rPr>
          <w:rFonts w:ascii="ModusOperandi Book" w:hAnsi="ModusOperandi Book"/>
          <w:b/>
          <w:color w:val="auto"/>
          <w:sz w:val="20"/>
        </w:rPr>
        <w:t>19 May 2017</w:t>
      </w:r>
    </w:p>
    <w:p w14:paraId="6631D9F5" w14:textId="77777777" w:rsidR="0065626A" w:rsidRPr="00CE332B" w:rsidRDefault="0065626A" w:rsidP="0065626A">
      <w:pPr>
        <w:pStyle w:val="BodyText"/>
      </w:pPr>
      <w:r>
        <w:tab/>
      </w:r>
      <w:r>
        <w:tab/>
      </w:r>
    </w:p>
    <w:p w14:paraId="21837E6C" w14:textId="4905B0E0" w:rsidR="0065626A" w:rsidRPr="00C4360C" w:rsidRDefault="0065626A" w:rsidP="0065626A">
      <w:pPr>
        <w:pStyle w:val="Body"/>
        <w:tabs>
          <w:tab w:val="left" w:pos="1100"/>
          <w:tab w:val="left" w:pos="3600"/>
          <w:tab w:val="left" w:pos="4860"/>
        </w:tabs>
        <w:spacing w:line="360" w:lineRule="atLeast"/>
        <w:ind w:left="1100" w:right="19" w:hanging="1100"/>
        <w:rPr>
          <w:rFonts w:ascii="ModusOperandi Book" w:hAnsi="ModusOperandi Book"/>
          <w:color w:val="auto"/>
          <w:sz w:val="20"/>
          <w:szCs w:val="20"/>
        </w:rPr>
      </w:pPr>
      <w:r>
        <w:rPr>
          <w:rFonts w:ascii="ModusOperandi Book" w:hAnsi="ModusOperandi Book"/>
          <w:color w:val="auto"/>
          <w:sz w:val="20"/>
        </w:rPr>
        <w:tab/>
      </w:r>
      <w:r w:rsidRPr="00C4360C">
        <w:rPr>
          <w:rFonts w:ascii="ModusOperandi Book" w:hAnsi="ModusOperandi Book"/>
          <w:color w:val="auto"/>
          <w:sz w:val="20"/>
          <w:szCs w:val="20"/>
        </w:rPr>
        <w:t>Commission Fee; Fourth stage payment</w:t>
      </w:r>
      <w:r w:rsidRPr="00C4360C">
        <w:rPr>
          <w:rFonts w:ascii="ModusOperandi Book" w:hAnsi="ModusOperandi Book"/>
          <w:color w:val="auto"/>
          <w:sz w:val="20"/>
          <w:szCs w:val="20"/>
        </w:rPr>
        <w:tab/>
      </w:r>
      <w:r w:rsidRPr="00C4360C">
        <w:rPr>
          <w:rFonts w:ascii="ModusOperandi Book" w:hAnsi="ModusOperandi Book"/>
          <w:color w:val="auto"/>
          <w:sz w:val="20"/>
          <w:szCs w:val="20"/>
        </w:rPr>
        <w:tab/>
      </w:r>
      <w:r w:rsidRPr="00C4360C">
        <w:rPr>
          <w:rFonts w:ascii="ModusOperandi Book" w:hAnsi="ModusOperandi Book"/>
          <w:color w:val="auto"/>
          <w:sz w:val="20"/>
          <w:szCs w:val="20"/>
        </w:rPr>
        <w:tab/>
      </w:r>
      <w:r>
        <w:rPr>
          <w:rFonts w:ascii="ModusOperandi Book" w:hAnsi="ModusOperandi Book"/>
          <w:color w:val="auto"/>
          <w:sz w:val="20"/>
          <w:szCs w:val="20"/>
        </w:rPr>
        <w:tab/>
      </w:r>
      <w:r w:rsidRPr="00C4360C">
        <w:rPr>
          <w:rFonts w:ascii="ModusOperandi Book" w:hAnsi="ModusOperandi Book"/>
          <w:color w:val="auto"/>
          <w:sz w:val="20"/>
          <w:szCs w:val="20"/>
        </w:rPr>
        <w:t>£18,000</w:t>
      </w:r>
    </w:p>
    <w:p w14:paraId="4C95B6B9" w14:textId="77777777" w:rsidR="0065626A" w:rsidRDefault="0065626A" w:rsidP="0065626A">
      <w:pPr>
        <w:pStyle w:val="Body"/>
        <w:tabs>
          <w:tab w:val="left" w:pos="1100"/>
          <w:tab w:val="left" w:pos="3600"/>
          <w:tab w:val="left" w:pos="4860"/>
        </w:tabs>
        <w:spacing w:line="360" w:lineRule="atLeast"/>
        <w:ind w:left="1100" w:right="19" w:hanging="1100"/>
        <w:rPr>
          <w:rFonts w:ascii="ModusOperandi Book" w:hAnsi="ModusOperandi Book"/>
          <w:color w:val="auto"/>
          <w:sz w:val="20"/>
        </w:rPr>
      </w:pPr>
      <w:r>
        <w:rPr>
          <w:rFonts w:ascii="ModusOperandi Book" w:hAnsi="ModusOperandi Book"/>
          <w:color w:val="auto"/>
          <w:sz w:val="20"/>
        </w:rPr>
        <w:tab/>
        <w:t>Completion design stage 2 for gates and design stage 2 for aluminium</w:t>
      </w:r>
    </w:p>
    <w:p w14:paraId="268FA79B" w14:textId="77777777" w:rsidR="0065626A" w:rsidRDefault="0065626A" w:rsidP="0065626A">
      <w:pPr>
        <w:pStyle w:val="Body"/>
        <w:tabs>
          <w:tab w:val="left" w:pos="1100"/>
          <w:tab w:val="left" w:pos="3600"/>
          <w:tab w:val="left" w:pos="4860"/>
        </w:tabs>
        <w:spacing w:line="360" w:lineRule="atLeast"/>
        <w:ind w:left="1100" w:right="19" w:hanging="1100"/>
        <w:rPr>
          <w:rFonts w:ascii="ModusOperandi Book" w:hAnsi="ModusOperandi Book"/>
          <w:color w:val="auto"/>
          <w:sz w:val="20"/>
        </w:rPr>
      </w:pPr>
      <w:r>
        <w:rPr>
          <w:rFonts w:ascii="ModusOperandi Book" w:hAnsi="ModusOperandi Book"/>
          <w:color w:val="auto"/>
          <w:sz w:val="20"/>
        </w:rPr>
        <w:tab/>
        <w:t xml:space="preserve">Presentation of aesthetic development of Gates and Box office to Client on </w:t>
      </w:r>
    </w:p>
    <w:p w14:paraId="701DBB53" w14:textId="77777777" w:rsidR="0065626A" w:rsidRPr="00CD4E63" w:rsidRDefault="0065626A" w:rsidP="0065626A">
      <w:pPr>
        <w:pStyle w:val="Body"/>
        <w:tabs>
          <w:tab w:val="left" w:pos="1100"/>
          <w:tab w:val="left" w:pos="3600"/>
          <w:tab w:val="left" w:pos="4860"/>
        </w:tabs>
        <w:spacing w:line="360" w:lineRule="atLeast"/>
        <w:ind w:left="1100" w:right="19" w:hanging="1100"/>
        <w:rPr>
          <w:rFonts w:ascii="ModusOperandi Book" w:hAnsi="ModusOperandi Book"/>
          <w:b/>
          <w:color w:val="auto"/>
          <w:sz w:val="20"/>
        </w:rPr>
      </w:pPr>
      <w:r>
        <w:rPr>
          <w:rFonts w:ascii="ModusOperandi Book" w:hAnsi="ModusOperandi Book"/>
          <w:color w:val="auto"/>
          <w:sz w:val="20"/>
        </w:rPr>
        <w:tab/>
      </w:r>
      <w:r w:rsidRPr="00CD4E63">
        <w:rPr>
          <w:rFonts w:ascii="ModusOperandi Book" w:hAnsi="ModusOperandi Book"/>
          <w:b/>
          <w:color w:val="auto"/>
          <w:sz w:val="20"/>
        </w:rPr>
        <w:t>28</w:t>
      </w:r>
      <w:r w:rsidRPr="00CD4E63">
        <w:rPr>
          <w:rFonts w:ascii="ModusOperandi Book" w:hAnsi="ModusOperandi Book"/>
          <w:b/>
          <w:color w:val="auto"/>
          <w:sz w:val="20"/>
          <w:vertAlign w:val="superscript"/>
        </w:rPr>
        <w:t>th</w:t>
      </w:r>
      <w:r w:rsidRPr="00CD4E63">
        <w:rPr>
          <w:rFonts w:ascii="ModusOperandi Book" w:hAnsi="ModusOperandi Book"/>
          <w:b/>
          <w:color w:val="auto"/>
          <w:sz w:val="20"/>
        </w:rPr>
        <w:t xml:space="preserve"> June 2017 </w:t>
      </w:r>
    </w:p>
    <w:p w14:paraId="3FA84D13" w14:textId="77777777" w:rsidR="0065626A" w:rsidRPr="00C4360C" w:rsidRDefault="0065626A" w:rsidP="0065626A">
      <w:pPr>
        <w:pStyle w:val="Body"/>
        <w:tabs>
          <w:tab w:val="left" w:pos="1100"/>
          <w:tab w:val="left" w:pos="3600"/>
          <w:tab w:val="left" w:pos="4860"/>
        </w:tabs>
        <w:spacing w:line="360" w:lineRule="atLeast"/>
        <w:ind w:left="1100" w:right="19" w:hanging="1100"/>
        <w:rPr>
          <w:rFonts w:ascii="ModusOperandi Book" w:hAnsi="ModusOperandi Book"/>
          <w:color w:val="auto"/>
          <w:sz w:val="20"/>
        </w:rPr>
      </w:pPr>
      <w:r w:rsidRPr="00710005">
        <w:rPr>
          <w:rFonts w:ascii="ModusOperandi Book" w:hAnsi="ModusOperandi Book"/>
          <w:color w:val="auto"/>
          <w:sz w:val="20"/>
        </w:rPr>
        <w:tab/>
      </w:r>
    </w:p>
    <w:p w14:paraId="36A1975D" w14:textId="7A5F50A5" w:rsidR="0065626A" w:rsidRPr="00623175" w:rsidRDefault="0065626A" w:rsidP="0065626A">
      <w:pPr>
        <w:pStyle w:val="BodyText"/>
        <w:ind w:left="380" w:firstLine="720"/>
        <w:rPr>
          <w:highlight w:val="yellow"/>
        </w:rPr>
      </w:pPr>
      <w:r w:rsidRPr="00710005">
        <w:rPr>
          <w:rFonts w:ascii="ModusOperandi Book" w:hAnsi="ModusOperandi Book"/>
          <w:color w:val="auto"/>
        </w:rPr>
        <w:t xml:space="preserve">Commission Fee; </w:t>
      </w:r>
      <w:r>
        <w:rPr>
          <w:rFonts w:ascii="ModusOperandi Book" w:hAnsi="ModusOperandi Book"/>
          <w:color w:val="auto"/>
        </w:rPr>
        <w:t>Fifth</w:t>
      </w:r>
      <w:r w:rsidRPr="00710005">
        <w:rPr>
          <w:rFonts w:ascii="ModusOperandi Book" w:hAnsi="ModusOperandi Book"/>
          <w:color w:val="auto"/>
        </w:rPr>
        <w:t xml:space="preserve"> stage payment</w:t>
      </w:r>
      <w:r>
        <w:rPr>
          <w:rFonts w:ascii="ModusOperandi Book" w:hAnsi="ModusOperandi Book"/>
          <w:color w:val="auto"/>
        </w:rPr>
        <w:tab/>
      </w:r>
      <w:r>
        <w:rPr>
          <w:rFonts w:ascii="ModusOperandi Book" w:hAnsi="ModusOperandi Book"/>
          <w:color w:val="auto"/>
        </w:rPr>
        <w:tab/>
      </w:r>
      <w:r>
        <w:rPr>
          <w:rFonts w:ascii="ModusOperandi Book" w:hAnsi="ModusOperandi Book"/>
          <w:color w:val="auto"/>
        </w:rPr>
        <w:tab/>
      </w:r>
      <w:r w:rsidRPr="00C4360C">
        <w:rPr>
          <w:rFonts w:ascii="ModusOperandi Book" w:hAnsi="ModusOperandi Book"/>
          <w:color w:val="auto"/>
        </w:rPr>
        <w:t>£ 12,000</w:t>
      </w:r>
    </w:p>
    <w:p w14:paraId="70388CDF" w14:textId="77777777" w:rsidR="0065626A" w:rsidRDefault="0065626A" w:rsidP="0065626A">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 xml:space="preserve">Completion Stage 3 drawing for gates </w:t>
      </w:r>
    </w:p>
    <w:p w14:paraId="448128CB" w14:textId="77777777" w:rsidR="0065626A" w:rsidRPr="00CD4E63" w:rsidRDefault="0065626A" w:rsidP="0065626A">
      <w:pPr>
        <w:pStyle w:val="Body"/>
        <w:tabs>
          <w:tab w:val="left" w:pos="1100"/>
          <w:tab w:val="left" w:pos="3600"/>
          <w:tab w:val="left" w:pos="4860"/>
        </w:tabs>
        <w:spacing w:line="360" w:lineRule="atLeast"/>
        <w:ind w:left="1100" w:right="19"/>
        <w:jc w:val="both"/>
        <w:rPr>
          <w:rFonts w:ascii="ModusOperandi Book" w:hAnsi="ModusOperandi Book"/>
          <w:b/>
          <w:color w:val="auto"/>
          <w:sz w:val="20"/>
        </w:rPr>
      </w:pPr>
      <w:r w:rsidRPr="00CD4E63">
        <w:rPr>
          <w:rFonts w:ascii="ModusOperandi Book" w:hAnsi="ModusOperandi Book"/>
          <w:b/>
          <w:color w:val="auto"/>
          <w:sz w:val="20"/>
        </w:rPr>
        <w:t>1</w:t>
      </w:r>
      <w:r w:rsidRPr="00CD4E63">
        <w:rPr>
          <w:rFonts w:ascii="ModusOperandi Book" w:hAnsi="ModusOperandi Book"/>
          <w:b/>
          <w:color w:val="auto"/>
          <w:sz w:val="20"/>
          <w:vertAlign w:val="superscript"/>
        </w:rPr>
        <w:t>st</w:t>
      </w:r>
      <w:r w:rsidRPr="00CD4E63">
        <w:rPr>
          <w:rFonts w:ascii="ModusOperandi Book" w:hAnsi="ModusOperandi Book"/>
          <w:b/>
          <w:color w:val="auto"/>
          <w:sz w:val="20"/>
        </w:rPr>
        <w:t xml:space="preserve"> August 2017</w:t>
      </w:r>
    </w:p>
    <w:p w14:paraId="2A06CF3C" w14:textId="77777777" w:rsidR="0065626A" w:rsidRDefault="0065626A" w:rsidP="0065626A">
      <w:pPr>
        <w:pStyle w:val="BodyText"/>
      </w:pPr>
      <w:r>
        <w:tab/>
        <w:t xml:space="preserve">   </w:t>
      </w:r>
      <w:r>
        <w:tab/>
      </w:r>
    </w:p>
    <w:p w14:paraId="62490251" w14:textId="77777777" w:rsidR="0065626A" w:rsidRDefault="0065626A" w:rsidP="0065626A">
      <w:pPr>
        <w:pStyle w:val="BodyText"/>
      </w:pPr>
      <w:r>
        <w:tab/>
        <w:t xml:space="preserve">   </w:t>
      </w:r>
    </w:p>
    <w:p w14:paraId="25EACF3E" w14:textId="35A5D0E3" w:rsidR="0065626A" w:rsidRPr="00C4360C" w:rsidRDefault="0065626A" w:rsidP="0065626A">
      <w:pPr>
        <w:pStyle w:val="BodyText"/>
        <w:ind w:left="380" w:firstLine="720"/>
      </w:pPr>
      <w:r w:rsidRPr="00710005">
        <w:rPr>
          <w:rFonts w:ascii="ModusOperandi Book" w:hAnsi="ModusOperandi Book"/>
          <w:color w:val="auto"/>
        </w:rPr>
        <w:t xml:space="preserve">Commission Fee; </w:t>
      </w:r>
      <w:r>
        <w:rPr>
          <w:rFonts w:ascii="ModusOperandi Book" w:hAnsi="ModusOperandi Book"/>
          <w:color w:val="auto"/>
        </w:rPr>
        <w:t>Sixth</w:t>
      </w:r>
      <w:r w:rsidRPr="00710005">
        <w:rPr>
          <w:rFonts w:ascii="ModusOperandi Book" w:hAnsi="ModusOperandi Book"/>
          <w:color w:val="auto"/>
        </w:rPr>
        <w:t xml:space="preserve"> stage payment</w:t>
      </w:r>
      <w:r>
        <w:rPr>
          <w:rFonts w:ascii="ModusOperandi Book" w:hAnsi="ModusOperandi Book"/>
          <w:color w:val="auto"/>
        </w:rPr>
        <w:tab/>
      </w:r>
      <w:r>
        <w:rPr>
          <w:rFonts w:ascii="ModusOperandi Book" w:hAnsi="ModusOperandi Book"/>
          <w:color w:val="auto"/>
        </w:rPr>
        <w:tab/>
      </w:r>
      <w:r>
        <w:rPr>
          <w:rFonts w:ascii="ModusOperandi Book" w:hAnsi="ModusOperandi Book"/>
          <w:color w:val="auto"/>
        </w:rPr>
        <w:tab/>
        <w:t>£6,000</w:t>
      </w:r>
    </w:p>
    <w:p w14:paraId="3C1D53FE" w14:textId="77777777" w:rsidR="0065626A" w:rsidRDefault="0065626A" w:rsidP="0065626A">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Completion of Stage 3 drawing for aluminium</w:t>
      </w:r>
    </w:p>
    <w:p w14:paraId="4C2C0247" w14:textId="77777777" w:rsidR="0065626A" w:rsidRDefault="0065626A" w:rsidP="0065626A">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 xml:space="preserve">Finalised, complete set of drawings issued to subcontractor </w:t>
      </w:r>
    </w:p>
    <w:p w14:paraId="383D7F4B" w14:textId="411F16CF" w:rsidR="0065626A" w:rsidRDefault="0065626A" w:rsidP="0065626A">
      <w:pPr>
        <w:pStyle w:val="Body"/>
        <w:tabs>
          <w:tab w:val="left" w:pos="1100"/>
          <w:tab w:val="left" w:pos="3600"/>
          <w:tab w:val="left" w:pos="4860"/>
        </w:tabs>
        <w:spacing w:line="360" w:lineRule="atLeast"/>
        <w:ind w:left="1100" w:right="19"/>
        <w:jc w:val="both"/>
        <w:rPr>
          <w:rFonts w:ascii="ModusOperandi Book" w:hAnsi="ModusOperandi Book"/>
          <w:b/>
          <w:color w:val="auto"/>
          <w:sz w:val="20"/>
        </w:rPr>
      </w:pPr>
      <w:r w:rsidRPr="00CD4E63">
        <w:rPr>
          <w:rFonts w:ascii="ModusOperandi Book" w:hAnsi="ModusOperandi Book"/>
          <w:b/>
          <w:color w:val="auto"/>
          <w:sz w:val="20"/>
        </w:rPr>
        <w:t>1</w:t>
      </w:r>
      <w:r w:rsidRPr="00CD4E63">
        <w:rPr>
          <w:rFonts w:ascii="ModusOperandi Book" w:hAnsi="ModusOperandi Book"/>
          <w:b/>
          <w:color w:val="auto"/>
          <w:sz w:val="20"/>
          <w:vertAlign w:val="superscript"/>
        </w:rPr>
        <w:t>st</w:t>
      </w:r>
      <w:r w:rsidRPr="00CD4E63">
        <w:rPr>
          <w:rFonts w:ascii="ModusOperandi Book" w:hAnsi="ModusOperandi Book"/>
          <w:b/>
          <w:color w:val="auto"/>
          <w:sz w:val="20"/>
        </w:rPr>
        <w:t xml:space="preserve"> September 2017 </w:t>
      </w:r>
    </w:p>
    <w:p w14:paraId="6597C8D8" w14:textId="77777777" w:rsidR="00BE285B" w:rsidRDefault="00BE285B" w:rsidP="00BE285B">
      <w:pPr>
        <w:pStyle w:val="Body"/>
        <w:tabs>
          <w:tab w:val="left" w:pos="1100"/>
          <w:tab w:val="left" w:pos="3600"/>
          <w:tab w:val="left" w:pos="4860"/>
        </w:tabs>
        <w:spacing w:line="360" w:lineRule="atLeast"/>
        <w:ind w:right="19"/>
        <w:jc w:val="both"/>
        <w:rPr>
          <w:rFonts w:ascii="Courier New" w:hAnsi="Courier New" w:cs="Times New Roman"/>
          <w:noProof/>
          <w:color w:val="000080"/>
          <w:sz w:val="20"/>
          <w:szCs w:val="20"/>
        </w:rPr>
      </w:pPr>
    </w:p>
    <w:p w14:paraId="2A493105" w14:textId="0B00F66A" w:rsidR="0065626A" w:rsidRDefault="00BE285B" w:rsidP="00BE285B">
      <w:pPr>
        <w:pStyle w:val="Body"/>
        <w:tabs>
          <w:tab w:val="left" w:pos="1100"/>
          <w:tab w:val="left" w:pos="3600"/>
          <w:tab w:val="left" w:pos="4860"/>
        </w:tabs>
        <w:spacing w:line="360" w:lineRule="atLeast"/>
        <w:ind w:right="19"/>
        <w:jc w:val="both"/>
        <w:rPr>
          <w:rFonts w:ascii="ModusOperandi Book" w:hAnsi="ModusOperandi Book"/>
          <w:color w:val="auto"/>
          <w:sz w:val="20"/>
        </w:rPr>
      </w:pPr>
      <w:r>
        <w:rPr>
          <w:rFonts w:ascii="Courier New" w:hAnsi="Courier New" w:cs="Times New Roman"/>
          <w:noProof/>
          <w:color w:val="000080"/>
          <w:sz w:val="20"/>
          <w:szCs w:val="20"/>
        </w:rPr>
        <w:lastRenderedPageBreak/>
        <w:tab/>
      </w:r>
      <w:r w:rsidR="0065626A">
        <w:rPr>
          <w:rFonts w:ascii="ModusOperandi Book" w:hAnsi="ModusOperandi Book"/>
          <w:color w:val="auto"/>
          <w:sz w:val="20"/>
        </w:rPr>
        <w:t xml:space="preserve">Commission Fee; Seventh stage payment </w:t>
      </w:r>
      <w:r w:rsidR="0065626A">
        <w:rPr>
          <w:rFonts w:ascii="ModusOperandi Book" w:hAnsi="ModusOperandi Book"/>
          <w:color w:val="auto"/>
          <w:sz w:val="20"/>
        </w:rPr>
        <w:tab/>
      </w:r>
      <w:r w:rsidR="0065626A">
        <w:rPr>
          <w:rFonts w:ascii="ModusOperandi Book" w:hAnsi="ModusOperandi Book"/>
          <w:color w:val="auto"/>
          <w:sz w:val="20"/>
        </w:rPr>
        <w:tab/>
      </w:r>
      <w:r w:rsidR="0065626A">
        <w:rPr>
          <w:rFonts w:ascii="ModusOperandi Book" w:hAnsi="ModusOperandi Book"/>
          <w:color w:val="auto"/>
          <w:sz w:val="20"/>
        </w:rPr>
        <w:tab/>
      </w:r>
      <w:r w:rsidR="0065626A">
        <w:rPr>
          <w:rFonts w:ascii="ModusOperandi Book" w:hAnsi="ModusOperandi Book"/>
          <w:color w:val="auto"/>
          <w:sz w:val="20"/>
        </w:rPr>
        <w:tab/>
        <w:t>£3,000</w:t>
      </w:r>
    </w:p>
    <w:p w14:paraId="6B093549" w14:textId="77777777" w:rsidR="0065626A" w:rsidRDefault="0065626A" w:rsidP="0065626A">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Date tbc on completion install of stone</w:t>
      </w:r>
    </w:p>
    <w:p w14:paraId="380CA57F" w14:textId="5B4E2488" w:rsidR="0065626A" w:rsidRDefault="0065626A" w:rsidP="0065626A">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 xml:space="preserve">Commission Fee; Eight stage payment </w:t>
      </w:r>
      <w:r>
        <w:rPr>
          <w:rFonts w:ascii="ModusOperandi Book" w:hAnsi="ModusOperandi Book"/>
          <w:color w:val="auto"/>
          <w:sz w:val="20"/>
        </w:rPr>
        <w:tab/>
      </w:r>
      <w:r>
        <w:rPr>
          <w:rFonts w:ascii="ModusOperandi Book" w:hAnsi="ModusOperandi Book"/>
          <w:color w:val="auto"/>
          <w:sz w:val="20"/>
        </w:rPr>
        <w:tab/>
      </w:r>
      <w:r>
        <w:rPr>
          <w:rFonts w:ascii="ModusOperandi Book" w:hAnsi="ModusOperandi Book"/>
          <w:color w:val="auto"/>
          <w:sz w:val="20"/>
        </w:rPr>
        <w:tab/>
      </w:r>
      <w:r>
        <w:rPr>
          <w:rFonts w:ascii="ModusOperandi Book" w:hAnsi="ModusOperandi Book"/>
          <w:color w:val="auto"/>
          <w:sz w:val="20"/>
        </w:rPr>
        <w:tab/>
        <w:t>£3,000</w:t>
      </w:r>
    </w:p>
    <w:p w14:paraId="5835C902" w14:textId="77777777" w:rsidR="0065626A" w:rsidRDefault="0065626A" w:rsidP="0065626A">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Date tbc on completion gilding of stone</w:t>
      </w:r>
    </w:p>
    <w:p w14:paraId="226D43B2" w14:textId="77777777" w:rsidR="0065626A" w:rsidRDefault="0065626A" w:rsidP="0065626A">
      <w:pPr>
        <w:pStyle w:val="Body"/>
        <w:tabs>
          <w:tab w:val="left" w:pos="1100"/>
          <w:tab w:val="left" w:pos="3600"/>
          <w:tab w:val="left" w:pos="4860"/>
        </w:tabs>
        <w:spacing w:line="360" w:lineRule="atLeast"/>
        <w:ind w:left="1100" w:right="19"/>
        <w:jc w:val="both"/>
      </w:pPr>
      <w:r>
        <w:tab/>
      </w:r>
    </w:p>
    <w:p w14:paraId="54CAC1B4" w14:textId="57F0B276" w:rsidR="0065626A" w:rsidRDefault="0065626A" w:rsidP="0065626A">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 xml:space="preserve">Commission Fee; Ninth stage payment </w:t>
      </w:r>
      <w:r>
        <w:rPr>
          <w:rFonts w:ascii="ModusOperandi Book" w:hAnsi="ModusOperandi Book"/>
          <w:color w:val="auto"/>
          <w:sz w:val="20"/>
        </w:rPr>
        <w:tab/>
      </w:r>
      <w:r>
        <w:rPr>
          <w:rFonts w:ascii="ModusOperandi Book" w:hAnsi="ModusOperandi Book"/>
          <w:color w:val="auto"/>
          <w:sz w:val="20"/>
        </w:rPr>
        <w:tab/>
      </w:r>
      <w:r>
        <w:rPr>
          <w:rFonts w:ascii="ModusOperandi Book" w:hAnsi="ModusOperandi Book"/>
          <w:color w:val="auto"/>
          <w:sz w:val="20"/>
        </w:rPr>
        <w:tab/>
      </w:r>
      <w:r>
        <w:rPr>
          <w:rFonts w:ascii="ModusOperandi Book" w:hAnsi="ModusOperandi Book"/>
          <w:color w:val="auto"/>
          <w:sz w:val="20"/>
        </w:rPr>
        <w:tab/>
        <w:t>£6,000</w:t>
      </w:r>
    </w:p>
    <w:p w14:paraId="0175FF85" w14:textId="77777777" w:rsidR="0065626A" w:rsidRDefault="0065626A" w:rsidP="0065626A">
      <w:pPr>
        <w:pStyle w:val="Body"/>
        <w:tabs>
          <w:tab w:val="left" w:pos="1100"/>
          <w:tab w:val="left" w:pos="3600"/>
          <w:tab w:val="left" w:pos="4860"/>
        </w:tabs>
        <w:spacing w:line="360" w:lineRule="atLeast"/>
        <w:ind w:left="1100" w:right="19"/>
        <w:jc w:val="both"/>
        <w:rPr>
          <w:rFonts w:ascii="ModusOperandi Book" w:hAnsi="ModusOperandi Book"/>
          <w:color w:val="auto"/>
          <w:sz w:val="20"/>
        </w:rPr>
      </w:pPr>
      <w:r>
        <w:rPr>
          <w:rFonts w:ascii="ModusOperandi Book" w:hAnsi="ModusOperandi Book"/>
          <w:color w:val="auto"/>
          <w:sz w:val="20"/>
        </w:rPr>
        <w:t xml:space="preserve">Date tbc on completion install of aluminium </w:t>
      </w:r>
    </w:p>
    <w:p w14:paraId="26D83EBA" w14:textId="77777777" w:rsidR="0065626A" w:rsidRPr="00C4360C" w:rsidRDefault="0065626A" w:rsidP="0065626A">
      <w:pPr>
        <w:pStyle w:val="BodyText"/>
      </w:pPr>
    </w:p>
    <w:p w14:paraId="50EB1BE5" w14:textId="47FB4151" w:rsidR="0065626A" w:rsidRPr="00710005" w:rsidRDefault="0065626A" w:rsidP="0065626A">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Pr>
          <w:rFonts w:ascii="ModusOperandi Book" w:hAnsi="ModusOperandi Book"/>
          <w:color w:val="auto"/>
          <w:sz w:val="20"/>
        </w:rPr>
        <w:tab/>
      </w:r>
      <w:r w:rsidRPr="00710005">
        <w:rPr>
          <w:rFonts w:ascii="ModusOperandi Book" w:hAnsi="ModusOperandi Book"/>
          <w:color w:val="auto"/>
          <w:sz w:val="20"/>
        </w:rPr>
        <w:t>Commission Fee; Final stage payment</w:t>
      </w:r>
      <w:r w:rsidRPr="00710005">
        <w:rPr>
          <w:rFonts w:ascii="ModusOperandi Book" w:hAnsi="ModusOperandi Book"/>
          <w:color w:val="auto"/>
          <w:sz w:val="20"/>
        </w:rPr>
        <w:tab/>
      </w:r>
      <w:r w:rsidRPr="00710005">
        <w:rPr>
          <w:rFonts w:ascii="ModusOperandi Book" w:hAnsi="ModusOperandi Book"/>
          <w:color w:val="auto"/>
          <w:sz w:val="20"/>
        </w:rPr>
        <w:tab/>
      </w:r>
      <w:r w:rsidRPr="00710005">
        <w:rPr>
          <w:rFonts w:ascii="ModusOperandi Book" w:hAnsi="ModusOperandi Book"/>
          <w:color w:val="auto"/>
          <w:sz w:val="20"/>
        </w:rPr>
        <w:tab/>
      </w:r>
      <w:r>
        <w:rPr>
          <w:rFonts w:ascii="ModusOperandi Book" w:hAnsi="ModusOperandi Book"/>
          <w:color w:val="auto"/>
          <w:sz w:val="20"/>
        </w:rPr>
        <w:tab/>
      </w:r>
      <w:r w:rsidRPr="00C4360C">
        <w:rPr>
          <w:rFonts w:ascii="ModusOperandi Book" w:hAnsi="ModusOperandi Book"/>
          <w:color w:val="auto"/>
          <w:sz w:val="20"/>
        </w:rPr>
        <w:t>£8,000</w:t>
      </w:r>
      <w:r w:rsidRPr="00710005">
        <w:rPr>
          <w:rFonts w:ascii="ModusOperandi Book" w:hAnsi="ModusOperandi Book"/>
          <w:color w:val="auto"/>
          <w:sz w:val="20"/>
        </w:rPr>
        <w:tab/>
        <w:t xml:space="preserve">           </w:t>
      </w:r>
    </w:p>
    <w:p w14:paraId="6699F99E" w14:textId="77777777" w:rsidR="0065626A" w:rsidRDefault="0065626A" w:rsidP="0065626A">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sidRPr="00710005">
        <w:rPr>
          <w:rFonts w:ascii="ModusOperandi Book" w:hAnsi="ModusOperandi Book"/>
          <w:color w:val="auto"/>
          <w:sz w:val="20"/>
        </w:rPr>
        <w:tab/>
        <w:t>(On satisfactory completion of installation and sign-off)</w:t>
      </w:r>
      <w:r>
        <w:rPr>
          <w:rFonts w:ascii="ModusOperandi Book" w:hAnsi="ModusOperandi Book"/>
          <w:color w:val="auto"/>
          <w:sz w:val="20"/>
        </w:rPr>
        <w:t xml:space="preserve">  </w:t>
      </w:r>
    </w:p>
    <w:p w14:paraId="3C0A0741" w14:textId="77777777" w:rsidR="0065626A" w:rsidRPr="00F73294" w:rsidRDefault="0065626A" w:rsidP="0065626A">
      <w:pPr>
        <w:pStyle w:val="Body"/>
        <w:tabs>
          <w:tab w:val="left" w:pos="1100"/>
          <w:tab w:val="left" w:pos="3600"/>
          <w:tab w:val="left" w:pos="4860"/>
        </w:tabs>
        <w:spacing w:line="360" w:lineRule="atLeast"/>
        <w:ind w:left="1100" w:right="19" w:hanging="1100"/>
        <w:jc w:val="both"/>
        <w:rPr>
          <w:rFonts w:ascii="ModusOperandi Book" w:hAnsi="ModusOperandi Book"/>
          <w:color w:val="auto"/>
          <w:sz w:val="20"/>
        </w:rPr>
      </w:pPr>
      <w:r>
        <w:rPr>
          <w:rFonts w:ascii="ModusOperandi Book" w:hAnsi="ModusOperandi Book"/>
          <w:color w:val="auto"/>
          <w:sz w:val="20"/>
        </w:rPr>
        <w:tab/>
        <w:t>June 2018 tbc</w:t>
      </w:r>
    </w:p>
    <w:p w14:paraId="68D7F7E1" w14:textId="77777777" w:rsidR="0065626A" w:rsidRPr="007538E8" w:rsidRDefault="0065626A" w:rsidP="0065626A">
      <w:pPr>
        <w:spacing w:line="360" w:lineRule="atLeast"/>
        <w:ind w:right="19"/>
        <w:rPr>
          <w:rFonts w:ascii="ModusOperandi Book" w:hAnsi="ModusOperandi Book"/>
          <w:b/>
        </w:rPr>
      </w:pPr>
    </w:p>
    <w:p w14:paraId="251E14CC" w14:textId="018494FF" w:rsidR="00305C0B" w:rsidRDefault="0065626A" w:rsidP="008B101D">
      <w:pPr>
        <w:overflowPunct/>
        <w:spacing w:line="360" w:lineRule="atLeast"/>
        <w:textAlignment w:val="auto"/>
        <w:rPr>
          <w:rFonts w:ascii="ModusOperandi Book" w:hAnsi="ModusOperandi Book" w:cs="Arial"/>
          <w:color w:val="FF0000"/>
          <w:szCs w:val="24"/>
        </w:rPr>
      </w:pPr>
      <w:r w:rsidRPr="00CD4E63">
        <w:rPr>
          <w:rFonts w:ascii="ModusOperandi Book" w:hAnsi="ModusOperandi Book" w:cs="Arial"/>
          <w:color w:val="FF0000"/>
          <w:szCs w:val="24"/>
        </w:rPr>
        <w:t xml:space="preserve">The Fee shall be or shall be deemed to be exclusive of </w:t>
      </w:r>
      <w:r w:rsidRPr="00BA0CE9">
        <w:rPr>
          <w:rFonts w:ascii="ModusOperandi Book" w:hAnsi="ModusOperandi Book" w:cs="Arial"/>
          <w:szCs w:val="24"/>
        </w:rPr>
        <w:t>all disbursements, charges or other expenses whatsoever incurred or to be incurred by the Artist in connection wit</w:t>
      </w:r>
      <w:r>
        <w:rPr>
          <w:rFonts w:ascii="ModusOperandi Book" w:hAnsi="ModusOperandi Book" w:cs="Arial"/>
          <w:szCs w:val="24"/>
        </w:rPr>
        <w:t xml:space="preserve">h the provision of the Services </w:t>
      </w:r>
      <w:r>
        <w:rPr>
          <w:rFonts w:ascii="ModusOperandi Book" w:hAnsi="ModusOperandi Book" w:cs="Arial"/>
          <w:color w:val="FF0000"/>
          <w:szCs w:val="24"/>
        </w:rPr>
        <w:t xml:space="preserve">which </w:t>
      </w:r>
      <w:r w:rsidRPr="00267D5E">
        <w:rPr>
          <w:rFonts w:ascii="ModusOperandi Book" w:hAnsi="ModusOperandi Book" w:cs="Arial"/>
          <w:color w:val="FF0000"/>
          <w:szCs w:val="24"/>
        </w:rPr>
        <w:t>shall come out of the total sum for the project</w:t>
      </w:r>
      <w:r>
        <w:rPr>
          <w:rFonts w:ascii="ModusOperandi Book" w:hAnsi="ModusOperandi Book" w:cs="Arial"/>
          <w:color w:val="FF0000"/>
          <w:szCs w:val="24"/>
        </w:rPr>
        <w:t xml:space="preserve"> up to</w:t>
      </w:r>
      <w:r w:rsidRPr="00267D5E">
        <w:rPr>
          <w:rFonts w:ascii="ModusOperandi Book" w:hAnsi="ModusOperandi Book" w:cs="Arial"/>
          <w:color w:val="FF0000"/>
          <w:szCs w:val="24"/>
        </w:rPr>
        <w:t xml:space="preserve"> the agreed level</w:t>
      </w:r>
      <w:r>
        <w:rPr>
          <w:rFonts w:ascii="ModusOperandi Book" w:hAnsi="ModusOperandi Book" w:cs="Arial"/>
          <w:color w:val="FF0000"/>
          <w:szCs w:val="24"/>
        </w:rPr>
        <w:t>.</w:t>
      </w:r>
    </w:p>
    <w:p w14:paraId="06D7026C" w14:textId="77777777" w:rsidR="0065626A" w:rsidRDefault="0065626A" w:rsidP="008B101D">
      <w:pPr>
        <w:overflowPunct/>
        <w:spacing w:line="360" w:lineRule="atLeast"/>
        <w:textAlignment w:val="auto"/>
        <w:rPr>
          <w:rFonts w:ascii="ModusOperandi Book" w:hAnsi="ModusOperandi Book"/>
        </w:rPr>
      </w:pPr>
    </w:p>
    <w:p w14:paraId="48ABC712" w14:textId="13A8944B" w:rsidR="008B101D" w:rsidRPr="007538E8" w:rsidRDefault="008B101D" w:rsidP="008B101D">
      <w:pPr>
        <w:overflowPunct/>
        <w:spacing w:line="360" w:lineRule="atLeast"/>
        <w:textAlignment w:val="auto"/>
        <w:rPr>
          <w:rFonts w:ascii="ModusOperandi Book" w:hAnsi="ModusOperandi Book"/>
        </w:rPr>
      </w:pPr>
      <w:r>
        <w:rPr>
          <w:rFonts w:ascii="ModusOperandi Book" w:hAnsi="ModusOperandi Book"/>
        </w:rPr>
        <w:t xml:space="preserve">All </w:t>
      </w:r>
      <w:r w:rsidR="0066059D">
        <w:rPr>
          <w:rFonts w:ascii="ModusOperandi Book" w:hAnsi="ModusOperandi Book"/>
        </w:rPr>
        <w:t xml:space="preserve">sums </w:t>
      </w:r>
      <w:r>
        <w:rPr>
          <w:rFonts w:ascii="ModusOperandi Book" w:hAnsi="ModusOperandi Book"/>
        </w:rPr>
        <w:t>are exclusive of VAT.</w:t>
      </w:r>
    </w:p>
    <w:p w14:paraId="0100DA28" w14:textId="77777777" w:rsidR="008B101D" w:rsidRPr="005D19C7" w:rsidRDefault="008B101D" w:rsidP="008B101D">
      <w:pPr>
        <w:overflowPunct/>
        <w:spacing w:line="360" w:lineRule="atLeast"/>
        <w:textAlignment w:val="auto"/>
        <w:rPr>
          <w:rFonts w:ascii="ModusOperandi Book" w:hAnsi="ModusOperandi Book"/>
        </w:rPr>
      </w:pPr>
      <w:r w:rsidRPr="005D19C7">
        <w:rPr>
          <w:rFonts w:ascii="ModusOperandi Book" w:hAnsi="ModusOperandi Book"/>
        </w:rPr>
        <w:t xml:space="preserve">   </w:t>
      </w:r>
    </w:p>
    <w:p w14:paraId="16A50CAF" w14:textId="77777777" w:rsidR="00824A00" w:rsidRDefault="00824A00" w:rsidP="00824A00">
      <w:pPr>
        <w:spacing w:line="360" w:lineRule="atLeast"/>
        <w:ind w:left="1092" w:right="19" w:hanging="12"/>
        <w:rPr>
          <w:rFonts w:ascii="ModusOperandi Book" w:hAnsi="ModusOperandi Book"/>
          <w:b/>
          <w:color w:val="FF0000"/>
          <w:highlight w:val="yellow"/>
        </w:rPr>
      </w:pPr>
    </w:p>
    <w:p w14:paraId="18BDD121" w14:textId="2E1EE85F" w:rsidR="008B101D" w:rsidRPr="005D19C7" w:rsidRDefault="008B101D" w:rsidP="008B101D">
      <w:pPr>
        <w:overflowPunct/>
        <w:spacing w:line="360" w:lineRule="atLeast"/>
        <w:textAlignment w:val="auto"/>
        <w:rPr>
          <w:rFonts w:ascii="ModusOperandi Book" w:hAnsi="ModusOperandi Book"/>
        </w:rPr>
      </w:pPr>
      <w:bookmarkStart w:id="149" w:name="_DV_M312"/>
      <w:bookmarkEnd w:id="149"/>
    </w:p>
    <w:p w14:paraId="450C92FD" w14:textId="77777777" w:rsidR="008B101D" w:rsidRDefault="008B101D" w:rsidP="008B101D">
      <w:pPr>
        <w:overflowPunct/>
        <w:spacing w:line="360" w:lineRule="atLeast"/>
        <w:textAlignment w:val="auto"/>
        <w:rPr>
          <w:rFonts w:ascii="ModusOperandi Book" w:hAnsi="ModusOperandi Book"/>
        </w:rPr>
      </w:pPr>
      <w:r w:rsidRPr="005D19C7">
        <w:rPr>
          <w:rFonts w:ascii="ModusOperandi Book" w:hAnsi="ModusOperandi Book"/>
        </w:rPr>
        <w:t xml:space="preserve"> </w:t>
      </w:r>
    </w:p>
    <w:p w14:paraId="0E6FDB80" w14:textId="14C8EA09" w:rsidR="008B101D" w:rsidRDefault="008B101D" w:rsidP="008B101D">
      <w:pPr>
        <w:overflowPunct/>
        <w:spacing w:line="360" w:lineRule="atLeast"/>
        <w:textAlignment w:val="auto"/>
        <w:rPr>
          <w:rFonts w:ascii="ModusOperandi Book" w:hAnsi="ModusOperandi Book"/>
        </w:rPr>
      </w:pPr>
      <w:r>
        <w:rPr>
          <w:rFonts w:ascii="ModusOperandi Book" w:hAnsi="ModusOperandi Book"/>
        </w:rPr>
        <w:br w:type="page"/>
      </w:r>
      <w:r>
        <w:rPr>
          <w:rFonts w:ascii="ModusOperandi Book" w:hAnsi="ModusOperandi Book"/>
          <w:b/>
        </w:rPr>
        <w:lastRenderedPageBreak/>
        <w:t xml:space="preserve">SCHEDULE </w:t>
      </w:r>
      <w:r w:rsidR="005841EF">
        <w:rPr>
          <w:rFonts w:ascii="ModusOperandi Book" w:hAnsi="ModusOperandi Book"/>
          <w:b/>
        </w:rPr>
        <w:t>5</w:t>
      </w:r>
    </w:p>
    <w:p w14:paraId="744488BA" w14:textId="77777777" w:rsidR="008B101D" w:rsidRDefault="008B101D" w:rsidP="008B101D">
      <w:pPr>
        <w:overflowPunct/>
        <w:spacing w:line="360" w:lineRule="atLeast"/>
        <w:textAlignment w:val="auto"/>
        <w:rPr>
          <w:rFonts w:ascii="ModusOperandi Book" w:hAnsi="ModusOperandi Book"/>
        </w:rPr>
      </w:pPr>
    </w:p>
    <w:p w14:paraId="0904EC23" w14:textId="2BA51DDB" w:rsidR="000B5D92" w:rsidRPr="000B5D92" w:rsidRDefault="008B101D" w:rsidP="000B5D92">
      <w:pPr>
        <w:rPr>
          <w:rFonts w:ascii="ModusOperandi Book" w:hAnsi="ModusOperandi Book"/>
          <w:b/>
        </w:rPr>
      </w:pPr>
      <w:r w:rsidRPr="00881D83">
        <w:rPr>
          <w:rFonts w:ascii="ModusOperandi Book" w:hAnsi="ModusOperandi Book"/>
          <w:b/>
        </w:rPr>
        <w:t>BRIEF</w:t>
      </w:r>
      <w:r w:rsidR="000B5D92">
        <w:rPr>
          <w:rFonts w:ascii="ModusOperandi Book" w:hAnsi="ModusOperandi Book"/>
          <w:b/>
        </w:rPr>
        <w:t xml:space="preserve"> TO ARTIST </w:t>
      </w:r>
      <w:r w:rsidR="0086646E">
        <w:rPr>
          <w:rFonts w:ascii="ModusOperandi Book" w:hAnsi="ModusOperandi Book"/>
          <w:b/>
        </w:rPr>
        <w:t xml:space="preserve">AND </w:t>
      </w:r>
      <w:r w:rsidR="000B5D92" w:rsidRPr="000B5D92">
        <w:rPr>
          <w:rFonts w:ascii="ModusOperandi Book" w:hAnsi="ModusOperandi Book"/>
          <w:b/>
        </w:rPr>
        <w:t xml:space="preserve">ARTISTS PROPOSAL </w:t>
      </w:r>
    </w:p>
    <w:p w14:paraId="043E2F80" w14:textId="360F6E3D" w:rsidR="008B101D" w:rsidRPr="00881D83" w:rsidRDefault="008B101D" w:rsidP="008B101D">
      <w:pPr>
        <w:overflowPunct/>
        <w:spacing w:line="360" w:lineRule="atLeast"/>
        <w:textAlignment w:val="auto"/>
        <w:rPr>
          <w:rFonts w:ascii="ModusOperandi Book" w:hAnsi="ModusOperandi Book"/>
          <w:b/>
        </w:rPr>
      </w:pPr>
    </w:p>
    <w:p w14:paraId="60B0F294" w14:textId="679EDE15" w:rsidR="008B101D" w:rsidRPr="00CC74AC" w:rsidRDefault="008B101D" w:rsidP="008B101D">
      <w:pPr>
        <w:overflowPunct/>
        <w:spacing w:line="360" w:lineRule="atLeast"/>
        <w:textAlignment w:val="auto"/>
        <w:rPr>
          <w:rFonts w:ascii="ModusOperandi Book" w:hAnsi="ModusOperandi Book"/>
          <w:b/>
        </w:rPr>
      </w:pPr>
      <w:r w:rsidRPr="00CC74AC">
        <w:rPr>
          <w:rFonts w:ascii="ModusOperandi Book" w:hAnsi="ModusOperandi Book"/>
          <w:b/>
        </w:rPr>
        <w:t xml:space="preserve">APPOINTMENT OF ARTIST BY THE CROWN ESTATE FOR A COMMISSIONED </w:t>
      </w:r>
      <w:r>
        <w:rPr>
          <w:rFonts w:ascii="ModusOperandi Book" w:hAnsi="ModusOperandi Book"/>
          <w:b/>
        </w:rPr>
        <w:t xml:space="preserve">PERMANENT </w:t>
      </w:r>
      <w:r w:rsidR="0059629F">
        <w:rPr>
          <w:rFonts w:ascii="ModusOperandi Book" w:hAnsi="ModusOperandi Book"/>
          <w:b/>
        </w:rPr>
        <w:t xml:space="preserve">WORK OF ART AT </w:t>
      </w:r>
      <w:r w:rsidR="005C12AB">
        <w:rPr>
          <w:rFonts w:ascii="ModusOperandi Book" w:hAnsi="ModusOperandi Book"/>
          <w:b/>
        </w:rPr>
        <w:t>Duke’s Court St James’s, Duke Street, London SW1Y</w:t>
      </w:r>
    </w:p>
    <w:p w14:paraId="7F56F0A1" w14:textId="77777777" w:rsidR="008B101D" w:rsidRPr="005D19C7" w:rsidRDefault="008B101D" w:rsidP="008B101D">
      <w:pPr>
        <w:overflowPunct/>
        <w:spacing w:line="360" w:lineRule="atLeast"/>
        <w:textAlignment w:val="auto"/>
        <w:rPr>
          <w:rFonts w:ascii="ModusOperandi Book" w:hAnsi="ModusOperandi Book"/>
        </w:rPr>
      </w:pPr>
    </w:p>
    <w:p w14:paraId="455A3AA9" w14:textId="1BD74B50" w:rsidR="008B101D" w:rsidRPr="005D19C7" w:rsidRDefault="008B101D" w:rsidP="008B101D">
      <w:pPr>
        <w:overflowPunct/>
        <w:spacing w:line="360" w:lineRule="atLeast"/>
        <w:textAlignment w:val="auto"/>
        <w:rPr>
          <w:rFonts w:ascii="ModusOperandi Book" w:hAnsi="ModusOperandi Book"/>
        </w:rPr>
      </w:pPr>
      <w:r w:rsidRPr="005D19C7">
        <w:rPr>
          <w:rFonts w:ascii="ModusOperandi Book" w:hAnsi="ModusOperandi Book"/>
        </w:rPr>
        <w:t xml:space="preserve">Artist </w:t>
      </w:r>
      <w:r>
        <w:rPr>
          <w:rFonts w:ascii="ModusOperandi Book" w:hAnsi="ModusOperandi Book"/>
        </w:rPr>
        <w:tab/>
      </w:r>
      <w:r>
        <w:rPr>
          <w:rFonts w:ascii="ModusOperandi Book" w:hAnsi="ModusOperandi Book"/>
        </w:rPr>
        <w:tab/>
      </w:r>
      <w:r>
        <w:rPr>
          <w:rFonts w:ascii="ModusOperandi Book" w:hAnsi="ModusOperandi Book"/>
        </w:rPr>
        <w:tab/>
      </w:r>
      <w:r w:rsidR="005C12AB">
        <w:rPr>
          <w:rFonts w:ascii="ModusOperandi Book" w:hAnsi="ModusOperandi Book"/>
        </w:rPr>
        <w:t>Jacqueline Poncelet</w:t>
      </w:r>
    </w:p>
    <w:p w14:paraId="31894E12" w14:textId="77777777" w:rsidR="008B101D" w:rsidRDefault="008B101D" w:rsidP="008B101D">
      <w:pPr>
        <w:overflowPunct/>
        <w:spacing w:line="360" w:lineRule="atLeast"/>
        <w:textAlignment w:val="auto"/>
        <w:rPr>
          <w:rFonts w:ascii="ModusOperandi Book" w:hAnsi="ModusOperandi Book"/>
        </w:rPr>
      </w:pPr>
      <w:r w:rsidRPr="005D19C7">
        <w:rPr>
          <w:rFonts w:ascii="ModusOperandi Book" w:hAnsi="ModusOperandi Book"/>
        </w:rPr>
        <w:t>Client</w:t>
      </w:r>
      <w:r>
        <w:rPr>
          <w:rFonts w:ascii="ModusOperandi Book" w:hAnsi="ModusOperandi Book"/>
        </w:rPr>
        <w:tab/>
      </w:r>
      <w:r>
        <w:rPr>
          <w:rFonts w:ascii="ModusOperandi Book" w:hAnsi="ModusOperandi Book"/>
        </w:rPr>
        <w:tab/>
      </w:r>
      <w:r>
        <w:rPr>
          <w:rFonts w:ascii="ModusOperandi Book" w:hAnsi="ModusOperandi Book"/>
        </w:rPr>
        <w:tab/>
        <w:t xml:space="preserve">The Crown Estate </w:t>
      </w:r>
      <w:r w:rsidRPr="005D19C7">
        <w:rPr>
          <w:rFonts w:ascii="ModusOperandi Book" w:hAnsi="ModusOperandi Book"/>
        </w:rPr>
        <w:t xml:space="preserve"> </w:t>
      </w:r>
    </w:p>
    <w:p w14:paraId="7B84D8DC" w14:textId="131B6E7D" w:rsidR="008B101D" w:rsidRPr="005D19C7" w:rsidRDefault="008B101D" w:rsidP="008B101D">
      <w:pPr>
        <w:overflowPunct/>
        <w:spacing w:line="360" w:lineRule="atLeast"/>
        <w:textAlignment w:val="auto"/>
        <w:rPr>
          <w:rFonts w:ascii="ModusOperandi Book" w:hAnsi="ModusOperandi Book"/>
        </w:rPr>
      </w:pPr>
      <w:r w:rsidRPr="005D19C7">
        <w:rPr>
          <w:rFonts w:ascii="ModusOperandi Book" w:hAnsi="ModusOperandi Book"/>
        </w:rPr>
        <w:t xml:space="preserve">Art Consultant </w:t>
      </w:r>
      <w:r w:rsidR="005841EF">
        <w:rPr>
          <w:rFonts w:ascii="ModusOperandi Book" w:hAnsi="ModusOperandi Book"/>
        </w:rPr>
        <w:tab/>
      </w:r>
      <w:r w:rsidR="005841EF">
        <w:rPr>
          <w:rFonts w:ascii="ModusOperandi Book" w:hAnsi="ModusOperandi Book"/>
        </w:rPr>
        <w:tab/>
      </w:r>
      <w:r w:rsidRPr="005D19C7">
        <w:rPr>
          <w:rFonts w:ascii="ModusOperandi Book" w:hAnsi="ModusOperandi Book"/>
        </w:rPr>
        <w:t>Modus Operandi</w:t>
      </w:r>
    </w:p>
    <w:p w14:paraId="0BDC8713" w14:textId="6473A6D5" w:rsidR="000B5D92" w:rsidRPr="00947893" w:rsidRDefault="000B5D92" w:rsidP="000B5D92">
      <w:pPr>
        <w:overflowPunct/>
        <w:spacing w:line="360" w:lineRule="atLeast"/>
        <w:ind w:left="2127" w:hanging="2127"/>
        <w:textAlignment w:val="auto"/>
        <w:rPr>
          <w:rFonts w:ascii="ModusOperandi Book" w:hAnsi="ModusOperandi Book"/>
        </w:rPr>
      </w:pPr>
      <w:r>
        <w:rPr>
          <w:rFonts w:ascii="ModusOperandi Book" w:hAnsi="ModusOperandi Book"/>
        </w:rPr>
        <w:t xml:space="preserve">Contractor </w:t>
      </w:r>
      <w:r>
        <w:rPr>
          <w:rFonts w:ascii="ModusOperandi Book" w:hAnsi="ModusOperandi Book"/>
        </w:rPr>
        <w:tab/>
      </w:r>
      <w:r w:rsidR="005C12AB" w:rsidRPr="005C12AB">
        <w:rPr>
          <w:rFonts w:ascii="ModusOperandi Book" w:hAnsi="ModusOperandi Book"/>
          <w:bCs/>
          <w:lang w:val="en-US"/>
        </w:rPr>
        <w:t>Skanska</w:t>
      </w:r>
    </w:p>
    <w:p w14:paraId="33475C70" w14:textId="07E6C519" w:rsidR="00300B57" w:rsidRPr="0059629F" w:rsidRDefault="00410947" w:rsidP="000B5D92">
      <w:pPr>
        <w:overflowPunct/>
        <w:spacing w:line="360" w:lineRule="atLeast"/>
        <w:ind w:left="2127" w:hanging="2127"/>
        <w:textAlignment w:val="auto"/>
        <w:rPr>
          <w:rFonts w:ascii="ModusOperandi Book" w:hAnsi="ModusOperandi Book"/>
          <w:color w:val="FF0000"/>
        </w:rPr>
      </w:pPr>
      <w:r>
        <w:rPr>
          <w:rFonts w:ascii="ModusOperandi Book" w:hAnsi="ModusOperandi Book"/>
        </w:rPr>
        <w:t>Sub-Contractor/s</w:t>
      </w:r>
      <w:r w:rsidR="000B5D92">
        <w:rPr>
          <w:rFonts w:ascii="ModusOperandi Book" w:hAnsi="ModusOperandi Book"/>
        </w:rPr>
        <w:tab/>
      </w:r>
      <w:r>
        <w:rPr>
          <w:rFonts w:ascii="ModusOperandi Book" w:hAnsi="ModusOperandi Book" w:cs="Arial"/>
          <w:bCs/>
          <w:noProof w:val="0"/>
          <w:color w:val="000000" w:themeColor="text1"/>
          <w:szCs w:val="24"/>
          <w:lang w:val="en-US" w:eastAsia="zh-CN"/>
        </w:rPr>
        <w:t>tbc</w:t>
      </w:r>
    </w:p>
    <w:p w14:paraId="0FBB859E" w14:textId="6D42E997" w:rsidR="008B101D" w:rsidRDefault="008B101D" w:rsidP="008B101D">
      <w:pPr>
        <w:overflowPunct/>
        <w:spacing w:line="360" w:lineRule="atLeast"/>
        <w:textAlignment w:val="auto"/>
        <w:rPr>
          <w:rFonts w:ascii="ModusOperandi Book" w:hAnsi="ModusOperandi Book"/>
        </w:rPr>
      </w:pPr>
      <w:r>
        <w:rPr>
          <w:rFonts w:ascii="ModusOperandi Book" w:hAnsi="ModusOperandi Book"/>
        </w:rPr>
        <w:t xml:space="preserve">Location </w:t>
      </w:r>
      <w:r w:rsidR="00300B57">
        <w:rPr>
          <w:rFonts w:ascii="ModusOperandi Book" w:hAnsi="ModusOperandi Book"/>
        </w:rPr>
        <w:tab/>
      </w:r>
      <w:r w:rsidR="00300B57">
        <w:rPr>
          <w:rFonts w:ascii="ModusOperandi Book" w:hAnsi="ModusOperandi Book"/>
        </w:rPr>
        <w:tab/>
      </w:r>
      <w:r w:rsidR="005C12AB">
        <w:rPr>
          <w:rFonts w:ascii="ModusOperandi Book" w:hAnsi="ModusOperandi Book"/>
        </w:rPr>
        <w:t>Duke Street, St James’</w:t>
      </w:r>
    </w:p>
    <w:p w14:paraId="2801B8EC" w14:textId="5762C7ED" w:rsidR="008B101D" w:rsidRDefault="008B101D" w:rsidP="008B101D">
      <w:pPr>
        <w:overflowPunct/>
        <w:spacing w:line="360" w:lineRule="atLeast"/>
        <w:textAlignment w:val="auto"/>
        <w:rPr>
          <w:rFonts w:ascii="ModusOperandi Book" w:hAnsi="ModusOperandi Book"/>
        </w:rPr>
      </w:pPr>
      <w:r>
        <w:rPr>
          <w:rFonts w:ascii="ModusOperandi Book" w:hAnsi="ModusOperandi Book"/>
        </w:rPr>
        <w:t xml:space="preserve">Project </w:t>
      </w:r>
      <w:r w:rsidRPr="005D19C7">
        <w:rPr>
          <w:rFonts w:ascii="ModusOperandi Book" w:hAnsi="ModusOperandi Book"/>
        </w:rPr>
        <w:t>Site</w:t>
      </w:r>
      <w:r>
        <w:rPr>
          <w:rFonts w:ascii="ModusOperandi Book" w:hAnsi="ModusOperandi Book"/>
        </w:rPr>
        <w:tab/>
      </w:r>
      <w:r>
        <w:rPr>
          <w:rFonts w:ascii="ModusOperandi Book" w:hAnsi="ModusOperandi Book"/>
        </w:rPr>
        <w:tab/>
      </w:r>
      <w:r w:rsidR="005C12AB" w:rsidRPr="005C12AB">
        <w:rPr>
          <w:rFonts w:ascii="ModusOperandi Book" w:hAnsi="ModusOperandi Book"/>
        </w:rPr>
        <w:t>Duke’s Court St James’s</w:t>
      </w:r>
    </w:p>
    <w:p w14:paraId="544B658D" w14:textId="77777777" w:rsidR="00DF439B" w:rsidRDefault="00DF439B" w:rsidP="008B101D">
      <w:pPr>
        <w:overflowPunct/>
        <w:spacing w:line="360" w:lineRule="atLeast"/>
        <w:textAlignment w:val="auto"/>
        <w:rPr>
          <w:rFonts w:ascii="ModusOperandi Book" w:hAnsi="ModusOperandi Book"/>
        </w:rPr>
      </w:pPr>
    </w:p>
    <w:p w14:paraId="0698B077" w14:textId="6B83AB76" w:rsidR="00E132C7" w:rsidRPr="00947893" w:rsidRDefault="00E132C7" w:rsidP="008B101D">
      <w:pPr>
        <w:overflowPunct/>
        <w:spacing w:line="360" w:lineRule="atLeast"/>
        <w:textAlignment w:val="auto"/>
        <w:rPr>
          <w:rFonts w:ascii="ModusOperandi Book" w:hAnsi="ModusOperandi Book"/>
          <w:highlight w:val="yellow"/>
        </w:rPr>
      </w:pPr>
      <w:r>
        <w:rPr>
          <w:rFonts w:ascii="ModusOperandi Book" w:hAnsi="ModusOperandi Book"/>
        </w:rPr>
        <w:t>The site for the Artwork comprises three areas</w:t>
      </w:r>
      <w:r w:rsidR="00DF439B">
        <w:rPr>
          <w:rFonts w:ascii="ModusOperandi Book" w:hAnsi="ModusOperandi Book"/>
        </w:rPr>
        <w:t xml:space="preserve"> of Duke’s Court St James’s:</w:t>
      </w:r>
    </w:p>
    <w:p w14:paraId="16E8EFC5" w14:textId="044EFA2B" w:rsidR="008B101D" w:rsidRDefault="008B101D" w:rsidP="005C12AB">
      <w:pPr>
        <w:overflowPunct/>
        <w:spacing w:line="360" w:lineRule="atLeast"/>
        <w:ind w:left="2160" w:hanging="2160"/>
        <w:textAlignment w:val="auto"/>
        <w:rPr>
          <w:rFonts w:ascii="ModusOperandi Book" w:hAnsi="ModusOperandi Book"/>
          <w:sz w:val="22"/>
          <w:szCs w:val="22"/>
          <w:lang w:val="en-US"/>
        </w:rPr>
      </w:pPr>
      <w:r w:rsidRPr="00947893">
        <w:rPr>
          <w:rFonts w:ascii="ModusOperandi Book" w:hAnsi="ModusOperandi Book"/>
          <w:highlight w:val="yellow"/>
        </w:rPr>
        <w:t xml:space="preserve">Dimensions </w:t>
      </w:r>
      <w:r w:rsidR="002F37EF">
        <w:rPr>
          <w:rFonts w:ascii="ModusOperandi Book" w:hAnsi="ModusOperandi Book"/>
          <w:highlight w:val="yellow"/>
        </w:rPr>
        <w:t>tbc</w:t>
      </w:r>
      <w:r w:rsidRPr="00947893">
        <w:rPr>
          <w:rFonts w:ascii="ModusOperandi Book" w:hAnsi="ModusOperandi Book"/>
          <w:highlight w:val="yellow"/>
        </w:rPr>
        <w:tab/>
      </w:r>
      <w:r w:rsidR="005C12AB">
        <w:rPr>
          <w:rFonts w:ascii="ModusOperandi Book" w:hAnsi="ModusOperandi Book"/>
        </w:rPr>
        <w:t xml:space="preserve">1) </w:t>
      </w:r>
      <w:r w:rsidR="005C12AB">
        <w:rPr>
          <w:rFonts w:ascii="ModusOperandi Book" w:hAnsi="ModusOperandi Book"/>
          <w:sz w:val="22"/>
          <w:szCs w:val="22"/>
          <w:lang w:val="en-US"/>
        </w:rPr>
        <w:t xml:space="preserve">Gates and </w:t>
      </w:r>
      <w:r w:rsidR="00E132C7">
        <w:rPr>
          <w:rFonts w:ascii="ModusOperandi Book" w:hAnsi="ModusOperandi Book"/>
          <w:sz w:val="22"/>
          <w:szCs w:val="22"/>
          <w:lang w:val="en-US"/>
        </w:rPr>
        <w:t>p</w:t>
      </w:r>
      <w:r w:rsidR="005C12AB">
        <w:rPr>
          <w:rFonts w:ascii="ModusOperandi Book" w:hAnsi="ModusOperandi Book"/>
          <w:sz w:val="22"/>
          <w:szCs w:val="22"/>
          <w:lang w:val="en-US"/>
        </w:rPr>
        <w:t xml:space="preserve">anel </w:t>
      </w:r>
      <w:r w:rsidR="00DF439B">
        <w:rPr>
          <w:rFonts w:ascii="ModusOperandi Book" w:hAnsi="ModusOperandi Book"/>
          <w:sz w:val="22"/>
          <w:szCs w:val="22"/>
          <w:lang w:val="en-US"/>
        </w:rPr>
        <w:t xml:space="preserve">above spandrel </w:t>
      </w:r>
      <w:r w:rsidR="00E132C7">
        <w:rPr>
          <w:rFonts w:ascii="ModusOperandi Book" w:hAnsi="ModusOperandi Book"/>
          <w:sz w:val="22"/>
          <w:szCs w:val="22"/>
          <w:lang w:val="en-US"/>
        </w:rPr>
        <w:t>over entrance: Duke Street, St James’s</w:t>
      </w:r>
    </w:p>
    <w:p w14:paraId="58A9D806" w14:textId="19AA4270" w:rsidR="005C12AB" w:rsidRPr="00DF439B" w:rsidRDefault="005C12AB" w:rsidP="005C12AB">
      <w:pPr>
        <w:overflowPunct/>
        <w:spacing w:line="360" w:lineRule="atLeast"/>
        <w:ind w:left="2160" w:hanging="2160"/>
        <w:textAlignment w:val="auto"/>
        <w:rPr>
          <w:rFonts w:ascii="ModusOperandi Book" w:hAnsi="ModusOperandi Book"/>
          <w:color w:val="FF0000"/>
          <w:sz w:val="22"/>
          <w:szCs w:val="22"/>
          <w:lang w:val="en-US"/>
        </w:rPr>
      </w:pPr>
      <w:r>
        <w:rPr>
          <w:rFonts w:ascii="ModusOperandi Book" w:hAnsi="ModusOperandi Book"/>
          <w:sz w:val="22"/>
          <w:szCs w:val="22"/>
          <w:lang w:val="en-US"/>
        </w:rPr>
        <w:tab/>
        <w:t>2) Splay Corner</w:t>
      </w:r>
      <w:r w:rsidR="00DF439B">
        <w:rPr>
          <w:rFonts w:ascii="ModusOperandi Book" w:hAnsi="ModusOperandi Book"/>
          <w:sz w:val="22"/>
          <w:szCs w:val="22"/>
          <w:lang w:val="en-US"/>
        </w:rPr>
        <w:t xml:space="preserve"> stone reveals</w:t>
      </w:r>
      <w:r>
        <w:rPr>
          <w:rFonts w:ascii="ModusOperandi Book" w:hAnsi="ModusOperandi Book"/>
          <w:sz w:val="22"/>
          <w:szCs w:val="22"/>
          <w:lang w:val="en-US"/>
        </w:rPr>
        <w:t xml:space="preserve"> – </w:t>
      </w:r>
      <w:r w:rsidR="00DF439B">
        <w:rPr>
          <w:rFonts w:ascii="ModusOperandi Book" w:hAnsi="ModusOperandi Book"/>
          <w:sz w:val="22"/>
          <w:szCs w:val="22"/>
          <w:lang w:val="en-US"/>
        </w:rPr>
        <w:t xml:space="preserve">Artist’s drawing </w:t>
      </w:r>
      <w:r>
        <w:rPr>
          <w:rFonts w:ascii="ModusOperandi Book" w:hAnsi="ModusOperandi Book"/>
          <w:sz w:val="22"/>
          <w:szCs w:val="22"/>
          <w:lang w:val="en-US"/>
        </w:rPr>
        <w:t>c</w:t>
      </w:r>
      <w:r w:rsidR="00DF439B">
        <w:rPr>
          <w:rFonts w:ascii="ModusOperandi Book" w:hAnsi="ModusOperandi Book"/>
          <w:sz w:val="22"/>
          <w:szCs w:val="22"/>
          <w:lang w:val="en-US"/>
        </w:rPr>
        <w:t>nc cut stone with</w:t>
      </w:r>
      <w:r>
        <w:rPr>
          <w:rFonts w:ascii="ModusOperandi Book" w:hAnsi="ModusOperandi Book"/>
          <w:sz w:val="22"/>
          <w:szCs w:val="22"/>
          <w:lang w:val="en-US"/>
        </w:rPr>
        <w:t xml:space="preserve"> inlaid gold leaf </w:t>
      </w:r>
      <w:r w:rsidR="00DF439B">
        <w:rPr>
          <w:rFonts w:ascii="ModusOperandi Book" w:hAnsi="ModusOperandi Book"/>
          <w:sz w:val="22"/>
          <w:szCs w:val="22"/>
          <w:lang w:val="en-US"/>
        </w:rPr>
        <w:t xml:space="preserve">into and around cuts at </w:t>
      </w:r>
      <w:r>
        <w:rPr>
          <w:rFonts w:ascii="ModusOperandi Book" w:hAnsi="ModusOperandi Book"/>
          <w:sz w:val="22"/>
          <w:szCs w:val="22"/>
          <w:lang w:val="en-US"/>
        </w:rPr>
        <w:t xml:space="preserve">reveals </w:t>
      </w:r>
      <w:r w:rsidR="00E132C7">
        <w:rPr>
          <w:rFonts w:ascii="ModusOperandi Book" w:hAnsi="ModusOperandi Book"/>
          <w:sz w:val="22"/>
          <w:szCs w:val="22"/>
          <w:lang w:val="en-US"/>
        </w:rPr>
        <w:t xml:space="preserve">of three windows </w:t>
      </w:r>
      <w:r>
        <w:rPr>
          <w:rFonts w:ascii="ModusOperandi Book" w:hAnsi="ModusOperandi Book"/>
          <w:sz w:val="22"/>
          <w:szCs w:val="22"/>
          <w:lang w:val="en-US"/>
        </w:rPr>
        <w:t>at 1</w:t>
      </w:r>
      <w:r w:rsidRPr="005C12AB">
        <w:rPr>
          <w:rFonts w:ascii="ModusOperandi Book" w:hAnsi="ModusOperandi Book"/>
          <w:sz w:val="22"/>
          <w:szCs w:val="22"/>
          <w:vertAlign w:val="superscript"/>
          <w:lang w:val="en-US"/>
        </w:rPr>
        <w:t>st</w:t>
      </w:r>
      <w:r>
        <w:rPr>
          <w:rFonts w:ascii="ModusOperandi Book" w:hAnsi="ModusOperandi Book"/>
          <w:sz w:val="22"/>
          <w:szCs w:val="22"/>
          <w:lang w:val="en-US"/>
        </w:rPr>
        <w:t>, 2</w:t>
      </w:r>
      <w:r w:rsidRPr="005C12AB">
        <w:rPr>
          <w:rFonts w:ascii="ModusOperandi Book" w:hAnsi="ModusOperandi Book"/>
          <w:sz w:val="22"/>
          <w:szCs w:val="22"/>
          <w:vertAlign w:val="superscript"/>
          <w:lang w:val="en-US"/>
        </w:rPr>
        <w:t>nd</w:t>
      </w:r>
      <w:r>
        <w:rPr>
          <w:rFonts w:ascii="ModusOperandi Book" w:hAnsi="ModusOperandi Book"/>
          <w:sz w:val="22"/>
          <w:szCs w:val="22"/>
          <w:lang w:val="en-US"/>
        </w:rPr>
        <w:t xml:space="preserve"> and 4</w:t>
      </w:r>
      <w:r w:rsidRPr="005C12AB">
        <w:rPr>
          <w:rFonts w:ascii="ModusOperandi Book" w:hAnsi="ModusOperandi Book"/>
          <w:sz w:val="22"/>
          <w:szCs w:val="22"/>
          <w:vertAlign w:val="superscript"/>
          <w:lang w:val="en-US"/>
        </w:rPr>
        <w:t>th</w:t>
      </w:r>
      <w:r>
        <w:rPr>
          <w:rFonts w:ascii="ModusOperandi Book" w:hAnsi="ModusOperandi Book"/>
          <w:sz w:val="22"/>
          <w:szCs w:val="22"/>
          <w:lang w:val="en-US"/>
        </w:rPr>
        <w:t xml:space="preserve"> floor levels:</w:t>
      </w:r>
      <w:r w:rsidR="00E132C7">
        <w:rPr>
          <w:rFonts w:ascii="ModusOperandi Book" w:hAnsi="ModusOperandi Book"/>
          <w:sz w:val="22"/>
          <w:szCs w:val="22"/>
          <w:lang w:val="en-US"/>
        </w:rPr>
        <w:t xml:space="preserve"> </w:t>
      </w:r>
      <w:r w:rsidR="00DF439B">
        <w:rPr>
          <w:rFonts w:ascii="ModusOperandi Book" w:hAnsi="ModusOperandi Book"/>
          <w:color w:val="FF0000"/>
          <w:sz w:val="22"/>
          <w:szCs w:val="22"/>
          <w:lang w:val="en-US"/>
        </w:rPr>
        <w:t>include street name</w:t>
      </w:r>
    </w:p>
    <w:p w14:paraId="1CF7F360" w14:textId="749AF5E6" w:rsidR="005C12AB" w:rsidRDefault="005C12AB" w:rsidP="005C12AB">
      <w:pPr>
        <w:overflowPunct/>
        <w:spacing w:line="360" w:lineRule="atLeast"/>
        <w:ind w:left="2160" w:hanging="2160"/>
        <w:textAlignment w:val="auto"/>
        <w:rPr>
          <w:rFonts w:ascii="ModusOperandi Book" w:hAnsi="ModusOperandi Book"/>
          <w:b/>
        </w:rPr>
      </w:pPr>
      <w:r>
        <w:rPr>
          <w:rFonts w:ascii="ModusOperandi Book" w:hAnsi="ModusOperandi Book"/>
          <w:sz w:val="22"/>
          <w:szCs w:val="22"/>
          <w:lang w:val="en-US"/>
        </w:rPr>
        <w:tab/>
        <w:t xml:space="preserve">3) </w:t>
      </w:r>
      <w:r w:rsidR="00DF439B">
        <w:rPr>
          <w:rFonts w:ascii="ModusOperandi Book" w:hAnsi="ModusOperandi Book"/>
          <w:sz w:val="22"/>
          <w:szCs w:val="22"/>
          <w:lang w:val="en-US"/>
        </w:rPr>
        <w:t>Artist’s design for Aluminium</w:t>
      </w:r>
      <w:r>
        <w:rPr>
          <w:rFonts w:ascii="ModusOperandi Book" w:hAnsi="ModusOperandi Book"/>
          <w:sz w:val="22"/>
          <w:szCs w:val="22"/>
          <w:lang w:val="en-US"/>
        </w:rPr>
        <w:t xml:space="preserve"> panel </w:t>
      </w:r>
      <w:r w:rsidR="00DF439B">
        <w:rPr>
          <w:rFonts w:ascii="ModusOperandi Book" w:hAnsi="ModusOperandi Book"/>
          <w:sz w:val="22"/>
          <w:szCs w:val="22"/>
          <w:lang w:val="en-US"/>
        </w:rPr>
        <w:t xml:space="preserve">to box </w:t>
      </w:r>
      <w:r>
        <w:rPr>
          <w:rFonts w:ascii="ModusOperandi Book" w:hAnsi="ModusOperandi Book"/>
          <w:sz w:val="22"/>
          <w:szCs w:val="22"/>
          <w:lang w:val="en-US"/>
        </w:rPr>
        <w:t>at 5</w:t>
      </w:r>
      <w:r w:rsidRPr="00012231">
        <w:rPr>
          <w:rFonts w:ascii="ModusOperandi Book" w:hAnsi="ModusOperandi Book"/>
          <w:sz w:val="22"/>
          <w:szCs w:val="22"/>
          <w:vertAlign w:val="superscript"/>
          <w:lang w:val="en-US"/>
        </w:rPr>
        <w:t>th</w:t>
      </w:r>
      <w:r>
        <w:rPr>
          <w:rFonts w:ascii="ModusOperandi Book" w:hAnsi="ModusOperandi Book"/>
          <w:sz w:val="22"/>
          <w:szCs w:val="22"/>
          <w:lang w:val="en-US"/>
        </w:rPr>
        <w:t xml:space="preserve"> story level:</w:t>
      </w:r>
      <w:r w:rsidR="00DF439B">
        <w:rPr>
          <w:rFonts w:ascii="ModusOperandi Book" w:hAnsi="ModusOperandi Book"/>
          <w:sz w:val="22"/>
          <w:szCs w:val="22"/>
          <w:lang w:val="en-US"/>
        </w:rPr>
        <w:t xml:space="preserve"> </w:t>
      </w:r>
      <w:r w:rsidR="00DF439B">
        <w:rPr>
          <w:rFonts w:ascii="ModusOperandi Book" w:hAnsi="ModusOperandi Book"/>
          <w:color w:val="FF0000"/>
          <w:sz w:val="22"/>
          <w:szCs w:val="22"/>
          <w:lang w:val="en-US"/>
        </w:rPr>
        <w:t>include street name</w:t>
      </w:r>
    </w:p>
    <w:p w14:paraId="70A17A9C" w14:textId="77777777" w:rsidR="005C12AB" w:rsidRDefault="005C12AB" w:rsidP="008B101D">
      <w:pPr>
        <w:overflowPunct/>
        <w:spacing w:line="360" w:lineRule="atLeast"/>
        <w:textAlignment w:val="auto"/>
        <w:rPr>
          <w:rFonts w:ascii="ModusOperandi Book" w:hAnsi="ModusOperandi Book"/>
          <w:b/>
        </w:rPr>
      </w:pPr>
    </w:p>
    <w:p w14:paraId="01432479" w14:textId="77777777" w:rsidR="008B101D" w:rsidRDefault="008B101D" w:rsidP="008B101D">
      <w:pPr>
        <w:overflowPunct/>
        <w:spacing w:line="360" w:lineRule="atLeast"/>
        <w:textAlignment w:val="auto"/>
        <w:rPr>
          <w:rFonts w:ascii="ModusOperandi Book" w:hAnsi="ModusOperandi Book"/>
          <w:b/>
        </w:rPr>
      </w:pPr>
      <w:r w:rsidRPr="00CD15B1">
        <w:rPr>
          <w:rFonts w:ascii="ModusOperandi Book" w:hAnsi="ModusOperandi Book"/>
          <w:b/>
        </w:rPr>
        <w:t>Requirements and Specification of the Client in relation to the Wor</w:t>
      </w:r>
      <w:r>
        <w:rPr>
          <w:rFonts w:ascii="ModusOperandi Book" w:hAnsi="ModusOperandi Book"/>
          <w:b/>
        </w:rPr>
        <w:t>k:</w:t>
      </w:r>
    </w:p>
    <w:p w14:paraId="07DAE983" w14:textId="77777777" w:rsidR="008B101D" w:rsidRPr="005D19C7" w:rsidRDefault="008B101D" w:rsidP="008B101D">
      <w:pPr>
        <w:overflowPunct/>
        <w:spacing w:line="360" w:lineRule="atLeast"/>
        <w:textAlignment w:val="auto"/>
        <w:rPr>
          <w:rFonts w:ascii="ModusOperandi Book" w:hAnsi="ModusOperandi Book"/>
        </w:rPr>
      </w:pPr>
    </w:p>
    <w:p w14:paraId="743CF8DD" w14:textId="77777777" w:rsidR="008B101D" w:rsidRPr="00F32B54" w:rsidRDefault="008B101D" w:rsidP="008B101D">
      <w:pPr>
        <w:overflowPunct/>
        <w:spacing w:line="360" w:lineRule="atLeast"/>
        <w:textAlignment w:val="auto"/>
        <w:rPr>
          <w:rFonts w:ascii="ModusOperandi Book" w:hAnsi="ModusOperandi Book"/>
          <w:b/>
        </w:rPr>
      </w:pPr>
      <w:r w:rsidRPr="00F32B54">
        <w:rPr>
          <w:rFonts w:ascii="ModusOperandi Book" w:hAnsi="ModusOperandi Book"/>
          <w:b/>
        </w:rPr>
        <w:t>1. THE WORK OF ART</w:t>
      </w:r>
    </w:p>
    <w:p w14:paraId="62243D6B" w14:textId="77777777" w:rsidR="008B101D" w:rsidRPr="005D19C7" w:rsidRDefault="008B101D" w:rsidP="008B101D">
      <w:pPr>
        <w:overflowPunct/>
        <w:spacing w:line="360" w:lineRule="atLeast"/>
        <w:textAlignment w:val="auto"/>
        <w:rPr>
          <w:rFonts w:ascii="ModusOperandi Book" w:hAnsi="ModusOperandi Book"/>
        </w:rPr>
      </w:pPr>
    </w:p>
    <w:p w14:paraId="23550F29" w14:textId="4E2F7401" w:rsidR="008B101D" w:rsidRPr="00881D83" w:rsidRDefault="008B101D" w:rsidP="008B101D">
      <w:pPr>
        <w:overflowPunct/>
        <w:spacing w:line="360" w:lineRule="atLeast"/>
        <w:textAlignment w:val="auto"/>
        <w:rPr>
          <w:rFonts w:ascii="ModusOperandi Book" w:hAnsi="ModusOperandi Book"/>
          <w:b/>
        </w:rPr>
      </w:pPr>
      <w:r w:rsidRPr="00881D83">
        <w:rPr>
          <w:rFonts w:ascii="ModusOperandi Book" w:hAnsi="ModusOperandi Book"/>
          <w:b/>
        </w:rPr>
        <w:t>Objective of the Commission</w:t>
      </w:r>
    </w:p>
    <w:p w14:paraId="113350D8" w14:textId="77777777" w:rsidR="008B101D" w:rsidRPr="00102EED" w:rsidRDefault="008B101D" w:rsidP="006F6406">
      <w:pPr>
        <w:overflowPunct/>
        <w:spacing w:line="360" w:lineRule="atLeast"/>
        <w:textAlignment w:val="auto"/>
        <w:rPr>
          <w:rFonts w:ascii="ModusOperandi Book" w:hAnsi="ModusOperandi Book"/>
        </w:rPr>
      </w:pPr>
    </w:p>
    <w:p w14:paraId="4ED00B0F" w14:textId="074D9122" w:rsidR="006F6406" w:rsidRPr="006F6406" w:rsidRDefault="006F6406" w:rsidP="006F6406">
      <w:pPr>
        <w:widowControl w:val="0"/>
        <w:spacing w:line="360" w:lineRule="atLeast"/>
        <w:rPr>
          <w:rFonts w:ascii="ModusOperandi Book" w:hAnsi="ModusOperandi Book" w:cs="GillSans"/>
          <w:lang w:val="en-US" w:bidi="en-US"/>
        </w:rPr>
      </w:pPr>
      <w:r>
        <w:rPr>
          <w:rFonts w:ascii="ModusOperandi Book" w:hAnsi="ModusOperandi Book" w:cs="GillSans"/>
          <w:lang w:val="en-US" w:bidi="en-US"/>
        </w:rPr>
        <w:t>The Crown Estate wish</w:t>
      </w:r>
      <w:r w:rsidRPr="006F6406">
        <w:rPr>
          <w:rFonts w:ascii="ModusOperandi Book" w:hAnsi="ModusOperandi Book" w:cs="GillSans"/>
          <w:lang w:val="en-US" w:bidi="en-US"/>
        </w:rPr>
        <w:t xml:space="preserve"> to commission an artist to create a permanent integrated artwork as part of an important redevelopment in London’s West End, in Duke Street St James’s, just off Piccadilly. The scheme provides the opportunity for commissioning an artwork to augment key parts of the facades of the redevelopment, with the aim of adding cultural value and visual interest to the scheme and the area as a whole.</w:t>
      </w:r>
    </w:p>
    <w:p w14:paraId="79A16414" w14:textId="1CD60A2B" w:rsidR="00201C5A" w:rsidRDefault="006F6406" w:rsidP="0086646E">
      <w:pPr>
        <w:overflowPunct/>
        <w:spacing w:line="360" w:lineRule="atLeast"/>
        <w:textAlignment w:val="auto"/>
        <w:rPr>
          <w:rFonts w:ascii="ModusOperandi Book" w:hAnsi="ModusOperandi Book"/>
        </w:rPr>
      </w:pPr>
      <w:r>
        <w:rPr>
          <w:rFonts w:ascii="ModusOperandi Book" w:hAnsi="ModusOperandi Book"/>
        </w:rPr>
        <w:t>“</w:t>
      </w:r>
      <w:r w:rsidR="00201C5A" w:rsidRPr="00201C5A">
        <w:rPr>
          <w:rFonts w:ascii="ModusOperandi Book" w:hAnsi="ModusOperandi Book"/>
        </w:rPr>
        <w:t xml:space="preserve">The new office development will alter </w:t>
      </w:r>
      <w:r w:rsidR="00A47265">
        <w:rPr>
          <w:rFonts w:ascii="ModusOperandi Book" w:hAnsi="ModusOperandi Book"/>
        </w:rPr>
        <w:t xml:space="preserve">the streetscape </w:t>
      </w:r>
      <w:r w:rsidR="00A47265" w:rsidRPr="00A47265">
        <w:rPr>
          <w:rFonts w:ascii="ModusOperandi Book" w:hAnsi="ModusOperandi Book"/>
        </w:rPr>
        <w:t>at the intersection o</w:t>
      </w:r>
      <w:r w:rsidR="00A47265">
        <w:rPr>
          <w:rFonts w:ascii="ModusOperandi Book" w:hAnsi="ModusOperandi Book"/>
        </w:rPr>
        <w:t>f Duke Street and Jermyn Street</w:t>
      </w:r>
      <w:r w:rsidR="00201C5A" w:rsidRPr="00201C5A">
        <w:rPr>
          <w:rFonts w:ascii="ModusOperandi Book" w:hAnsi="ModusOperandi Book"/>
        </w:rPr>
        <w:t>. Eac</w:t>
      </w:r>
      <w:r w:rsidR="00A47265">
        <w:rPr>
          <w:rFonts w:ascii="ModusOperandi Book" w:hAnsi="ModusOperandi Book"/>
        </w:rPr>
        <w:t>h of the proposed artworks will</w:t>
      </w:r>
      <w:r w:rsidR="00201C5A" w:rsidRPr="00201C5A">
        <w:rPr>
          <w:rFonts w:ascii="ModusOperandi Book" w:hAnsi="ModusOperandi Book"/>
        </w:rPr>
        <w:t xml:space="preserve"> have a different impact.  The corner site will be visible from Piccadilly and should play a part in attracting new visitors into the area, while the office gates will have the greatest impact on those who work in the building or happen to walk down the street. Lastly the upper corner, a small jewel, will be most visible from the hotel windows whilst offering a glimmer of colour for those looking up from the street.  </w:t>
      </w:r>
      <w:r w:rsidR="00A47265">
        <w:rPr>
          <w:rFonts w:ascii="ModusOperandi Book" w:hAnsi="ModusOperandi Book"/>
        </w:rPr>
        <w:t>The</w:t>
      </w:r>
      <w:r w:rsidR="00201C5A" w:rsidRPr="00201C5A">
        <w:rPr>
          <w:rFonts w:ascii="ModusOperandi Book" w:hAnsi="ModusOperandi Book"/>
        </w:rPr>
        <w:t xml:space="preserve"> upper corner and main </w:t>
      </w:r>
      <w:r w:rsidR="00201C5A" w:rsidRPr="00201C5A">
        <w:rPr>
          <w:rFonts w:ascii="ModusOperandi Book" w:hAnsi="ModusOperandi Book"/>
        </w:rPr>
        <w:lastRenderedPageBreak/>
        <w:t>street corner need to maintain their impact when seen from a distance and the gate should bear even the closest examination.</w:t>
      </w:r>
      <w:r>
        <w:rPr>
          <w:rFonts w:ascii="ModusOperandi Book" w:hAnsi="ModusOperandi Book"/>
        </w:rPr>
        <w:t>”</w:t>
      </w:r>
    </w:p>
    <w:p w14:paraId="3FFA15FB" w14:textId="442A8F8D" w:rsidR="0086646E" w:rsidRDefault="0086646E" w:rsidP="0086646E">
      <w:pPr>
        <w:overflowPunct/>
        <w:spacing w:line="360" w:lineRule="atLeast"/>
        <w:textAlignment w:val="auto"/>
        <w:rPr>
          <w:rFonts w:ascii="ModusOperandi Book" w:hAnsi="ModusOperandi Book"/>
        </w:rPr>
      </w:pPr>
    </w:p>
    <w:p w14:paraId="31DF8A8E" w14:textId="2A8EB876" w:rsidR="0052745D" w:rsidRDefault="008B101D" w:rsidP="008B101D">
      <w:pPr>
        <w:overflowPunct/>
        <w:spacing w:line="360" w:lineRule="atLeast"/>
        <w:textAlignment w:val="auto"/>
        <w:rPr>
          <w:rFonts w:ascii="ModusOperandi Book" w:hAnsi="ModusOperandi Book"/>
          <w:b/>
        </w:rPr>
      </w:pPr>
      <w:r w:rsidRPr="008D69A3">
        <w:rPr>
          <w:rFonts w:ascii="ModusOperandi Book" w:hAnsi="ModusOperandi Book"/>
          <w:b/>
        </w:rPr>
        <w:t>1.2 Description of the Work of Art</w:t>
      </w:r>
    </w:p>
    <w:p w14:paraId="764FBE3D" w14:textId="3D0A567B" w:rsidR="00EF4A85" w:rsidRDefault="00EF4A85" w:rsidP="008B101D">
      <w:pPr>
        <w:overflowPunct/>
        <w:spacing w:line="360" w:lineRule="atLeast"/>
        <w:textAlignment w:val="auto"/>
        <w:rPr>
          <w:rFonts w:ascii="ModusOperandi Book" w:hAnsi="ModusOperandi Book"/>
        </w:rPr>
      </w:pPr>
      <w:r>
        <w:rPr>
          <w:rFonts w:ascii="ModusOperandi Book" w:hAnsi="ModusOperandi Book"/>
        </w:rPr>
        <w:t xml:space="preserve">The Work of Art comprises three </w:t>
      </w:r>
      <w:r w:rsidR="00DF439B">
        <w:rPr>
          <w:rFonts w:ascii="ModusOperandi Book" w:hAnsi="ModusOperandi Book"/>
        </w:rPr>
        <w:t>areas</w:t>
      </w:r>
      <w:r>
        <w:rPr>
          <w:rFonts w:ascii="ModusOperandi Book" w:hAnsi="ModusOperandi Book"/>
        </w:rPr>
        <w:t>:</w:t>
      </w:r>
    </w:p>
    <w:p w14:paraId="7F3495E9" w14:textId="77777777" w:rsidR="00DF439B" w:rsidRDefault="00DF439B" w:rsidP="00DF439B">
      <w:pPr>
        <w:overflowPunct/>
        <w:spacing w:line="360" w:lineRule="atLeast"/>
        <w:ind w:left="2160" w:hanging="2160"/>
        <w:textAlignment w:val="auto"/>
        <w:rPr>
          <w:rFonts w:ascii="ModusOperandi Book" w:hAnsi="ModusOperandi Book"/>
          <w:sz w:val="22"/>
          <w:szCs w:val="22"/>
          <w:lang w:val="en-US"/>
        </w:rPr>
      </w:pPr>
      <w:r>
        <w:rPr>
          <w:rFonts w:ascii="ModusOperandi Book" w:hAnsi="ModusOperandi Book"/>
        </w:rPr>
        <w:t xml:space="preserve">1) </w:t>
      </w:r>
      <w:r>
        <w:rPr>
          <w:rFonts w:ascii="ModusOperandi Book" w:hAnsi="ModusOperandi Book"/>
          <w:sz w:val="22"/>
          <w:szCs w:val="22"/>
          <w:lang w:val="en-US"/>
        </w:rPr>
        <w:t>Gates and panel above spandrel over entrance: Duke Street, St James’s</w:t>
      </w:r>
    </w:p>
    <w:p w14:paraId="0567A55E" w14:textId="77777777" w:rsidR="00DF439B" w:rsidRDefault="00DF439B" w:rsidP="00DF439B">
      <w:pPr>
        <w:overflowPunct/>
        <w:spacing w:line="360" w:lineRule="atLeast"/>
        <w:ind w:left="2160" w:hanging="2160"/>
        <w:textAlignment w:val="auto"/>
        <w:rPr>
          <w:rFonts w:ascii="ModusOperandi Book" w:hAnsi="ModusOperandi Book"/>
          <w:sz w:val="22"/>
          <w:szCs w:val="22"/>
          <w:lang w:val="en-US"/>
        </w:rPr>
      </w:pPr>
      <w:r>
        <w:rPr>
          <w:rFonts w:ascii="ModusOperandi Book" w:hAnsi="ModusOperandi Book"/>
          <w:sz w:val="22"/>
          <w:szCs w:val="22"/>
          <w:lang w:val="en-US"/>
        </w:rPr>
        <w:t>2) Splay Corner stone reveals – Artist’s drawing cnc cut stone with inlaid gold leaf into and</w:t>
      </w:r>
    </w:p>
    <w:p w14:paraId="1F67F96B" w14:textId="743FB53A" w:rsidR="00DF439B" w:rsidRPr="00DF439B" w:rsidRDefault="00DF439B" w:rsidP="00DF439B">
      <w:pPr>
        <w:overflowPunct/>
        <w:spacing w:line="360" w:lineRule="atLeast"/>
        <w:ind w:left="2160" w:hanging="2160"/>
        <w:textAlignment w:val="auto"/>
        <w:rPr>
          <w:rFonts w:ascii="ModusOperandi Book" w:hAnsi="ModusOperandi Book"/>
          <w:color w:val="FF0000"/>
          <w:sz w:val="22"/>
          <w:szCs w:val="22"/>
          <w:lang w:val="en-US"/>
        </w:rPr>
      </w:pPr>
      <w:r>
        <w:rPr>
          <w:rFonts w:ascii="ModusOperandi Book" w:hAnsi="ModusOperandi Book"/>
          <w:sz w:val="22"/>
          <w:szCs w:val="22"/>
          <w:lang w:val="en-US"/>
        </w:rPr>
        <w:t>around cuts at reveals of three windows at 1</w:t>
      </w:r>
      <w:r w:rsidRPr="005C12AB">
        <w:rPr>
          <w:rFonts w:ascii="ModusOperandi Book" w:hAnsi="ModusOperandi Book"/>
          <w:sz w:val="22"/>
          <w:szCs w:val="22"/>
          <w:vertAlign w:val="superscript"/>
          <w:lang w:val="en-US"/>
        </w:rPr>
        <w:t>st</w:t>
      </w:r>
      <w:r>
        <w:rPr>
          <w:rFonts w:ascii="ModusOperandi Book" w:hAnsi="ModusOperandi Book"/>
          <w:sz w:val="22"/>
          <w:szCs w:val="22"/>
          <w:lang w:val="en-US"/>
        </w:rPr>
        <w:t>, 2</w:t>
      </w:r>
      <w:r w:rsidRPr="005C12AB">
        <w:rPr>
          <w:rFonts w:ascii="ModusOperandi Book" w:hAnsi="ModusOperandi Book"/>
          <w:sz w:val="22"/>
          <w:szCs w:val="22"/>
          <w:vertAlign w:val="superscript"/>
          <w:lang w:val="en-US"/>
        </w:rPr>
        <w:t>nd</w:t>
      </w:r>
      <w:r>
        <w:rPr>
          <w:rFonts w:ascii="ModusOperandi Book" w:hAnsi="ModusOperandi Book"/>
          <w:sz w:val="22"/>
          <w:szCs w:val="22"/>
          <w:lang w:val="en-US"/>
        </w:rPr>
        <w:t xml:space="preserve"> and 4</w:t>
      </w:r>
      <w:r w:rsidRPr="005C12AB">
        <w:rPr>
          <w:rFonts w:ascii="ModusOperandi Book" w:hAnsi="ModusOperandi Book"/>
          <w:sz w:val="22"/>
          <w:szCs w:val="22"/>
          <w:vertAlign w:val="superscript"/>
          <w:lang w:val="en-US"/>
        </w:rPr>
        <w:t>th</w:t>
      </w:r>
      <w:r>
        <w:rPr>
          <w:rFonts w:ascii="ModusOperandi Book" w:hAnsi="ModusOperandi Book"/>
          <w:sz w:val="22"/>
          <w:szCs w:val="22"/>
          <w:lang w:val="en-US"/>
        </w:rPr>
        <w:t xml:space="preserve"> floor levels: </w:t>
      </w:r>
      <w:r>
        <w:rPr>
          <w:rFonts w:ascii="ModusOperandi Book" w:hAnsi="ModusOperandi Book"/>
          <w:color w:val="FF0000"/>
          <w:sz w:val="22"/>
          <w:szCs w:val="22"/>
          <w:lang w:val="en-US"/>
        </w:rPr>
        <w:t>include street name</w:t>
      </w:r>
    </w:p>
    <w:p w14:paraId="72D83564" w14:textId="4B18671C" w:rsidR="00DF439B" w:rsidRDefault="00DF439B" w:rsidP="00DF439B">
      <w:pPr>
        <w:overflowPunct/>
        <w:spacing w:line="360" w:lineRule="atLeast"/>
        <w:ind w:left="2160" w:hanging="2160"/>
        <w:textAlignment w:val="auto"/>
        <w:rPr>
          <w:rFonts w:ascii="ModusOperandi Book" w:hAnsi="ModusOperandi Book"/>
          <w:b/>
        </w:rPr>
      </w:pPr>
      <w:r>
        <w:rPr>
          <w:rFonts w:ascii="ModusOperandi Book" w:hAnsi="ModusOperandi Book"/>
          <w:sz w:val="22"/>
          <w:szCs w:val="22"/>
          <w:lang w:val="en-US"/>
        </w:rPr>
        <w:t>3) Artist’s design for Aluminium panel to box at 5</w:t>
      </w:r>
      <w:r w:rsidRPr="00012231">
        <w:rPr>
          <w:rFonts w:ascii="ModusOperandi Book" w:hAnsi="ModusOperandi Book"/>
          <w:sz w:val="22"/>
          <w:szCs w:val="22"/>
          <w:vertAlign w:val="superscript"/>
          <w:lang w:val="en-US"/>
        </w:rPr>
        <w:t>th</w:t>
      </w:r>
      <w:r>
        <w:rPr>
          <w:rFonts w:ascii="ModusOperandi Book" w:hAnsi="ModusOperandi Book"/>
          <w:sz w:val="22"/>
          <w:szCs w:val="22"/>
          <w:lang w:val="en-US"/>
        </w:rPr>
        <w:t xml:space="preserve"> story level: </w:t>
      </w:r>
      <w:r>
        <w:rPr>
          <w:rFonts w:ascii="ModusOperandi Book" w:hAnsi="ModusOperandi Book"/>
          <w:color w:val="FF0000"/>
          <w:sz w:val="22"/>
          <w:szCs w:val="22"/>
          <w:lang w:val="en-US"/>
        </w:rPr>
        <w:t>include street name</w:t>
      </w:r>
    </w:p>
    <w:p w14:paraId="38A32D06" w14:textId="77777777" w:rsidR="00EF4A85" w:rsidRPr="00EF4A85" w:rsidRDefault="00EF4A85" w:rsidP="00EF4A85">
      <w:pPr>
        <w:overflowPunct/>
        <w:spacing w:line="360" w:lineRule="atLeast"/>
        <w:textAlignment w:val="auto"/>
        <w:rPr>
          <w:rFonts w:ascii="ModusOperandi Book" w:hAnsi="ModusOperandi Book"/>
        </w:rPr>
      </w:pPr>
    </w:p>
    <w:p w14:paraId="20ECF7F1" w14:textId="54D35B46" w:rsidR="00A47265" w:rsidRPr="00A47265" w:rsidRDefault="00A47265" w:rsidP="00A47265">
      <w:pPr>
        <w:overflowPunct/>
        <w:spacing w:line="360" w:lineRule="atLeast"/>
        <w:textAlignment w:val="auto"/>
        <w:rPr>
          <w:rFonts w:ascii="ModusOperandi Book" w:hAnsi="ModusOperandi Book"/>
        </w:rPr>
      </w:pPr>
      <w:r>
        <w:rPr>
          <w:rFonts w:ascii="ModusOperandi Book" w:hAnsi="ModusOperandi Book"/>
        </w:rPr>
        <w:t>“</w:t>
      </w:r>
      <w:r w:rsidRPr="00A47265">
        <w:rPr>
          <w:rFonts w:ascii="ModusOperandi Book" w:hAnsi="ModusOperandi Book"/>
        </w:rPr>
        <w:t xml:space="preserve">Working on this proposal I thought a good deal about the destruction of one thing to be replaced by another, the unseen history of people long gone. I thought about each new generation bringing its own order as the city is stitched together from component parts, the old and the new. I thought about the making that takes place in the tailors’ shops to create the suits, shirts and ties so much in evidence along Jermyn Street. I looked for something that might represent all the small events that have shaped the people and the neighbourhood. I thought about the unseen beauty of threads falling to the ground as the tailors work away and how that random mark could be used as symbol for all the small history that goes unacknowledged as this area changes, people and things that have gone but left their trace. </w:t>
      </w:r>
    </w:p>
    <w:p w14:paraId="3DF092EC" w14:textId="77777777" w:rsidR="00A47265" w:rsidRPr="00A47265" w:rsidRDefault="00A47265" w:rsidP="00A47265">
      <w:pPr>
        <w:overflowPunct/>
        <w:spacing w:line="360" w:lineRule="atLeast"/>
        <w:textAlignment w:val="auto"/>
        <w:rPr>
          <w:rFonts w:ascii="ModusOperandi Book" w:hAnsi="ModusOperandi Book"/>
        </w:rPr>
      </w:pPr>
      <w:r w:rsidRPr="00A47265">
        <w:rPr>
          <w:rFonts w:ascii="ModusOperandi Book" w:hAnsi="ModusOperandi Book"/>
        </w:rPr>
        <w:t xml:space="preserve">  I began by taking photographs of groups of dropped threads. The lines have a spontaneity that can’t be achieved through drawing. I worked forming patterns with several of these photographs, eventually choosing one that could be adapted for all three areas. </w:t>
      </w:r>
    </w:p>
    <w:p w14:paraId="6CF860D8" w14:textId="35F52F50" w:rsidR="002854F0" w:rsidRPr="00A47265" w:rsidRDefault="00A47265" w:rsidP="00A47265">
      <w:pPr>
        <w:overflowPunct/>
        <w:spacing w:line="360" w:lineRule="atLeast"/>
        <w:textAlignment w:val="auto"/>
        <w:rPr>
          <w:rFonts w:ascii="ModusOperandi Book" w:hAnsi="ModusOperandi Book"/>
        </w:rPr>
      </w:pPr>
      <w:r w:rsidRPr="00A47265">
        <w:rPr>
          <w:rFonts w:ascii="ModusOperandi Book" w:hAnsi="ModusOperandi Book"/>
        </w:rPr>
        <w:t xml:space="preserve">  Each proposal uses a different material:  The main corner, cut stone, the upper corner, anodised aluminium and the gate, bronze. I have noticed all the gold lettering along Jermyn Street and thought I’d like to refer to it. The stone, used to clad the corner would have a pattern of grooved lines cut into it.  These would either be lined in gold leaf or have gold leaf applied around them.  The window frames of the new building are going to be made from anodised aluminium, coloured to look like bronze, so aluminium and bronze seemed like appropriate materials to consider for the other parts of my proposal. Bronze carries the</w:t>
      </w:r>
      <w:r>
        <w:rPr>
          <w:rFonts w:ascii="ModusOperandi Book" w:hAnsi="ModusOperandi Book"/>
        </w:rPr>
        <w:t xml:space="preserve"> </w:t>
      </w:r>
      <w:r w:rsidRPr="00A47265">
        <w:rPr>
          <w:rFonts w:ascii="ModusOperandi Book" w:hAnsi="ModusOperandi Book"/>
        </w:rPr>
        <w:t>weight of thousands of years of history, while aluminium on the other hand feels contemporary.  By choosing to propose both, I feel that the artwork will make a subtle reference to past and present whilst echoing the materials used elsewhere on the building. The bronze would be patinated in soft greens</w:t>
      </w:r>
      <w:r>
        <w:rPr>
          <w:rFonts w:ascii="ModusOperandi Book" w:hAnsi="ModusOperandi Book"/>
        </w:rPr>
        <w:t>.”</w:t>
      </w:r>
    </w:p>
    <w:p w14:paraId="10D55E09" w14:textId="215704F5" w:rsidR="00EF4A85" w:rsidRPr="00EF4A85" w:rsidRDefault="00D21567" w:rsidP="00EF4A85">
      <w:pPr>
        <w:widowControl w:val="0"/>
        <w:spacing w:line="360" w:lineRule="atLeast"/>
        <w:rPr>
          <w:rFonts w:ascii="ModusOperandi Book" w:hAnsi="ModusOperandi Book" w:cs="ModusOperandi Book"/>
        </w:rPr>
      </w:pPr>
      <w:r>
        <w:rPr>
          <w:rFonts w:ascii="ModusOperandi Book" w:hAnsi="ModusOperandi Book" w:cs="ModusOperandi Book"/>
        </w:rPr>
        <w:t>For the gate design, t</w:t>
      </w:r>
      <w:r w:rsidR="00EF4A85" w:rsidRPr="00EF4A85">
        <w:rPr>
          <w:rFonts w:ascii="ModusOperandi Book" w:hAnsi="ModusOperandi Book" w:cs="ModusOperandi Book"/>
        </w:rPr>
        <w:t>he differences in scale across the pattern would be worked on separately to create an effect of increasing lightness an</w:t>
      </w:r>
      <w:r>
        <w:rPr>
          <w:rFonts w:ascii="ModusOperandi Book" w:hAnsi="ModusOperandi Book" w:cs="ModusOperandi Book"/>
        </w:rPr>
        <w:t>d airiness as the pattern rises</w:t>
      </w:r>
      <w:r w:rsidR="00EF4A85" w:rsidRPr="00EF4A85">
        <w:rPr>
          <w:rFonts w:ascii="ModusOperandi Book" w:hAnsi="ModusOperandi Book" w:cs="ModusOperandi Book"/>
        </w:rPr>
        <w:t xml:space="preserve">. </w:t>
      </w:r>
    </w:p>
    <w:p w14:paraId="25698B25" w14:textId="400B1958" w:rsidR="008D69A3" w:rsidRDefault="00EF4A85" w:rsidP="00EF4A85">
      <w:pPr>
        <w:widowControl w:val="0"/>
        <w:spacing w:line="360" w:lineRule="atLeast"/>
        <w:rPr>
          <w:rFonts w:ascii="ModusOperandi Book" w:hAnsi="ModusOperandi Book" w:cs="ModusOperandi Book"/>
        </w:rPr>
      </w:pPr>
      <w:r w:rsidRPr="00EF4A85">
        <w:rPr>
          <w:rFonts w:ascii="ModusOperandi Book" w:hAnsi="ModusOperandi Book" w:cs="ModusOperandi Book"/>
        </w:rPr>
        <w:t xml:space="preserve">  For the main corner I have focused on the three windows with deeper reveals</w:t>
      </w:r>
      <w:r w:rsidR="006F6406">
        <w:rPr>
          <w:rFonts w:ascii="ModusOperandi Book" w:hAnsi="ModusOperandi Book" w:cs="ModusOperandi Book"/>
        </w:rPr>
        <w:t xml:space="preserve"> at 1</w:t>
      </w:r>
      <w:r w:rsidR="006F6406" w:rsidRPr="006F6406">
        <w:rPr>
          <w:rFonts w:ascii="ModusOperandi Book" w:hAnsi="ModusOperandi Book" w:cs="ModusOperandi Book"/>
          <w:vertAlign w:val="superscript"/>
        </w:rPr>
        <w:t>st</w:t>
      </w:r>
      <w:r w:rsidR="006F6406">
        <w:rPr>
          <w:rFonts w:ascii="ModusOperandi Book" w:hAnsi="ModusOperandi Book" w:cs="ModusOperandi Book"/>
        </w:rPr>
        <w:t>, 3</w:t>
      </w:r>
      <w:r w:rsidR="006F6406" w:rsidRPr="006F6406">
        <w:rPr>
          <w:rFonts w:ascii="ModusOperandi Book" w:hAnsi="ModusOperandi Book" w:cs="ModusOperandi Book"/>
          <w:vertAlign w:val="superscript"/>
        </w:rPr>
        <w:t>rd</w:t>
      </w:r>
      <w:r w:rsidR="006F6406">
        <w:rPr>
          <w:rFonts w:ascii="ModusOperandi Book" w:hAnsi="ModusOperandi Book" w:cs="ModusOperandi Book"/>
        </w:rPr>
        <w:t xml:space="preserve"> and 4</w:t>
      </w:r>
      <w:r w:rsidR="006F6406" w:rsidRPr="006F6406">
        <w:rPr>
          <w:rFonts w:ascii="ModusOperandi Book" w:hAnsi="ModusOperandi Book" w:cs="ModusOperandi Book"/>
          <w:vertAlign w:val="superscript"/>
        </w:rPr>
        <w:t>th</w:t>
      </w:r>
      <w:r w:rsidR="006F6406">
        <w:rPr>
          <w:rFonts w:ascii="ModusOperandi Book" w:hAnsi="ModusOperandi Book" w:cs="ModusOperandi Book"/>
        </w:rPr>
        <w:t xml:space="preserve"> floors</w:t>
      </w:r>
      <w:r w:rsidRPr="00EF4A85">
        <w:rPr>
          <w:rFonts w:ascii="ModusOperandi Book" w:hAnsi="ModusOperandi Book" w:cs="ModusOperandi Book"/>
        </w:rPr>
        <w:t>. I like to make the most of ambient light. Under different lighting conditions, sometimes from natural and sometimes from artificial sources, these lines will be constantly changing.  Their colours will vary with the light they reflect, appearing at one moment to be engraved and at another to be in relief, a work to catch the eye and draw people down Duke Street to see this new building and to explore the area.</w:t>
      </w:r>
    </w:p>
    <w:p w14:paraId="3EF4FCB0" w14:textId="1DC845A3" w:rsidR="00856823" w:rsidRPr="008D69A3" w:rsidRDefault="00856823" w:rsidP="008D69A3">
      <w:pPr>
        <w:widowControl w:val="0"/>
        <w:overflowPunct/>
        <w:spacing w:line="360" w:lineRule="atLeast"/>
        <w:textAlignment w:val="auto"/>
        <w:rPr>
          <w:rFonts w:ascii="ModusOperandi Book" w:eastAsiaTheme="minorEastAsia" w:hAnsi="ModusOperandi Book"/>
          <w:noProof w:val="0"/>
          <w:color w:val="FF0000"/>
          <w:lang w:val="en-US" w:eastAsia="ja-JP"/>
        </w:rPr>
      </w:pPr>
    </w:p>
    <w:p w14:paraId="24167028" w14:textId="77777777" w:rsidR="008B101D" w:rsidRPr="008D69A3" w:rsidRDefault="008B101D" w:rsidP="008D69A3">
      <w:pPr>
        <w:overflowPunct/>
        <w:spacing w:line="360" w:lineRule="atLeast"/>
        <w:textAlignment w:val="auto"/>
        <w:rPr>
          <w:rFonts w:ascii="ModusOperandi Book" w:hAnsi="ModusOperandi Book"/>
          <w:b/>
        </w:rPr>
      </w:pPr>
      <w:r w:rsidRPr="008D69A3">
        <w:rPr>
          <w:rFonts w:ascii="ModusOperandi Book" w:hAnsi="ModusOperandi Book"/>
          <w:b/>
        </w:rPr>
        <w:lastRenderedPageBreak/>
        <w:t xml:space="preserve">1.3 Production and Installation of the Work of Art </w:t>
      </w:r>
    </w:p>
    <w:p w14:paraId="0BD97544" w14:textId="77777777" w:rsidR="008B101D" w:rsidRPr="008D69A3" w:rsidRDefault="008B101D" w:rsidP="008D69A3">
      <w:pPr>
        <w:overflowPunct/>
        <w:spacing w:line="360" w:lineRule="atLeast"/>
        <w:textAlignment w:val="auto"/>
        <w:rPr>
          <w:rFonts w:ascii="ModusOperandi Book" w:hAnsi="ModusOperandi Book"/>
          <w:b/>
        </w:rPr>
      </w:pPr>
    </w:p>
    <w:p w14:paraId="7F0C4857" w14:textId="16864121" w:rsidR="008B101D" w:rsidRPr="008D69A3" w:rsidRDefault="002F37EF" w:rsidP="008D69A3">
      <w:pPr>
        <w:overflowPunct/>
        <w:spacing w:line="360" w:lineRule="atLeast"/>
        <w:textAlignment w:val="auto"/>
        <w:rPr>
          <w:rFonts w:ascii="ModusOperandi Book" w:hAnsi="ModusOperandi Book"/>
          <w:color w:val="FF0000"/>
        </w:rPr>
      </w:pPr>
      <w:r w:rsidRPr="002F37EF">
        <w:rPr>
          <w:rFonts w:ascii="ModusOperandi Book" w:hAnsi="ModusOperandi Book"/>
          <w:color w:val="FF0000"/>
        </w:rPr>
        <w:t>The Sub-Contractor</w:t>
      </w:r>
      <w:r>
        <w:rPr>
          <w:rFonts w:ascii="ModusOperandi Book" w:hAnsi="ModusOperandi Book"/>
          <w:color w:val="FF0000"/>
        </w:rPr>
        <w:t>/s</w:t>
      </w:r>
      <w:r w:rsidRPr="002F37EF">
        <w:rPr>
          <w:rFonts w:ascii="ModusOperandi Book" w:hAnsi="ModusOperandi Book"/>
          <w:color w:val="FF0000"/>
        </w:rPr>
        <w:t xml:space="preserve"> </w:t>
      </w:r>
      <w:r w:rsidR="00947893" w:rsidRPr="002854F0">
        <w:rPr>
          <w:rFonts w:ascii="ModusOperandi Book" w:hAnsi="ModusOperandi Book"/>
          <w:color w:val="FF0000"/>
        </w:rPr>
        <w:t>will be</w:t>
      </w:r>
      <w:r w:rsidR="00300B57" w:rsidRPr="002854F0">
        <w:rPr>
          <w:rFonts w:ascii="ModusOperandi Book" w:hAnsi="ModusOperandi Book"/>
          <w:color w:val="FF0000"/>
        </w:rPr>
        <w:t xml:space="preserve"> appoin</w:t>
      </w:r>
      <w:r w:rsidR="002A40D5" w:rsidRPr="002854F0">
        <w:rPr>
          <w:rFonts w:ascii="ModusOperandi Book" w:hAnsi="ModusOperandi Book"/>
          <w:color w:val="FF0000"/>
        </w:rPr>
        <w:t xml:space="preserve">ted by the principal Contractor, </w:t>
      </w:r>
      <w:r w:rsidR="008B101D" w:rsidRPr="002854F0">
        <w:rPr>
          <w:rFonts w:ascii="ModusOperandi Book" w:hAnsi="ModusOperandi Book"/>
          <w:color w:val="FF0000"/>
        </w:rPr>
        <w:t>with responsibilty for the fabrication and installation of the Work</w:t>
      </w:r>
      <w:r w:rsidR="00652CC8">
        <w:rPr>
          <w:rFonts w:ascii="ModusOperandi Book" w:hAnsi="ModusOperandi Book"/>
          <w:color w:val="FF0000"/>
        </w:rPr>
        <w:t xml:space="preserve"> relating to the Gate</w:t>
      </w:r>
      <w:r>
        <w:rPr>
          <w:rFonts w:ascii="ModusOperandi Book" w:hAnsi="ModusOperandi Book"/>
          <w:color w:val="FF0000"/>
        </w:rPr>
        <w:t xml:space="preserve">; </w:t>
      </w:r>
      <w:r w:rsidR="00DF439B">
        <w:rPr>
          <w:rFonts w:ascii="ModusOperandi Book" w:hAnsi="ModusOperandi Book"/>
          <w:color w:val="FF0000"/>
        </w:rPr>
        <w:t xml:space="preserve">for stone cutting, gilding and </w:t>
      </w:r>
      <w:r>
        <w:rPr>
          <w:rFonts w:ascii="ModusOperandi Book" w:hAnsi="ModusOperandi Book"/>
          <w:color w:val="FF0000"/>
        </w:rPr>
        <w:t xml:space="preserve">the </w:t>
      </w:r>
      <w:r w:rsidR="00DF439B">
        <w:rPr>
          <w:rFonts w:ascii="ModusOperandi Book" w:hAnsi="ModusOperandi Book"/>
          <w:color w:val="FF0000"/>
        </w:rPr>
        <w:t>production of panels for box</w:t>
      </w:r>
      <w:r>
        <w:rPr>
          <w:rFonts w:ascii="ModusOperandi Book" w:hAnsi="ModusOperandi Book"/>
          <w:color w:val="FF0000"/>
        </w:rPr>
        <w:t>.</w:t>
      </w:r>
      <w:r w:rsidR="008B101D" w:rsidRPr="008D69A3">
        <w:rPr>
          <w:rFonts w:ascii="ModusOperandi Book" w:hAnsi="ModusOperandi Book"/>
          <w:color w:val="FF0000"/>
        </w:rPr>
        <w:t xml:space="preserve">   </w:t>
      </w:r>
    </w:p>
    <w:p w14:paraId="3096BC77" w14:textId="77777777" w:rsidR="00DF439B" w:rsidRDefault="00DF439B" w:rsidP="008D69A3">
      <w:pPr>
        <w:overflowPunct/>
        <w:spacing w:line="360" w:lineRule="atLeast"/>
        <w:textAlignment w:val="auto"/>
        <w:rPr>
          <w:rFonts w:ascii="ModusOperandi Book" w:hAnsi="ModusOperandi Book"/>
          <w:b/>
        </w:rPr>
      </w:pPr>
    </w:p>
    <w:p w14:paraId="54ABDACC" w14:textId="5FF59900" w:rsidR="00D877CA" w:rsidRPr="008D69A3" w:rsidRDefault="008B101D" w:rsidP="008D69A3">
      <w:pPr>
        <w:overflowPunct/>
        <w:spacing w:line="360" w:lineRule="atLeast"/>
        <w:textAlignment w:val="auto"/>
        <w:rPr>
          <w:rFonts w:ascii="ModusOperandi Book" w:hAnsi="ModusOperandi Book"/>
          <w:b/>
        </w:rPr>
      </w:pPr>
      <w:r w:rsidRPr="008D69A3">
        <w:rPr>
          <w:rFonts w:ascii="ModusOperandi Book" w:hAnsi="ModusOperandi Book"/>
          <w:b/>
        </w:rPr>
        <w:t>2. THE SITE</w:t>
      </w:r>
    </w:p>
    <w:p w14:paraId="65D0CD08" w14:textId="77777777" w:rsidR="00D877CA" w:rsidRPr="008D69A3" w:rsidRDefault="00D877CA" w:rsidP="008D69A3">
      <w:pPr>
        <w:overflowPunct/>
        <w:spacing w:line="360" w:lineRule="atLeast"/>
        <w:textAlignment w:val="auto"/>
        <w:rPr>
          <w:rFonts w:ascii="ModusOperandi Book" w:hAnsi="ModusOperandi Book"/>
        </w:rPr>
      </w:pPr>
    </w:p>
    <w:p w14:paraId="40D2AD8D" w14:textId="6BFB8D7B" w:rsidR="008B101D" w:rsidRPr="008D69A3" w:rsidRDefault="00D877CA" w:rsidP="008D69A3">
      <w:pPr>
        <w:overflowPunct/>
        <w:spacing w:line="360" w:lineRule="atLeast"/>
        <w:textAlignment w:val="auto"/>
        <w:rPr>
          <w:rFonts w:ascii="ModusOperandi Book" w:hAnsi="ModusOperandi Book"/>
        </w:rPr>
      </w:pPr>
      <w:r w:rsidRPr="008D69A3">
        <w:rPr>
          <w:rFonts w:ascii="ModusOperandi Book" w:hAnsi="ModusOperandi Book"/>
        </w:rPr>
        <w:t>See attached drawings</w:t>
      </w:r>
    </w:p>
    <w:p w14:paraId="2C6FAAE2" w14:textId="77777777" w:rsidR="00D877CA" w:rsidRPr="008D69A3" w:rsidRDefault="00D877CA" w:rsidP="008D69A3">
      <w:pPr>
        <w:overflowPunct/>
        <w:spacing w:line="360" w:lineRule="atLeast"/>
        <w:textAlignment w:val="auto"/>
        <w:rPr>
          <w:rFonts w:ascii="ModusOperandi Book" w:hAnsi="ModusOperandi Book"/>
          <w:b/>
        </w:rPr>
      </w:pPr>
    </w:p>
    <w:p w14:paraId="6D58CC91" w14:textId="77777777" w:rsidR="008B101D" w:rsidRPr="008D69A3" w:rsidRDefault="008B101D" w:rsidP="008D69A3">
      <w:pPr>
        <w:overflowPunct/>
        <w:spacing w:line="360" w:lineRule="atLeast"/>
        <w:textAlignment w:val="auto"/>
        <w:rPr>
          <w:rFonts w:ascii="ModusOperandi Book" w:hAnsi="ModusOperandi Book"/>
          <w:b/>
        </w:rPr>
      </w:pPr>
      <w:r w:rsidRPr="008D69A3">
        <w:rPr>
          <w:rFonts w:ascii="ModusOperandi Book" w:hAnsi="ModusOperandi Book"/>
          <w:b/>
        </w:rPr>
        <w:t>3. TIMESCALE</w:t>
      </w:r>
    </w:p>
    <w:p w14:paraId="02ACC86C" w14:textId="77777777" w:rsidR="008B101D" w:rsidRPr="008D69A3" w:rsidRDefault="008B101D" w:rsidP="008D69A3">
      <w:pPr>
        <w:overflowPunct/>
        <w:spacing w:line="360" w:lineRule="atLeast"/>
        <w:textAlignment w:val="auto"/>
        <w:rPr>
          <w:rFonts w:ascii="ModusOperandi Book" w:hAnsi="ModusOperandi Book"/>
        </w:rPr>
      </w:pPr>
    </w:p>
    <w:p w14:paraId="39918085" w14:textId="1BB14E2F" w:rsidR="008B101D" w:rsidRPr="008D69A3" w:rsidRDefault="008B101D" w:rsidP="008D69A3">
      <w:pPr>
        <w:overflowPunct/>
        <w:spacing w:line="360" w:lineRule="atLeast"/>
        <w:textAlignment w:val="auto"/>
        <w:rPr>
          <w:rFonts w:ascii="ModusOperandi Book" w:hAnsi="ModusOperandi Book"/>
        </w:rPr>
      </w:pPr>
      <w:r w:rsidRPr="008D69A3">
        <w:rPr>
          <w:rFonts w:ascii="ModusOperandi Book" w:hAnsi="ModusOperandi Book"/>
        </w:rPr>
        <w:t xml:space="preserve">The Work in its entirety is to be completed and installed by </w:t>
      </w:r>
      <w:r w:rsidR="00652CC8">
        <w:rPr>
          <w:rFonts w:ascii="ModusOperandi Book" w:hAnsi="ModusOperandi Book"/>
        </w:rPr>
        <w:t>Spring</w:t>
      </w:r>
      <w:r w:rsidR="00652CC8">
        <w:rPr>
          <w:rFonts w:ascii="ModusOperandi Book" w:hAnsi="ModusOperandi Book"/>
          <w:highlight w:val="yellow"/>
        </w:rPr>
        <w:t xml:space="preserve"> 2019</w:t>
      </w:r>
    </w:p>
    <w:p w14:paraId="72E4A9A4" w14:textId="77777777" w:rsidR="008B101D" w:rsidRPr="008D69A3" w:rsidRDefault="008B101D" w:rsidP="008D69A3">
      <w:pPr>
        <w:overflowPunct/>
        <w:spacing w:line="360" w:lineRule="atLeast"/>
        <w:textAlignment w:val="auto"/>
        <w:rPr>
          <w:rFonts w:ascii="ModusOperandi Book" w:hAnsi="ModusOperandi Book"/>
        </w:rPr>
      </w:pPr>
      <w:r w:rsidRPr="008D69A3">
        <w:rPr>
          <w:rFonts w:ascii="ModusOperandi Book" w:hAnsi="ModusOperandi Book"/>
        </w:rPr>
        <w:t>The anticipated durability of the Work is to be at least 30 years.</w:t>
      </w:r>
    </w:p>
    <w:p w14:paraId="494CFDE0" w14:textId="77777777" w:rsidR="008B101D" w:rsidRPr="008D69A3" w:rsidRDefault="008B101D" w:rsidP="008D69A3">
      <w:pPr>
        <w:overflowPunct/>
        <w:spacing w:line="360" w:lineRule="atLeast"/>
        <w:textAlignment w:val="auto"/>
        <w:rPr>
          <w:rFonts w:ascii="ModusOperandi Book" w:hAnsi="ModusOperandi Book"/>
        </w:rPr>
      </w:pPr>
    </w:p>
    <w:p w14:paraId="29B4599C" w14:textId="77777777" w:rsidR="008B101D" w:rsidRPr="008D69A3" w:rsidRDefault="008B101D" w:rsidP="008D69A3">
      <w:pPr>
        <w:overflowPunct/>
        <w:spacing w:line="360" w:lineRule="atLeast"/>
        <w:textAlignment w:val="auto"/>
        <w:rPr>
          <w:rFonts w:ascii="ModusOperandi Book" w:hAnsi="ModusOperandi Book"/>
          <w:b/>
        </w:rPr>
      </w:pPr>
      <w:r w:rsidRPr="008D69A3">
        <w:rPr>
          <w:rFonts w:ascii="ModusOperandi Book" w:hAnsi="ModusOperandi Book"/>
          <w:b/>
        </w:rPr>
        <w:t>4. FEES</w:t>
      </w:r>
    </w:p>
    <w:p w14:paraId="06DE8A58" w14:textId="77777777" w:rsidR="008B101D" w:rsidRPr="008D69A3" w:rsidRDefault="008B101D" w:rsidP="008D69A3">
      <w:pPr>
        <w:pStyle w:val="BBCText"/>
        <w:spacing w:line="360" w:lineRule="atLeast"/>
        <w:rPr>
          <w:rFonts w:ascii="ModusOperandi Book" w:hAnsi="ModusOperandi Book"/>
          <w:sz w:val="20"/>
          <w:szCs w:val="20"/>
        </w:rPr>
      </w:pPr>
    </w:p>
    <w:p w14:paraId="226E0F30" w14:textId="395653FA" w:rsidR="008B101D" w:rsidRPr="00903580" w:rsidRDefault="008B101D" w:rsidP="008D69A3">
      <w:pPr>
        <w:pStyle w:val="BBCText"/>
        <w:spacing w:line="360" w:lineRule="atLeast"/>
        <w:rPr>
          <w:rFonts w:ascii="ModusOperandi Book" w:hAnsi="ModusOperandi Book"/>
          <w:color w:val="FF0000"/>
          <w:sz w:val="20"/>
          <w:szCs w:val="20"/>
        </w:rPr>
      </w:pPr>
      <w:r w:rsidRPr="008D69A3">
        <w:rPr>
          <w:rFonts w:ascii="ModusOperandi Book" w:hAnsi="ModusOperandi Book"/>
          <w:sz w:val="20"/>
          <w:szCs w:val="20"/>
        </w:rPr>
        <w:t xml:space="preserve">In consideration of the creation and sale of the Work by the Artist, the Client agrees to pay the Artist a total fee </w:t>
      </w:r>
      <w:r w:rsidRPr="002F37EF">
        <w:rPr>
          <w:rFonts w:ascii="ModusOperandi Book" w:hAnsi="ModusOperandi Book"/>
          <w:sz w:val="20"/>
          <w:szCs w:val="20"/>
        </w:rPr>
        <w:t>of £</w:t>
      </w:r>
      <w:r w:rsidR="00652CC8" w:rsidRPr="002F37EF">
        <w:rPr>
          <w:rFonts w:ascii="ModusOperandi Book" w:hAnsi="ModusOperandi Book"/>
          <w:sz w:val="20"/>
          <w:szCs w:val="20"/>
        </w:rPr>
        <w:t>80,000</w:t>
      </w:r>
      <w:r w:rsidR="00947893" w:rsidRPr="002F37EF">
        <w:rPr>
          <w:rFonts w:ascii="ModusOperandi Book" w:hAnsi="ModusOperandi Book"/>
          <w:sz w:val="20"/>
          <w:szCs w:val="20"/>
        </w:rPr>
        <w:t>.</w:t>
      </w:r>
      <w:r w:rsidR="00D877CA" w:rsidRPr="002F37EF">
        <w:rPr>
          <w:rFonts w:ascii="ModusOperandi Book" w:hAnsi="ModusOperandi Book"/>
          <w:sz w:val="20"/>
          <w:szCs w:val="20"/>
        </w:rPr>
        <w:t xml:space="preserve"> including</w:t>
      </w:r>
      <w:r w:rsidR="00D877CA" w:rsidRPr="008D69A3">
        <w:rPr>
          <w:rFonts w:ascii="ModusOperandi Book" w:hAnsi="ModusOperandi Book"/>
          <w:sz w:val="20"/>
          <w:szCs w:val="20"/>
        </w:rPr>
        <w:t xml:space="preserve"> costs and expenses</w:t>
      </w:r>
      <w:r w:rsidRPr="008D69A3">
        <w:rPr>
          <w:rFonts w:ascii="ModusOperandi Book" w:hAnsi="ModusOperandi Book"/>
          <w:sz w:val="20"/>
          <w:szCs w:val="20"/>
        </w:rPr>
        <w:t xml:space="preserve">. </w:t>
      </w:r>
    </w:p>
    <w:p w14:paraId="0A697707" w14:textId="77777777" w:rsidR="00D877CA" w:rsidRPr="00903580" w:rsidRDefault="00D877CA" w:rsidP="008D69A3">
      <w:pPr>
        <w:pStyle w:val="BBCText"/>
        <w:spacing w:line="360" w:lineRule="atLeast"/>
        <w:rPr>
          <w:rFonts w:ascii="ModusOperandi Book" w:hAnsi="ModusOperandi Book"/>
          <w:color w:val="FF0000"/>
          <w:sz w:val="20"/>
          <w:szCs w:val="20"/>
        </w:rPr>
      </w:pPr>
    </w:p>
    <w:p w14:paraId="0B07EF55" w14:textId="680F2B10" w:rsidR="00D877CA" w:rsidRDefault="00D877CA" w:rsidP="008D69A3">
      <w:pPr>
        <w:pStyle w:val="BBCText"/>
        <w:spacing w:line="360" w:lineRule="atLeast"/>
        <w:rPr>
          <w:rFonts w:ascii="ModusOperandi Book" w:hAnsi="ModusOperandi Book"/>
          <w:b/>
          <w:sz w:val="20"/>
          <w:szCs w:val="20"/>
        </w:rPr>
      </w:pPr>
      <w:r w:rsidRPr="008D69A3">
        <w:rPr>
          <w:rFonts w:ascii="ModusOperandi Book" w:hAnsi="ModusOperandi Book"/>
          <w:b/>
          <w:sz w:val="20"/>
          <w:szCs w:val="20"/>
        </w:rPr>
        <w:t xml:space="preserve">5. Artists Proposal (attached) </w:t>
      </w:r>
    </w:p>
    <w:p w14:paraId="21C8EFE8" w14:textId="704640DD" w:rsidR="00DF439B" w:rsidRPr="00DF439B" w:rsidRDefault="00DF439B" w:rsidP="008D69A3">
      <w:pPr>
        <w:pStyle w:val="BBCText"/>
        <w:spacing w:line="360" w:lineRule="atLeast"/>
        <w:rPr>
          <w:rFonts w:ascii="ModusOperandi Book" w:hAnsi="ModusOperandi Book"/>
          <w:b/>
          <w:color w:val="FF0000"/>
          <w:sz w:val="20"/>
          <w:szCs w:val="20"/>
        </w:rPr>
      </w:pPr>
      <w:r>
        <w:rPr>
          <w:rFonts w:ascii="ModusOperandi Book" w:hAnsi="ModusOperandi Book"/>
          <w:b/>
          <w:color w:val="FF0000"/>
          <w:sz w:val="20"/>
          <w:szCs w:val="20"/>
        </w:rPr>
        <w:t>Scope of the Work/Timescales document</w:t>
      </w:r>
      <w:r w:rsidR="002F37EF">
        <w:rPr>
          <w:rFonts w:ascii="ModusOperandi Book" w:hAnsi="ModusOperandi Book"/>
          <w:b/>
          <w:color w:val="FF0000"/>
          <w:sz w:val="20"/>
          <w:szCs w:val="20"/>
        </w:rPr>
        <w:t xml:space="preserve"> (attached)</w:t>
      </w:r>
    </w:p>
    <w:p w14:paraId="73496745" w14:textId="77777777" w:rsidR="008B101D" w:rsidRPr="008D69A3" w:rsidRDefault="008B101D" w:rsidP="008D69A3">
      <w:pPr>
        <w:pStyle w:val="BBCText"/>
        <w:spacing w:line="360" w:lineRule="atLeast"/>
        <w:rPr>
          <w:rFonts w:ascii="ModusOperandi Book" w:hAnsi="ModusOperandi Book"/>
          <w:sz w:val="20"/>
          <w:szCs w:val="20"/>
        </w:rPr>
      </w:pPr>
    </w:p>
    <w:p w14:paraId="6F45B553" w14:textId="77777777" w:rsidR="008B101D" w:rsidRPr="008D69A3" w:rsidRDefault="008B101D" w:rsidP="008D69A3">
      <w:pPr>
        <w:pStyle w:val="BBCText"/>
        <w:spacing w:line="360" w:lineRule="atLeast"/>
        <w:rPr>
          <w:rFonts w:ascii="ModusOperandi Book" w:hAnsi="ModusOperandi Book"/>
          <w:sz w:val="20"/>
          <w:szCs w:val="20"/>
        </w:rPr>
      </w:pPr>
    </w:p>
    <w:p w14:paraId="185A2CFC" w14:textId="77777777" w:rsidR="008B101D" w:rsidRPr="008D69A3" w:rsidRDefault="008B101D" w:rsidP="008D69A3">
      <w:pPr>
        <w:overflowPunct/>
        <w:spacing w:line="360" w:lineRule="atLeast"/>
        <w:textAlignment w:val="auto"/>
        <w:rPr>
          <w:rFonts w:ascii="ModusOperandi Book" w:hAnsi="ModusOperandi Book"/>
        </w:rPr>
      </w:pPr>
    </w:p>
    <w:p w14:paraId="2832DD85" w14:textId="2FC9D9D8" w:rsidR="0066059D" w:rsidRPr="0066059D" w:rsidRDefault="0066059D" w:rsidP="007C4321">
      <w:pPr>
        <w:overflowPunct/>
        <w:autoSpaceDE/>
        <w:autoSpaceDN/>
        <w:adjustRightInd/>
        <w:spacing w:line="360" w:lineRule="atLeast"/>
        <w:textAlignment w:val="auto"/>
        <w:rPr>
          <w:rFonts w:ascii="ModusOperandi Book" w:hAnsi="ModusOperandi Book"/>
        </w:rPr>
      </w:pPr>
      <w:r>
        <w:rPr>
          <w:rFonts w:ascii="ModusOperandi Book" w:hAnsi="ModusOperandi Book"/>
        </w:rPr>
        <w:br w:type="page"/>
      </w:r>
    </w:p>
    <w:p w14:paraId="73DFECBD" w14:textId="77777777" w:rsidR="008B101D" w:rsidRDefault="008B101D" w:rsidP="008B101D">
      <w:pPr>
        <w:pStyle w:val="BBCText"/>
        <w:spacing w:line="360" w:lineRule="atLeast"/>
        <w:rPr>
          <w:rFonts w:ascii="ModusOperandi Book" w:hAnsi="ModusOperandi Book"/>
          <w:sz w:val="20"/>
          <w:szCs w:val="20"/>
        </w:rPr>
        <w:sectPr w:rsidR="008B101D" w:rsidSect="00847871">
          <w:footerReference w:type="even" r:id="rId7"/>
          <w:footerReference w:type="default" r:id="rId8"/>
          <w:pgSz w:w="11907" w:h="16840" w:code="9"/>
          <w:pgMar w:top="1440" w:right="1134" w:bottom="1440" w:left="1440" w:header="720" w:footer="720" w:gutter="0"/>
          <w:cols w:space="720"/>
        </w:sectPr>
      </w:pPr>
    </w:p>
    <w:p w14:paraId="674A1A3E" w14:textId="178FCCFC" w:rsidR="007F20F2" w:rsidRPr="00EF3004" w:rsidRDefault="007F20F2" w:rsidP="00EF3004">
      <w:pPr>
        <w:overflowPunct/>
        <w:autoSpaceDE/>
        <w:autoSpaceDN/>
        <w:adjustRightInd/>
        <w:textAlignment w:val="auto"/>
        <w:rPr>
          <w:rFonts w:ascii="Helvetica" w:hAnsi="Helvetica" w:cs="Helvetica"/>
          <w:b/>
          <w:noProof w:val="0"/>
          <w:color w:val="000000"/>
          <w:sz w:val="18"/>
          <w:szCs w:val="18"/>
          <w:lang w:val="en-US" w:eastAsia="zh-CN"/>
        </w:rPr>
      </w:pPr>
      <w:r w:rsidRPr="006D0870">
        <w:rPr>
          <w:rFonts w:ascii="ModusOperandi Book" w:hAnsi="ModusOperandi Book"/>
          <w:b/>
          <w:bCs/>
        </w:rPr>
        <w:lastRenderedPageBreak/>
        <w:t>IN WITNESS WHEREOF</w:t>
      </w:r>
      <w:r w:rsidRPr="006D0870">
        <w:rPr>
          <w:rFonts w:ascii="ModusOperandi Book" w:hAnsi="ModusOperandi Book"/>
        </w:rPr>
        <w:t xml:space="preserve"> this </w:t>
      </w:r>
      <w:r>
        <w:rPr>
          <w:rFonts w:ascii="ModusOperandi Book" w:hAnsi="ModusOperandi Book"/>
        </w:rPr>
        <w:t>Contract</w:t>
      </w:r>
      <w:r w:rsidRPr="006D0870">
        <w:rPr>
          <w:rFonts w:ascii="ModusOperandi Book" w:hAnsi="ModusOperandi Book"/>
        </w:rPr>
        <w:t xml:space="preserve"> has been executed and delivered as a deed the day and year first before written:</w:t>
      </w:r>
    </w:p>
    <w:p w14:paraId="20DDA80C" w14:textId="77777777" w:rsidR="007F20F2" w:rsidRPr="006D0870" w:rsidRDefault="007F20F2" w:rsidP="007F20F2">
      <w:pPr>
        <w:overflowPunct/>
        <w:spacing w:line="360" w:lineRule="atLeast"/>
        <w:textAlignment w:val="auto"/>
        <w:rPr>
          <w:rFonts w:ascii="ModusOperandi Book" w:hAnsi="ModusOperandi Book"/>
        </w:rPr>
      </w:pPr>
    </w:p>
    <w:p w14:paraId="7284A0EF" w14:textId="77777777" w:rsidR="007F20F2" w:rsidRPr="006D0870" w:rsidRDefault="007F20F2" w:rsidP="007F20F2">
      <w:pPr>
        <w:overflowPunct/>
        <w:spacing w:line="360" w:lineRule="atLeast"/>
        <w:textAlignment w:val="auto"/>
        <w:rPr>
          <w:rFonts w:ascii="ModusOperandi Book" w:hAnsi="ModusOperandi Book"/>
        </w:rPr>
      </w:pPr>
    </w:p>
    <w:p w14:paraId="651EE317" w14:textId="77777777" w:rsidR="007F20F2" w:rsidRPr="006D0870" w:rsidRDefault="007F20F2" w:rsidP="007F20F2">
      <w:pPr>
        <w:overflowPunct/>
        <w:spacing w:line="360" w:lineRule="atLeast"/>
        <w:textAlignment w:val="auto"/>
        <w:rPr>
          <w:rFonts w:ascii="ModusOperandi Book" w:hAnsi="ModusOperandi Book"/>
          <w:b/>
        </w:rPr>
      </w:pPr>
      <w:r w:rsidRPr="006D0870">
        <w:rPr>
          <w:rFonts w:ascii="ModusOperandi Book" w:hAnsi="ModusOperandi Book"/>
        </w:rPr>
        <w:t xml:space="preserve">The official seal of  </w:t>
      </w:r>
      <w:r w:rsidRPr="006D0870">
        <w:rPr>
          <w:rFonts w:ascii="ModusOperandi Book" w:hAnsi="ModusOperandi Book"/>
          <w:b/>
        </w:rPr>
        <w:t xml:space="preserve">THE CROWN ESTATE </w:t>
      </w:r>
      <w:r w:rsidRPr="006D0870">
        <w:rPr>
          <w:rFonts w:ascii="ModusOperandi Book" w:hAnsi="ModusOperandi Book"/>
          <w:bCs/>
        </w:rPr>
        <w:tab/>
        <w:t>)</w:t>
      </w:r>
    </w:p>
    <w:p w14:paraId="6CFAC358" w14:textId="77777777" w:rsidR="007F20F2" w:rsidRPr="006D0870" w:rsidRDefault="007F20F2" w:rsidP="007F20F2">
      <w:pPr>
        <w:overflowPunct/>
        <w:spacing w:line="360" w:lineRule="atLeast"/>
        <w:textAlignment w:val="auto"/>
        <w:rPr>
          <w:rFonts w:ascii="ModusOperandi Book" w:hAnsi="ModusOperandi Book"/>
        </w:rPr>
      </w:pPr>
      <w:r w:rsidRPr="006D0870">
        <w:rPr>
          <w:rFonts w:ascii="ModusOperandi Book" w:hAnsi="ModusOperandi Book"/>
          <w:b/>
        </w:rPr>
        <w:t>COMMISSIONERS</w:t>
      </w:r>
      <w:r w:rsidRPr="006D0870">
        <w:rPr>
          <w:rFonts w:ascii="ModusOperandi Book" w:hAnsi="ModusOperandi Book"/>
        </w:rPr>
        <w:t xml:space="preserve"> placed here was confirmed</w:t>
      </w:r>
      <w:r w:rsidRPr="006D0870">
        <w:rPr>
          <w:rFonts w:ascii="ModusOperandi Book" w:hAnsi="ModusOperandi Book"/>
        </w:rPr>
        <w:tab/>
        <w:t>)</w:t>
      </w:r>
    </w:p>
    <w:p w14:paraId="6B24E693" w14:textId="77777777" w:rsidR="007F20F2" w:rsidRPr="006D0870" w:rsidRDefault="007F20F2" w:rsidP="007F20F2">
      <w:pPr>
        <w:overflowPunct/>
        <w:spacing w:line="360" w:lineRule="atLeast"/>
        <w:textAlignment w:val="auto"/>
        <w:rPr>
          <w:rFonts w:ascii="ModusOperandi Book" w:hAnsi="ModusOperandi Book"/>
        </w:rPr>
      </w:pPr>
      <w:r w:rsidRPr="006D0870">
        <w:rPr>
          <w:rFonts w:ascii="ModusOperandi Book" w:hAnsi="ModusOperandi Book"/>
        </w:rPr>
        <w:t xml:space="preserve"> as authentic by:-</w:t>
      </w:r>
      <w:r w:rsidRPr="006D0870">
        <w:rPr>
          <w:rFonts w:ascii="ModusOperandi Book" w:hAnsi="ModusOperandi Book"/>
        </w:rPr>
        <w:tab/>
      </w:r>
      <w:r w:rsidRPr="006D0870">
        <w:rPr>
          <w:rFonts w:ascii="ModusOperandi Book" w:hAnsi="ModusOperandi Book"/>
        </w:rPr>
        <w:tab/>
      </w:r>
      <w:r w:rsidRPr="006D0870">
        <w:rPr>
          <w:rFonts w:ascii="ModusOperandi Book" w:hAnsi="ModusOperandi Book"/>
        </w:rPr>
        <w:tab/>
      </w:r>
      <w:r w:rsidRPr="006D0870">
        <w:rPr>
          <w:rFonts w:ascii="ModusOperandi Book" w:hAnsi="ModusOperandi Book"/>
        </w:rPr>
        <w:tab/>
        <w:t>)</w:t>
      </w:r>
    </w:p>
    <w:p w14:paraId="01AE8CEB" w14:textId="77777777" w:rsidR="007F20F2" w:rsidRPr="006D0870" w:rsidRDefault="007F20F2" w:rsidP="007F20F2">
      <w:pPr>
        <w:overflowPunct/>
        <w:spacing w:line="360" w:lineRule="atLeast"/>
        <w:textAlignment w:val="auto"/>
        <w:rPr>
          <w:rFonts w:ascii="ModusOperandi Book" w:hAnsi="ModusOperandi Book"/>
        </w:rPr>
      </w:pPr>
    </w:p>
    <w:p w14:paraId="2060BC0F" w14:textId="77777777" w:rsidR="007F20F2" w:rsidRPr="006D0870" w:rsidRDefault="007F20F2" w:rsidP="007F20F2">
      <w:pPr>
        <w:overflowPunct/>
        <w:spacing w:line="360" w:lineRule="atLeast"/>
        <w:textAlignment w:val="auto"/>
        <w:rPr>
          <w:rFonts w:ascii="ModusOperandi Book" w:hAnsi="ModusOperandi Book"/>
        </w:rPr>
      </w:pPr>
    </w:p>
    <w:p w14:paraId="3A1B5721" w14:textId="77777777" w:rsidR="007F20F2" w:rsidRPr="006D0870" w:rsidRDefault="007F20F2" w:rsidP="007F20F2">
      <w:pPr>
        <w:overflowPunct/>
        <w:spacing w:line="360" w:lineRule="atLeast"/>
        <w:textAlignment w:val="auto"/>
        <w:rPr>
          <w:rFonts w:ascii="ModusOperandi Book" w:hAnsi="ModusOperandi Book"/>
        </w:rPr>
      </w:pPr>
    </w:p>
    <w:p w14:paraId="45EA6900" w14:textId="77777777" w:rsidR="007F20F2" w:rsidRPr="006D0870" w:rsidRDefault="007F20F2" w:rsidP="007F20F2">
      <w:pPr>
        <w:overflowPunct/>
        <w:spacing w:line="360" w:lineRule="atLeast"/>
        <w:textAlignment w:val="auto"/>
        <w:rPr>
          <w:rFonts w:ascii="ModusOperandi Book" w:hAnsi="ModusOperandi Book"/>
        </w:rPr>
      </w:pPr>
      <w:r w:rsidRPr="006D0870">
        <w:rPr>
          <w:rFonts w:ascii="ModusOperandi Book" w:hAnsi="ModusOperandi Book"/>
        </w:rPr>
        <w:t>Signature</w:t>
      </w:r>
      <w:r w:rsidRPr="006D0870">
        <w:rPr>
          <w:rFonts w:ascii="ModusOperandi Book" w:hAnsi="ModusOperandi Book"/>
        </w:rPr>
        <w:tab/>
        <w:t>______________________</w:t>
      </w:r>
    </w:p>
    <w:p w14:paraId="4CCB00F0" w14:textId="77777777" w:rsidR="007F20F2" w:rsidRPr="006D0870" w:rsidRDefault="007F20F2" w:rsidP="007F20F2">
      <w:pPr>
        <w:overflowPunct/>
        <w:spacing w:line="360" w:lineRule="atLeast"/>
        <w:textAlignment w:val="auto"/>
        <w:rPr>
          <w:rFonts w:ascii="ModusOperandi Book" w:hAnsi="ModusOperandi Book"/>
        </w:rPr>
      </w:pPr>
    </w:p>
    <w:p w14:paraId="22EFCC29" w14:textId="77777777" w:rsidR="007F20F2" w:rsidRPr="006D0870" w:rsidRDefault="007F20F2" w:rsidP="007F20F2">
      <w:pPr>
        <w:overflowPunct/>
        <w:spacing w:line="360" w:lineRule="atLeast"/>
        <w:textAlignment w:val="auto"/>
        <w:rPr>
          <w:rFonts w:ascii="ModusOperandi Book" w:hAnsi="ModusOperandi Book"/>
        </w:rPr>
      </w:pPr>
    </w:p>
    <w:p w14:paraId="6477F39E" w14:textId="77777777" w:rsidR="007F20F2" w:rsidRPr="006D0870" w:rsidRDefault="007F20F2" w:rsidP="007F20F2">
      <w:pPr>
        <w:overflowPunct/>
        <w:spacing w:line="360" w:lineRule="atLeast"/>
        <w:textAlignment w:val="auto"/>
        <w:rPr>
          <w:rFonts w:ascii="ModusOperandi Book" w:hAnsi="ModusOperandi Book"/>
        </w:rPr>
      </w:pPr>
    </w:p>
    <w:tbl>
      <w:tblPr>
        <w:tblW w:w="0" w:type="auto"/>
        <w:tblLayout w:type="fixed"/>
        <w:tblLook w:val="04A0" w:firstRow="1" w:lastRow="0" w:firstColumn="1" w:lastColumn="0" w:noHBand="0" w:noVBand="1"/>
      </w:tblPr>
      <w:tblGrid>
        <w:gridCol w:w="4622"/>
        <w:gridCol w:w="301"/>
      </w:tblGrid>
      <w:tr w:rsidR="007F20F2" w:rsidRPr="006D0870" w14:paraId="40C1176E" w14:textId="77777777" w:rsidTr="007F20F2">
        <w:tc>
          <w:tcPr>
            <w:tcW w:w="4622" w:type="dxa"/>
            <w:tcMar>
              <w:top w:w="0" w:type="dxa"/>
              <w:left w:w="0" w:type="dxa"/>
              <w:bottom w:w="0" w:type="dxa"/>
              <w:right w:w="108" w:type="dxa"/>
            </w:tcMar>
            <w:hideMark/>
          </w:tcPr>
          <w:p w14:paraId="68C9F37A" w14:textId="56D74DB9" w:rsidR="007F20F2" w:rsidRPr="006D0870" w:rsidRDefault="007F20F2" w:rsidP="00652CC8">
            <w:pPr>
              <w:overflowPunct/>
              <w:spacing w:line="360" w:lineRule="atLeast"/>
              <w:textAlignment w:val="auto"/>
              <w:rPr>
                <w:rFonts w:ascii="ModusOperandi Book" w:hAnsi="ModusOperandi Book"/>
              </w:rPr>
            </w:pPr>
            <w:r w:rsidRPr="006D0870">
              <w:rPr>
                <w:rFonts w:ascii="ModusOperandi Book" w:hAnsi="ModusOperandi Book"/>
              </w:rPr>
              <w:t xml:space="preserve">Executed as a deed by </w:t>
            </w:r>
            <w:r w:rsidR="00652CC8">
              <w:rPr>
                <w:rFonts w:ascii="ModusOperandi Book" w:hAnsi="ModusOperandi Book"/>
                <w:b/>
              </w:rPr>
              <w:t>Jacqueline Poncelet</w:t>
            </w:r>
            <w:r w:rsidRPr="006D0870">
              <w:rPr>
                <w:rFonts w:ascii="ModusOperandi Book" w:hAnsi="ModusOperandi Book"/>
              </w:rPr>
              <w:t>:</w:t>
            </w:r>
          </w:p>
        </w:tc>
        <w:tc>
          <w:tcPr>
            <w:tcW w:w="301" w:type="dxa"/>
          </w:tcPr>
          <w:p w14:paraId="268E6B8F"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4CA293FA" w14:textId="77777777" w:rsidTr="007F20F2">
        <w:tc>
          <w:tcPr>
            <w:tcW w:w="4622" w:type="dxa"/>
            <w:tcMar>
              <w:top w:w="0" w:type="dxa"/>
              <w:left w:w="0" w:type="dxa"/>
              <w:bottom w:w="0" w:type="dxa"/>
              <w:right w:w="108" w:type="dxa"/>
            </w:tcMar>
          </w:tcPr>
          <w:p w14:paraId="4AAC9F91" w14:textId="77777777" w:rsidR="007F20F2" w:rsidRPr="006D0870" w:rsidRDefault="007F20F2" w:rsidP="007F20F2">
            <w:pPr>
              <w:overflowPunct/>
              <w:spacing w:line="360" w:lineRule="atLeast"/>
              <w:textAlignment w:val="auto"/>
              <w:rPr>
                <w:rFonts w:ascii="ModusOperandi Book" w:hAnsi="ModusOperandi Book"/>
              </w:rPr>
            </w:pPr>
          </w:p>
        </w:tc>
        <w:tc>
          <w:tcPr>
            <w:tcW w:w="301" w:type="dxa"/>
          </w:tcPr>
          <w:p w14:paraId="5B7257E3"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683338BD" w14:textId="77777777" w:rsidTr="007F20F2">
        <w:tc>
          <w:tcPr>
            <w:tcW w:w="4622" w:type="dxa"/>
            <w:tcBorders>
              <w:top w:val="nil"/>
              <w:left w:val="nil"/>
              <w:bottom w:val="dotted" w:sz="4" w:space="0" w:color="auto"/>
              <w:right w:val="nil"/>
            </w:tcBorders>
            <w:tcMar>
              <w:top w:w="0" w:type="dxa"/>
              <w:left w:w="0" w:type="dxa"/>
              <w:bottom w:w="0" w:type="dxa"/>
              <w:right w:w="108" w:type="dxa"/>
            </w:tcMar>
          </w:tcPr>
          <w:p w14:paraId="1413C8F9" w14:textId="77777777" w:rsidR="007F20F2" w:rsidRPr="006D0870" w:rsidRDefault="007F20F2" w:rsidP="007F20F2">
            <w:pPr>
              <w:overflowPunct/>
              <w:spacing w:line="360" w:lineRule="atLeast"/>
              <w:textAlignment w:val="auto"/>
              <w:rPr>
                <w:rFonts w:ascii="ModusOperandi Book" w:hAnsi="ModusOperandi Book"/>
              </w:rPr>
            </w:pPr>
          </w:p>
          <w:p w14:paraId="5611A231" w14:textId="77777777" w:rsidR="007F20F2" w:rsidRPr="006D0870" w:rsidRDefault="007F20F2" w:rsidP="007F20F2">
            <w:pPr>
              <w:overflowPunct/>
              <w:spacing w:line="360" w:lineRule="atLeast"/>
              <w:textAlignment w:val="auto"/>
              <w:rPr>
                <w:rFonts w:ascii="ModusOperandi Book" w:hAnsi="ModusOperandi Book"/>
              </w:rPr>
            </w:pPr>
          </w:p>
        </w:tc>
        <w:tc>
          <w:tcPr>
            <w:tcW w:w="301" w:type="dxa"/>
          </w:tcPr>
          <w:p w14:paraId="7D88124E"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3BC61552" w14:textId="77777777" w:rsidTr="007F20F2">
        <w:tc>
          <w:tcPr>
            <w:tcW w:w="4622" w:type="dxa"/>
            <w:tcBorders>
              <w:top w:val="dotted" w:sz="4" w:space="0" w:color="auto"/>
              <w:left w:val="nil"/>
              <w:bottom w:val="nil"/>
              <w:right w:val="nil"/>
            </w:tcBorders>
            <w:tcMar>
              <w:top w:w="0" w:type="dxa"/>
              <w:left w:w="0" w:type="dxa"/>
              <w:bottom w:w="0" w:type="dxa"/>
              <w:right w:w="108" w:type="dxa"/>
            </w:tcMar>
            <w:hideMark/>
          </w:tcPr>
          <w:p w14:paraId="101494FD" w14:textId="77777777" w:rsidR="007F20F2" w:rsidRPr="006D0870" w:rsidRDefault="007F20F2" w:rsidP="007F20F2">
            <w:pPr>
              <w:overflowPunct/>
              <w:spacing w:line="360" w:lineRule="atLeast"/>
              <w:textAlignment w:val="auto"/>
              <w:rPr>
                <w:rFonts w:ascii="ModusOperandi Book" w:hAnsi="ModusOperandi Book"/>
              </w:rPr>
            </w:pPr>
            <w:r>
              <w:rPr>
                <w:rFonts w:ascii="ModusOperandi Book" w:hAnsi="ModusOperandi Book"/>
              </w:rPr>
              <w:t>(signature</w:t>
            </w:r>
            <w:r w:rsidRPr="006D0870">
              <w:rPr>
                <w:rFonts w:ascii="ModusOperandi Book" w:hAnsi="ModusOperandi Book"/>
              </w:rPr>
              <w:t>)</w:t>
            </w:r>
          </w:p>
        </w:tc>
        <w:tc>
          <w:tcPr>
            <w:tcW w:w="301" w:type="dxa"/>
          </w:tcPr>
          <w:p w14:paraId="00A457B9"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1A41EB23" w14:textId="77777777" w:rsidTr="007F20F2">
        <w:tc>
          <w:tcPr>
            <w:tcW w:w="4622" w:type="dxa"/>
            <w:tcMar>
              <w:top w:w="0" w:type="dxa"/>
              <w:left w:w="0" w:type="dxa"/>
              <w:bottom w:w="0" w:type="dxa"/>
              <w:right w:w="108" w:type="dxa"/>
            </w:tcMar>
          </w:tcPr>
          <w:p w14:paraId="392CBEB6" w14:textId="77777777" w:rsidR="007F20F2" w:rsidRPr="006D0870" w:rsidRDefault="007F20F2" w:rsidP="007F20F2">
            <w:pPr>
              <w:overflowPunct/>
              <w:spacing w:line="360" w:lineRule="atLeast"/>
              <w:textAlignment w:val="auto"/>
              <w:rPr>
                <w:rFonts w:ascii="ModusOperandi Book" w:hAnsi="ModusOperandi Book"/>
              </w:rPr>
            </w:pPr>
          </w:p>
        </w:tc>
        <w:tc>
          <w:tcPr>
            <w:tcW w:w="301" w:type="dxa"/>
          </w:tcPr>
          <w:p w14:paraId="049D1BD8"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51344BFA" w14:textId="77777777" w:rsidTr="007F20F2">
        <w:tc>
          <w:tcPr>
            <w:tcW w:w="4622" w:type="dxa"/>
            <w:tcMar>
              <w:top w:w="0" w:type="dxa"/>
              <w:left w:w="0" w:type="dxa"/>
              <w:bottom w:w="0" w:type="dxa"/>
              <w:right w:w="108" w:type="dxa"/>
            </w:tcMar>
            <w:hideMark/>
          </w:tcPr>
          <w:p w14:paraId="6DE663FF" w14:textId="77777777" w:rsidR="007F20F2" w:rsidRPr="006D0870" w:rsidRDefault="007F20F2" w:rsidP="007F20F2">
            <w:pPr>
              <w:overflowPunct/>
              <w:spacing w:line="360" w:lineRule="atLeast"/>
              <w:textAlignment w:val="auto"/>
              <w:rPr>
                <w:rFonts w:ascii="ModusOperandi Book" w:hAnsi="ModusOperandi Book"/>
              </w:rPr>
            </w:pPr>
            <w:r w:rsidRPr="006D0870">
              <w:rPr>
                <w:rFonts w:ascii="ModusOperandi Book" w:hAnsi="ModusOperandi Book"/>
              </w:rPr>
              <w:t>in the presence of:</w:t>
            </w:r>
          </w:p>
        </w:tc>
        <w:tc>
          <w:tcPr>
            <w:tcW w:w="301" w:type="dxa"/>
          </w:tcPr>
          <w:p w14:paraId="3A971603"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5F130516" w14:textId="77777777" w:rsidTr="007F20F2">
        <w:tc>
          <w:tcPr>
            <w:tcW w:w="4622" w:type="dxa"/>
            <w:tcMar>
              <w:top w:w="0" w:type="dxa"/>
              <w:left w:w="0" w:type="dxa"/>
              <w:bottom w:w="0" w:type="dxa"/>
              <w:right w:w="108" w:type="dxa"/>
            </w:tcMar>
          </w:tcPr>
          <w:p w14:paraId="5E539C52" w14:textId="77777777" w:rsidR="007F20F2" w:rsidRPr="006D0870" w:rsidRDefault="007F20F2" w:rsidP="007F20F2">
            <w:pPr>
              <w:overflowPunct/>
              <w:spacing w:line="360" w:lineRule="atLeast"/>
              <w:textAlignment w:val="auto"/>
              <w:rPr>
                <w:rFonts w:ascii="ModusOperandi Book" w:hAnsi="ModusOperandi Book"/>
              </w:rPr>
            </w:pPr>
          </w:p>
        </w:tc>
        <w:tc>
          <w:tcPr>
            <w:tcW w:w="301" w:type="dxa"/>
          </w:tcPr>
          <w:p w14:paraId="48A0E236"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67983BA6" w14:textId="77777777" w:rsidTr="007F20F2">
        <w:tc>
          <w:tcPr>
            <w:tcW w:w="4622" w:type="dxa"/>
            <w:tcBorders>
              <w:top w:val="nil"/>
              <w:left w:val="nil"/>
              <w:bottom w:val="dotted" w:sz="4" w:space="0" w:color="auto"/>
              <w:right w:val="nil"/>
            </w:tcBorders>
            <w:tcMar>
              <w:top w:w="0" w:type="dxa"/>
              <w:left w:w="0" w:type="dxa"/>
              <w:bottom w:w="0" w:type="dxa"/>
              <w:right w:w="108" w:type="dxa"/>
            </w:tcMar>
          </w:tcPr>
          <w:p w14:paraId="77B7042A" w14:textId="77777777" w:rsidR="007F20F2" w:rsidRPr="006D0870" w:rsidRDefault="007F20F2" w:rsidP="007F20F2">
            <w:pPr>
              <w:overflowPunct/>
              <w:spacing w:line="360" w:lineRule="atLeast"/>
              <w:textAlignment w:val="auto"/>
              <w:rPr>
                <w:rFonts w:ascii="ModusOperandi Book" w:hAnsi="ModusOperandi Book"/>
              </w:rPr>
            </w:pPr>
          </w:p>
        </w:tc>
        <w:tc>
          <w:tcPr>
            <w:tcW w:w="301" w:type="dxa"/>
          </w:tcPr>
          <w:p w14:paraId="4327C408"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3FE3698B" w14:textId="77777777" w:rsidTr="007F20F2">
        <w:tc>
          <w:tcPr>
            <w:tcW w:w="4622" w:type="dxa"/>
            <w:tcBorders>
              <w:top w:val="dotted" w:sz="4" w:space="0" w:color="auto"/>
              <w:left w:val="nil"/>
              <w:bottom w:val="nil"/>
              <w:right w:val="nil"/>
            </w:tcBorders>
            <w:tcMar>
              <w:top w:w="0" w:type="dxa"/>
              <w:left w:w="0" w:type="dxa"/>
              <w:bottom w:w="0" w:type="dxa"/>
              <w:right w:w="108" w:type="dxa"/>
            </w:tcMar>
            <w:hideMark/>
          </w:tcPr>
          <w:p w14:paraId="563539DA" w14:textId="77777777" w:rsidR="007F20F2" w:rsidRPr="006D0870" w:rsidRDefault="007F20F2" w:rsidP="007F20F2">
            <w:pPr>
              <w:overflowPunct/>
              <w:spacing w:line="360" w:lineRule="atLeast"/>
              <w:textAlignment w:val="auto"/>
              <w:rPr>
                <w:rFonts w:ascii="ModusOperandi Book" w:hAnsi="ModusOperandi Book"/>
              </w:rPr>
            </w:pPr>
            <w:r w:rsidRPr="006D0870">
              <w:rPr>
                <w:rFonts w:ascii="ModusOperandi Book" w:hAnsi="ModusOperandi Book"/>
              </w:rPr>
              <w:t>(signature of witness)</w:t>
            </w:r>
          </w:p>
        </w:tc>
        <w:tc>
          <w:tcPr>
            <w:tcW w:w="301" w:type="dxa"/>
          </w:tcPr>
          <w:p w14:paraId="52F94546"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24048066" w14:textId="77777777" w:rsidTr="007F20F2">
        <w:tc>
          <w:tcPr>
            <w:tcW w:w="4622" w:type="dxa"/>
            <w:tcMar>
              <w:top w:w="0" w:type="dxa"/>
              <w:left w:w="0" w:type="dxa"/>
              <w:bottom w:w="0" w:type="dxa"/>
              <w:right w:w="108" w:type="dxa"/>
            </w:tcMar>
          </w:tcPr>
          <w:p w14:paraId="1254CE8B" w14:textId="77777777" w:rsidR="007F20F2" w:rsidRPr="006D0870" w:rsidRDefault="007F20F2" w:rsidP="007F20F2">
            <w:pPr>
              <w:overflowPunct/>
              <w:spacing w:line="360" w:lineRule="atLeast"/>
              <w:textAlignment w:val="auto"/>
              <w:rPr>
                <w:rFonts w:ascii="ModusOperandi Book" w:hAnsi="ModusOperandi Book"/>
              </w:rPr>
            </w:pPr>
          </w:p>
        </w:tc>
        <w:tc>
          <w:tcPr>
            <w:tcW w:w="301" w:type="dxa"/>
          </w:tcPr>
          <w:p w14:paraId="5A846431"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01FA099D" w14:textId="77777777" w:rsidTr="007F20F2">
        <w:tc>
          <w:tcPr>
            <w:tcW w:w="4622" w:type="dxa"/>
            <w:tcBorders>
              <w:top w:val="nil"/>
              <w:left w:val="nil"/>
              <w:bottom w:val="dotted" w:sz="4" w:space="0" w:color="auto"/>
              <w:right w:val="nil"/>
            </w:tcBorders>
            <w:tcMar>
              <w:top w:w="0" w:type="dxa"/>
              <w:left w:w="0" w:type="dxa"/>
              <w:bottom w:w="0" w:type="dxa"/>
              <w:right w:w="108" w:type="dxa"/>
            </w:tcMar>
          </w:tcPr>
          <w:p w14:paraId="5BBE7F4D" w14:textId="77777777" w:rsidR="007F20F2" w:rsidRPr="006D0870" w:rsidRDefault="007F20F2" w:rsidP="007F20F2">
            <w:pPr>
              <w:overflowPunct/>
              <w:spacing w:line="360" w:lineRule="atLeast"/>
              <w:textAlignment w:val="auto"/>
              <w:rPr>
                <w:rFonts w:ascii="ModusOperandi Book" w:hAnsi="ModusOperandi Book"/>
              </w:rPr>
            </w:pPr>
          </w:p>
        </w:tc>
        <w:tc>
          <w:tcPr>
            <w:tcW w:w="301" w:type="dxa"/>
          </w:tcPr>
          <w:p w14:paraId="36269A4B"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5360E187" w14:textId="77777777" w:rsidTr="007F20F2">
        <w:tc>
          <w:tcPr>
            <w:tcW w:w="4622" w:type="dxa"/>
            <w:tcBorders>
              <w:top w:val="dotted" w:sz="4" w:space="0" w:color="auto"/>
              <w:left w:val="nil"/>
              <w:bottom w:val="nil"/>
              <w:right w:val="nil"/>
            </w:tcBorders>
            <w:tcMar>
              <w:top w:w="0" w:type="dxa"/>
              <w:left w:w="0" w:type="dxa"/>
              <w:bottom w:w="0" w:type="dxa"/>
              <w:right w:w="108" w:type="dxa"/>
            </w:tcMar>
            <w:hideMark/>
          </w:tcPr>
          <w:p w14:paraId="704F81C2" w14:textId="77777777" w:rsidR="007F20F2" w:rsidRPr="006D0870" w:rsidRDefault="007F20F2" w:rsidP="007F20F2">
            <w:pPr>
              <w:overflowPunct/>
              <w:spacing w:line="360" w:lineRule="atLeast"/>
              <w:textAlignment w:val="auto"/>
              <w:rPr>
                <w:rFonts w:ascii="ModusOperandi Book" w:hAnsi="ModusOperandi Book"/>
              </w:rPr>
            </w:pPr>
            <w:r>
              <w:rPr>
                <w:rFonts w:ascii="ModusOperandi Book" w:hAnsi="ModusOperandi Book"/>
              </w:rPr>
              <w:t>(</w:t>
            </w:r>
            <w:r w:rsidRPr="006D0870">
              <w:rPr>
                <w:rFonts w:ascii="ModusOperandi Book" w:hAnsi="ModusOperandi Book"/>
              </w:rPr>
              <w:t>print name of witness)</w:t>
            </w:r>
          </w:p>
        </w:tc>
        <w:tc>
          <w:tcPr>
            <w:tcW w:w="301" w:type="dxa"/>
          </w:tcPr>
          <w:p w14:paraId="3531D263"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1A6F8AEE" w14:textId="77777777" w:rsidTr="007F20F2">
        <w:tc>
          <w:tcPr>
            <w:tcW w:w="4622" w:type="dxa"/>
            <w:tcMar>
              <w:top w:w="0" w:type="dxa"/>
              <w:left w:w="0" w:type="dxa"/>
              <w:bottom w:w="0" w:type="dxa"/>
              <w:right w:w="108" w:type="dxa"/>
            </w:tcMar>
          </w:tcPr>
          <w:p w14:paraId="46B8CF69" w14:textId="77777777" w:rsidR="007F20F2" w:rsidRPr="006D0870" w:rsidRDefault="007F20F2" w:rsidP="007F20F2">
            <w:pPr>
              <w:overflowPunct/>
              <w:spacing w:line="360" w:lineRule="atLeast"/>
              <w:textAlignment w:val="auto"/>
              <w:rPr>
                <w:rFonts w:ascii="ModusOperandi Book" w:hAnsi="ModusOperandi Book"/>
              </w:rPr>
            </w:pPr>
          </w:p>
        </w:tc>
        <w:tc>
          <w:tcPr>
            <w:tcW w:w="301" w:type="dxa"/>
          </w:tcPr>
          <w:p w14:paraId="3AF9C10B"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45059B52" w14:textId="77777777" w:rsidTr="007F20F2">
        <w:tc>
          <w:tcPr>
            <w:tcW w:w="4622" w:type="dxa"/>
            <w:tcMar>
              <w:top w:w="0" w:type="dxa"/>
              <w:left w:w="0" w:type="dxa"/>
              <w:bottom w:w="0" w:type="dxa"/>
              <w:right w:w="108" w:type="dxa"/>
            </w:tcMar>
            <w:hideMark/>
          </w:tcPr>
          <w:p w14:paraId="44318E53" w14:textId="77777777" w:rsidR="007F20F2" w:rsidRPr="006D0870" w:rsidRDefault="007F20F2" w:rsidP="007F20F2">
            <w:pPr>
              <w:overflowPunct/>
              <w:spacing w:line="360" w:lineRule="atLeast"/>
              <w:textAlignment w:val="auto"/>
              <w:rPr>
                <w:rFonts w:ascii="ModusOperandi Book" w:hAnsi="ModusOperandi Book"/>
              </w:rPr>
            </w:pPr>
            <w:r w:rsidRPr="006D0870">
              <w:rPr>
                <w:rFonts w:ascii="ModusOperandi Book" w:hAnsi="ModusOperandi Book"/>
              </w:rPr>
              <w:t>Address:</w:t>
            </w:r>
          </w:p>
        </w:tc>
        <w:tc>
          <w:tcPr>
            <w:tcW w:w="301" w:type="dxa"/>
          </w:tcPr>
          <w:p w14:paraId="3C2DD308"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0AF5D43C" w14:textId="77777777" w:rsidTr="007F20F2">
        <w:tc>
          <w:tcPr>
            <w:tcW w:w="4622" w:type="dxa"/>
            <w:tcBorders>
              <w:top w:val="nil"/>
              <w:left w:val="nil"/>
              <w:bottom w:val="dotted" w:sz="4" w:space="0" w:color="auto"/>
              <w:right w:val="nil"/>
            </w:tcBorders>
            <w:tcMar>
              <w:top w:w="0" w:type="dxa"/>
              <w:left w:w="0" w:type="dxa"/>
              <w:bottom w:w="0" w:type="dxa"/>
              <w:right w:w="108" w:type="dxa"/>
            </w:tcMar>
          </w:tcPr>
          <w:p w14:paraId="03246239" w14:textId="77777777" w:rsidR="007F20F2" w:rsidRPr="006D0870" w:rsidRDefault="007F20F2" w:rsidP="007F20F2">
            <w:pPr>
              <w:overflowPunct/>
              <w:spacing w:line="360" w:lineRule="atLeast"/>
              <w:textAlignment w:val="auto"/>
              <w:rPr>
                <w:rFonts w:ascii="ModusOperandi Book" w:hAnsi="ModusOperandi Book"/>
              </w:rPr>
            </w:pPr>
          </w:p>
        </w:tc>
        <w:tc>
          <w:tcPr>
            <w:tcW w:w="301" w:type="dxa"/>
          </w:tcPr>
          <w:p w14:paraId="25D8D87C"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23AC0FFB" w14:textId="77777777" w:rsidTr="007F20F2">
        <w:tc>
          <w:tcPr>
            <w:tcW w:w="4622" w:type="dxa"/>
            <w:tcBorders>
              <w:top w:val="dotted" w:sz="4" w:space="0" w:color="auto"/>
              <w:left w:val="nil"/>
              <w:bottom w:val="dotted" w:sz="4" w:space="0" w:color="auto"/>
              <w:right w:val="nil"/>
            </w:tcBorders>
            <w:tcMar>
              <w:top w:w="0" w:type="dxa"/>
              <w:left w:w="0" w:type="dxa"/>
              <w:bottom w:w="0" w:type="dxa"/>
              <w:right w:w="108" w:type="dxa"/>
            </w:tcMar>
          </w:tcPr>
          <w:p w14:paraId="13DBBB58" w14:textId="77777777" w:rsidR="007F20F2" w:rsidRPr="006D0870" w:rsidRDefault="007F20F2" w:rsidP="007F20F2">
            <w:pPr>
              <w:overflowPunct/>
              <w:spacing w:line="360" w:lineRule="atLeast"/>
              <w:textAlignment w:val="auto"/>
              <w:rPr>
                <w:rFonts w:ascii="ModusOperandi Book" w:hAnsi="ModusOperandi Book"/>
              </w:rPr>
            </w:pPr>
          </w:p>
        </w:tc>
        <w:tc>
          <w:tcPr>
            <w:tcW w:w="301" w:type="dxa"/>
          </w:tcPr>
          <w:p w14:paraId="6FAEE5A0"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595E2E03" w14:textId="77777777" w:rsidTr="007F20F2">
        <w:tc>
          <w:tcPr>
            <w:tcW w:w="4622" w:type="dxa"/>
            <w:tcBorders>
              <w:top w:val="dotted" w:sz="4" w:space="0" w:color="auto"/>
              <w:left w:val="nil"/>
              <w:bottom w:val="dotted" w:sz="4" w:space="0" w:color="auto"/>
              <w:right w:val="nil"/>
            </w:tcBorders>
            <w:tcMar>
              <w:top w:w="0" w:type="dxa"/>
              <w:left w:w="0" w:type="dxa"/>
              <w:bottom w:w="0" w:type="dxa"/>
              <w:right w:w="108" w:type="dxa"/>
            </w:tcMar>
          </w:tcPr>
          <w:p w14:paraId="1AEDD68B" w14:textId="77777777" w:rsidR="007F20F2" w:rsidRPr="006D0870" w:rsidRDefault="007F20F2" w:rsidP="007F20F2">
            <w:pPr>
              <w:overflowPunct/>
              <w:spacing w:line="360" w:lineRule="atLeast"/>
              <w:textAlignment w:val="auto"/>
              <w:rPr>
                <w:rFonts w:ascii="ModusOperandi Book" w:hAnsi="ModusOperandi Book"/>
              </w:rPr>
            </w:pPr>
          </w:p>
        </w:tc>
        <w:tc>
          <w:tcPr>
            <w:tcW w:w="301" w:type="dxa"/>
          </w:tcPr>
          <w:p w14:paraId="314C5B7A"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11B210E3" w14:textId="77777777" w:rsidTr="007F20F2">
        <w:tc>
          <w:tcPr>
            <w:tcW w:w="4622" w:type="dxa"/>
            <w:tcBorders>
              <w:top w:val="dotted" w:sz="4" w:space="0" w:color="auto"/>
              <w:left w:val="nil"/>
              <w:bottom w:val="nil"/>
              <w:right w:val="nil"/>
            </w:tcBorders>
            <w:tcMar>
              <w:top w:w="0" w:type="dxa"/>
              <w:left w:w="0" w:type="dxa"/>
              <w:bottom w:w="0" w:type="dxa"/>
              <w:right w:w="108" w:type="dxa"/>
            </w:tcMar>
          </w:tcPr>
          <w:p w14:paraId="0D180900" w14:textId="77777777" w:rsidR="007F20F2" w:rsidRPr="006D0870" w:rsidRDefault="007F20F2" w:rsidP="007F20F2">
            <w:pPr>
              <w:overflowPunct/>
              <w:spacing w:line="360" w:lineRule="atLeast"/>
              <w:textAlignment w:val="auto"/>
              <w:rPr>
                <w:rFonts w:ascii="ModusOperandi Book" w:hAnsi="ModusOperandi Book"/>
              </w:rPr>
            </w:pPr>
          </w:p>
        </w:tc>
        <w:tc>
          <w:tcPr>
            <w:tcW w:w="301" w:type="dxa"/>
          </w:tcPr>
          <w:p w14:paraId="6E1E0BA8"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4F6972B1" w14:textId="77777777" w:rsidTr="007F20F2">
        <w:tc>
          <w:tcPr>
            <w:tcW w:w="4622" w:type="dxa"/>
            <w:tcMar>
              <w:top w:w="0" w:type="dxa"/>
              <w:left w:w="0" w:type="dxa"/>
              <w:bottom w:w="0" w:type="dxa"/>
              <w:right w:w="108" w:type="dxa"/>
            </w:tcMar>
            <w:hideMark/>
          </w:tcPr>
          <w:p w14:paraId="773E9AD2" w14:textId="77777777" w:rsidR="007F20F2" w:rsidRPr="006D0870" w:rsidRDefault="007F20F2" w:rsidP="007F20F2">
            <w:pPr>
              <w:overflowPunct/>
              <w:spacing w:line="360" w:lineRule="atLeast"/>
              <w:textAlignment w:val="auto"/>
              <w:rPr>
                <w:rFonts w:ascii="ModusOperandi Book" w:hAnsi="ModusOperandi Book"/>
              </w:rPr>
            </w:pPr>
            <w:r w:rsidRPr="006D0870">
              <w:rPr>
                <w:rFonts w:ascii="ModusOperandi Book" w:hAnsi="ModusOperandi Book"/>
              </w:rPr>
              <w:t>Occupation:</w:t>
            </w:r>
          </w:p>
        </w:tc>
        <w:tc>
          <w:tcPr>
            <w:tcW w:w="301" w:type="dxa"/>
          </w:tcPr>
          <w:p w14:paraId="37C659A2" w14:textId="77777777" w:rsidR="007F20F2" w:rsidRPr="006D0870" w:rsidRDefault="007F20F2" w:rsidP="007F20F2">
            <w:pPr>
              <w:overflowPunct/>
              <w:spacing w:line="360" w:lineRule="atLeast"/>
              <w:textAlignment w:val="auto"/>
              <w:rPr>
                <w:rFonts w:ascii="ModusOperandi Book" w:hAnsi="ModusOperandi Book"/>
              </w:rPr>
            </w:pPr>
          </w:p>
        </w:tc>
      </w:tr>
      <w:tr w:rsidR="007F20F2" w:rsidRPr="006D0870" w14:paraId="102547F3" w14:textId="77777777" w:rsidTr="007F20F2">
        <w:tc>
          <w:tcPr>
            <w:tcW w:w="4622" w:type="dxa"/>
            <w:tcBorders>
              <w:top w:val="nil"/>
              <w:left w:val="nil"/>
              <w:bottom w:val="dotted" w:sz="4" w:space="0" w:color="auto"/>
              <w:right w:val="nil"/>
            </w:tcBorders>
            <w:tcMar>
              <w:top w:w="0" w:type="dxa"/>
              <w:left w:w="0" w:type="dxa"/>
              <w:bottom w:w="0" w:type="dxa"/>
              <w:right w:w="108" w:type="dxa"/>
            </w:tcMar>
          </w:tcPr>
          <w:p w14:paraId="1B61DE26" w14:textId="77777777" w:rsidR="007F20F2" w:rsidRPr="006D0870" w:rsidRDefault="007F20F2" w:rsidP="007F20F2">
            <w:pPr>
              <w:overflowPunct/>
              <w:spacing w:line="360" w:lineRule="atLeast"/>
              <w:textAlignment w:val="auto"/>
              <w:rPr>
                <w:rFonts w:ascii="ModusOperandi Book" w:hAnsi="ModusOperandi Book"/>
              </w:rPr>
            </w:pPr>
          </w:p>
        </w:tc>
        <w:tc>
          <w:tcPr>
            <w:tcW w:w="301" w:type="dxa"/>
          </w:tcPr>
          <w:p w14:paraId="14941639" w14:textId="77777777" w:rsidR="007F20F2" w:rsidRPr="006D0870" w:rsidRDefault="007F20F2" w:rsidP="007F20F2">
            <w:pPr>
              <w:overflowPunct/>
              <w:spacing w:line="360" w:lineRule="atLeast"/>
              <w:textAlignment w:val="auto"/>
              <w:rPr>
                <w:rFonts w:ascii="ModusOperandi Book" w:hAnsi="ModusOperandi Book"/>
              </w:rPr>
            </w:pPr>
          </w:p>
        </w:tc>
      </w:tr>
    </w:tbl>
    <w:p w14:paraId="73BF719C" w14:textId="77777777" w:rsidR="007F20F2" w:rsidRDefault="007F20F2" w:rsidP="008B101D">
      <w:pPr>
        <w:pStyle w:val="Body"/>
        <w:jc w:val="center"/>
        <w:rPr>
          <w:b/>
        </w:rPr>
      </w:pPr>
    </w:p>
    <w:p w14:paraId="5FF57A9D" w14:textId="180726A6" w:rsidR="007F20F2" w:rsidRDefault="007F20F2">
      <w:pPr>
        <w:overflowPunct/>
        <w:autoSpaceDE/>
        <w:autoSpaceDN/>
        <w:adjustRightInd/>
        <w:textAlignment w:val="auto"/>
        <w:rPr>
          <w:rFonts w:ascii="Helvetica" w:hAnsi="Helvetica" w:cs="Helvetica"/>
          <w:b/>
          <w:noProof w:val="0"/>
          <w:color w:val="000000"/>
          <w:sz w:val="18"/>
          <w:szCs w:val="18"/>
          <w:lang w:val="en-US" w:eastAsia="zh-CN"/>
        </w:rPr>
      </w:pPr>
    </w:p>
    <w:sectPr w:rsidR="007F20F2" w:rsidSect="00B14D04">
      <w:pgSz w:w="11907" w:h="16840" w:code="9"/>
      <w:pgMar w:top="1440" w:right="1281"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0337E" w14:textId="77777777" w:rsidR="00654790" w:rsidRDefault="00654790">
      <w:r>
        <w:separator/>
      </w:r>
    </w:p>
    <w:p w14:paraId="3FC45306" w14:textId="77777777" w:rsidR="00654790" w:rsidRDefault="00654790"/>
  </w:endnote>
  <w:endnote w:type="continuationSeparator" w:id="0">
    <w:p w14:paraId="667A5932" w14:textId="77777777" w:rsidR="00654790" w:rsidRDefault="00654790">
      <w:r>
        <w:continuationSeparator/>
      </w:r>
    </w:p>
    <w:p w14:paraId="7EBCCD12" w14:textId="77777777" w:rsidR="00654790" w:rsidRDefault="006547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odusOperandi Book">
    <w:altName w:val="Times New Roman"/>
    <w:charset w:val="00"/>
    <w:family w:val="auto"/>
    <w:pitch w:val="variable"/>
    <w:sig w:usb0="00000001" w:usb1="1000204A" w:usb2="00000000" w:usb3="00000000" w:csb0="00000011" w:csb1="00000000"/>
  </w:font>
  <w:font w:name="ModusOperandi Bold">
    <w:altName w:val="Times New Roman"/>
    <w:charset w:val="00"/>
    <w:family w:val="auto"/>
    <w:pitch w:val="variable"/>
    <w:sig w:usb0="00000001" w:usb1="1000204A" w:usb2="00000000" w:usb3="00000000" w:csb0="0000001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Party LET">
    <w:charset w:val="00"/>
    <w:family w:val="auto"/>
    <w:pitch w:val="variable"/>
    <w:sig w:usb0="00000003" w:usb1="00000000" w:usb2="00000000" w:usb3="00000000" w:csb0="00000001" w:csb1="00000000"/>
  </w:font>
  <w:font w:name="GillSans">
    <w:altName w:val="Gill Sans"/>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58283" w14:textId="77777777" w:rsidR="00A30443" w:rsidRDefault="00A304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4CC324" w14:textId="77777777" w:rsidR="00A30443" w:rsidRDefault="00A304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EA7F9" w14:textId="46784C85" w:rsidR="00A30443" w:rsidRDefault="00A304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2C71">
      <w:rPr>
        <w:rStyle w:val="PageNumber"/>
      </w:rPr>
      <w:t>1</w:t>
    </w:r>
    <w:r>
      <w:rPr>
        <w:rStyle w:val="PageNumber"/>
      </w:rPr>
      <w:fldChar w:fldCharType="end"/>
    </w:r>
  </w:p>
  <w:p w14:paraId="1A2EDFA4" w14:textId="77777777" w:rsidR="00A30443" w:rsidRDefault="00A304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6547A" w14:textId="77777777" w:rsidR="00654790" w:rsidRDefault="00654790">
      <w:r>
        <w:separator/>
      </w:r>
    </w:p>
    <w:p w14:paraId="20E3A689" w14:textId="77777777" w:rsidR="00654790" w:rsidRDefault="00654790"/>
  </w:footnote>
  <w:footnote w:type="continuationSeparator" w:id="0">
    <w:p w14:paraId="27355985" w14:textId="77777777" w:rsidR="00654790" w:rsidRDefault="00654790">
      <w:r>
        <w:continuationSeparator/>
      </w:r>
    </w:p>
    <w:p w14:paraId="44B8136A" w14:textId="77777777" w:rsidR="00654790" w:rsidRDefault="006547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CB7715E"/>
    <w:multiLevelType w:val="multilevel"/>
    <w:tmpl w:val="EA98BA62"/>
    <w:lvl w:ilvl="0">
      <w:start w:val="1"/>
      <w:numFmt w:val="decimal"/>
      <w:pStyle w:val="SJBLevel1"/>
      <w:lvlText w:val="%1"/>
      <w:lvlJc w:val="left"/>
      <w:pPr>
        <w:tabs>
          <w:tab w:val="num" w:pos="850"/>
        </w:tabs>
        <w:ind w:left="850" w:hanging="850"/>
      </w:pPr>
      <w:rPr>
        <w:caps w:val="0"/>
        <w:strike w:val="0"/>
        <w:dstrike w:val="0"/>
        <w:vanish w:val="0"/>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SJBLevel2"/>
      <w:lvlText w:val="%1.%2"/>
      <w:lvlJc w:val="left"/>
      <w:pPr>
        <w:tabs>
          <w:tab w:val="num" w:pos="850"/>
        </w:tabs>
        <w:ind w:left="850" w:hanging="850"/>
      </w:pPr>
      <w:rPr>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SJBLevel3"/>
      <w:lvlText w:val="%1.%2.%3"/>
      <w:lvlJc w:val="left"/>
      <w:pPr>
        <w:tabs>
          <w:tab w:val="num" w:pos="1701"/>
        </w:tabs>
        <w:ind w:left="1701" w:hanging="851"/>
      </w:pPr>
      <w:rPr>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pStyle w:val="SJBLevel4"/>
      <w:lvlText w:val="(%4)"/>
      <w:lvlJc w:val="left"/>
      <w:pPr>
        <w:tabs>
          <w:tab w:val="num" w:pos="2551"/>
        </w:tabs>
        <w:ind w:left="2551" w:hanging="850"/>
      </w:pPr>
      <w:rPr>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upperLetter"/>
      <w:pStyle w:val="SJBLevel5"/>
      <w:lvlText w:val="(%5)"/>
      <w:lvlJc w:val="left"/>
      <w:pPr>
        <w:tabs>
          <w:tab w:val="num" w:pos="3402"/>
        </w:tabs>
        <w:ind w:left="3402" w:hanging="851"/>
      </w:pPr>
      <w:rPr>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Roman"/>
      <w:pStyle w:val="SJBLevel6"/>
      <w:lvlText w:val="(%6)"/>
      <w:lvlJc w:val="left"/>
      <w:pPr>
        <w:tabs>
          <w:tab w:val="num" w:pos="4252"/>
        </w:tabs>
        <w:ind w:left="4252" w:hanging="850"/>
      </w:pPr>
      <w:rPr>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none"/>
      <w:suff w:val="nothing"/>
      <w:lvlText w:val="Not Defined"/>
      <w:lvlJc w:val="left"/>
      <w:rPr>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none"/>
      <w:suff w:val="nothing"/>
      <w:lvlText w:val="Not Defined"/>
      <w:lvlJc w:val="left"/>
      <w:rPr>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none"/>
      <w:suff w:val="nothing"/>
      <w:lvlText w:val="Not Defined"/>
      <w:lvlJc w:val="left"/>
      <w:rPr>
        <w:b w:val="0"/>
        <w:i w:val="0"/>
        <w:caps w:val="0"/>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FFFFFF1D"/>
    <w:multiLevelType w:val="multilevel"/>
    <w:tmpl w:val="8DCE8C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82F29A1"/>
    <w:multiLevelType w:val="multilevel"/>
    <w:tmpl w:val="1DA817A2"/>
    <w:lvl w:ilvl="0">
      <w:start w:val="1"/>
      <w:numFmt w:val="lowerLetter"/>
      <w:lvlText w:val="%1)"/>
      <w:lvlJc w:val="left"/>
      <w:pPr>
        <w:ind w:left="1570" w:hanging="360"/>
      </w:pPr>
      <w:rPr>
        <w:rFonts w:hint="default"/>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hint="default"/>
      </w:rPr>
    </w:lvl>
    <w:lvl w:ilvl="3">
      <w:start w:val="1"/>
      <w:numFmt w:val="bullet"/>
      <w:lvlText w:val=""/>
      <w:lvlJc w:val="left"/>
      <w:pPr>
        <w:ind w:left="3730" w:hanging="360"/>
      </w:pPr>
      <w:rPr>
        <w:rFonts w:ascii="Symbol" w:hAnsi="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hint="default"/>
      </w:rPr>
    </w:lvl>
    <w:lvl w:ilvl="6">
      <w:start w:val="1"/>
      <w:numFmt w:val="bullet"/>
      <w:lvlText w:val=""/>
      <w:lvlJc w:val="left"/>
      <w:pPr>
        <w:ind w:left="5890" w:hanging="360"/>
      </w:pPr>
      <w:rPr>
        <w:rFonts w:ascii="Symbol" w:hAnsi="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hint="default"/>
      </w:rPr>
    </w:lvl>
  </w:abstractNum>
  <w:abstractNum w:abstractNumId="3" w15:restartNumberingAfterBreak="0">
    <w:nsid w:val="11342A61"/>
    <w:multiLevelType w:val="hybridMultilevel"/>
    <w:tmpl w:val="1DA817A2"/>
    <w:lvl w:ilvl="0" w:tplc="04090017">
      <w:start w:val="1"/>
      <w:numFmt w:val="lowerLetter"/>
      <w:lvlText w:val="%1)"/>
      <w:lvlJc w:val="left"/>
      <w:pPr>
        <w:ind w:left="1570" w:hanging="360"/>
      </w:pPr>
      <w:rPr>
        <w:rFonts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4" w15:restartNumberingAfterBreak="0">
    <w:nsid w:val="113F5CD9"/>
    <w:multiLevelType w:val="multilevel"/>
    <w:tmpl w:val="DE4C8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E44A73"/>
    <w:multiLevelType w:val="multilevel"/>
    <w:tmpl w:val="DE4C8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8F64FE"/>
    <w:multiLevelType w:val="multilevel"/>
    <w:tmpl w:val="7EB8E896"/>
    <w:lvl w:ilvl="0">
      <w:start w:val="7"/>
      <w:numFmt w:val="decimal"/>
      <w:lvlText w:val="%1"/>
      <w:lvlJc w:val="left"/>
      <w:pPr>
        <w:tabs>
          <w:tab w:val="num" w:pos="1080"/>
        </w:tabs>
        <w:ind w:left="1080" w:hanging="1080"/>
      </w:pPr>
      <w:rPr>
        <w:rFonts w:hint="default"/>
      </w:rPr>
    </w:lvl>
    <w:lvl w:ilvl="1">
      <w:start w:val="3"/>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1BD7303A"/>
    <w:multiLevelType w:val="hybridMultilevel"/>
    <w:tmpl w:val="A2DC710A"/>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8" w15:restartNumberingAfterBreak="0">
    <w:nsid w:val="22542479"/>
    <w:multiLevelType w:val="multilevel"/>
    <w:tmpl w:val="5082ED1A"/>
    <w:lvl w:ilvl="0">
      <w:start w:val="4"/>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2D401A84"/>
    <w:multiLevelType w:val="multilevel"/>
    <w:tmpl w:val="DB4C92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022506"/>
    <w:multiLevelType w:val="hybridMultilevel"/>
    <w:tmpl w:val="3D9C0F44"/>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num w:numId="1">
    <w:abstractNumId w:val="8"/>
  </w:num>
  <w:num w:numId="2">
    <w:abstractNumId w:val="6"/>
  </w:num>
  <w:num w:numId="3">
    <w:abstractNumId w:val="5"/>
  </w:num>
  <w:num w:numId="4">
    <w:abstractNumId w:val="9"/>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0"/>
  </w:num>
  <w:num w:numId="10">
    <w:abstractNumId w:val="1"/>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01D"/>
    <w:rsid w:val="00010283"/>
    <w:rsid w:val="00014836"/>
    <w:rsid w:val="00014A42"/>
    <w:rsid w:val="00062352"/>
    <w:rsid w:val="00086603"/>
    <w:rsid w:val="00092E17"/>
    <w:rsid w:val="000A3653"/>
    <w:rsid w:val="000B0989"/>
    <w:rsid w:val="000B5D92"/>
    <w:rsid w:val="000B7247"/>
    <w:rsid w:val="000C562E"/>
    <w:rsid w:val="000D6A76"/>
    <w:rsid w:val="00102D6A"/>
    <w:rsid w:val="00102EED"/>
    <w:rsid w:val="0011615E"/>
    <w:rsid w:val="001162CF"/>
    <w:rsid w:val="00120B6C"/>
    <w:rsid w:val="00153A33"/>
    <w:rsid w:val="00154C08"/>
    <w:rsid w:val="00173911"/>
    <w:rsid w:val="00185310"/>
    <w:rsid w:val="001D06DB"/>
    <w:rsid w:val="00201C5A"/>
    <w:rsid w:val="002069BB"/>
    <w:rsid w:val="00217489"/>
    <w:rsid w:val="00260688"/>
    <w:rsid w:val="00267D5E"/>
    <w:rsid w:val="002854F0"/>
    <w:rsid w:val="002A08E5"/>
    <w:rsid w:val="002A40D5"/>
    <w:rsid w:val="002C2B48"/>
    <w:rsid w:val="002C6DF8"/>
    <w:rsid w:val="002D0975"/>
    <w:rsid w:val="002E3B27"/>
    <w:rsid w:val="002E3F7F"/>
    <w:rsid w:val="002F37EF"/>
    <w:rsid w:val="00300B57"/>
    <w:rsid w:val="00301C48"/>
    <w:rsid w:val="00305C0B"/>
    <w:rsid w:val="00345419"/>
    <w:rsid w:val="003463BC"/>
    <w:rsid w:val="00365C92"/>
    <w:rsid w:val="003B6ED2"/>
    <w:rsid w:val="003E06EE"/>
    <w:rsid w:val="003F1D37"/>
    <w:rsid w:val="00410947"/>
    <w:rsid w:val="00420774"/>
    <w:rsid w:val="004216F9"/>
    <w:rsid w:val="00433190"/>
    <w:rsid w:val="00434EC9"/>
    <w:rsid w:val="00472DE7"/>
    <w:rsid w:val="004C6DEF"/>
    <w:rsid w:val="004D58BC"/>
    <w:rsid w:val="004E57D5"/>
    <w:rsid w:val="00501715"/>
    <w:rsid w:val="00525A0F"/>
    <w:rsid w:val="0052745D"/>
    <w:rsid w:val="005841EF"/>
    <w:rsid w:val="0059629F"/>
    <w:rsid w:val="005A6E23"/>
    <w:rsid w:val="005A7073"/>
    <w:rsid w:val="005B70E4"/>
    <w:rsid w:val="005C12AB"/>
    <w:rsid w:val="00623175"/>
    <w:rsid w:val="00624BD8"/>
    <w:rsid w:val="006321E1"/>
    <w:rsid w:val="00652CC8"/>
    <w:rsid w:val="00654790"/>
    <w:rsid w:val="00654FF6"/>
    <w:rsid w:val="0065626A"/>
    <w:rsid w:val="0066059D"/>
    <w:rsid w:val="00665A51"/>
    <w:rsid w:val="006B5E10"/>
    <w:rsid w:val="006E471C"/>
    <w:rsid w:val="006F1FB9"/>
    <w:rsid w:val="006F6406"/>
    <w:rsid w:val="00700FA2"/>
    <w:rsid w:val="00710005"/>
    <w:rsid w:val="007779C9"/>
    <w:rsid w:val="00781F3E"/>
    <w:rsid w:val="007A4822"/>
    <w:rsid w:val="007C4321"/>
    <w:rsid w:val="007E5838"/>
    <w:rsid w:val="007E6967"/>
    <w:rsid w:val="007F20F2"/>
    <w:rsid w:val="007F26CC"/>
    <w:rsid w:val="00816BC5"/>
    <w:rsid w:val="00821FFB"/>
    <w:rsid w:val="00824A00"/>
    <w:rsid w:val="00847871"/>
    <w:rsid w:val="00850392"/>
    <w:rsid w:val="00855052"/>
    <w:rsid w:val="00856823"/>
    <w:rsid w:val="0086646E"/>
    <w:rsid w:val="008963CF"/>
    <w:rsid w:val="008B101D"/>
    <w:rsid w:val="008D69A3"/>
    <w:rsid w:val="00903580"/>
    <w:rsid w:val="00947041"/>
    <w:rsid w:val="00947076"/>
    <w:rsid w:val="00947893"/>
    <w:rsid w:val="00965F41"/>
    <w:rsid w:val="00967CBD"/>
    <w:rsid w:val="009B0608"/>
    <w:rsid w:val="009B1561"/>
    <w:rsid w:val="009B2DC7"/>
    <w:rsid w:val="009C4656"/>
    <w:rsid w:val="009D3572"/>
    <w:rsid w:val="009E2DD6"/>
    <w:rsid w:val="00A23161"/>
    <w:rsid w:val="00A25690"/>
    <w:rsid w:val="00A30443"/>
    <w:rsid w:val="00A45237"/>
    <w:rsid w:val="00A47265"/>
    <w:rsid w:val="00A93482"/>
    <w:rsid w:val="00AB7735"/>
    <w:rsid w:val="00AD4A74"/>
    <w:rsid w:val="00AE04CC"/>
    <w:rsid w:val="00B14D04"/>
    <w:rsid w:val="00B56E77"/>
    <w:rsid w:val="00B66F3B"/>
    <w:rsid w:val="00BC4B8C"/>
    <w:rsid w:val="00BE285B"/>
    <w:rsid w:val="00BF10E3"/>
    <w:rsid w:val="00C12AA5"/>
    <w:rsid w:val="00C12C71"/>
    <w:rsid w:val="00C21E5D"/>
    <w:rsid w:val="00C4360C"/>
    <w:rsid w:val="00C477A8"/>
    <w:rsid w:val="00C72FFB"/>
    <w:rsid w:val="00C7786E"/>
    <w:rsid w:val="00C862DB"/>
    <w:rsid w:val="00C900F0"/>
    <w:rsid w:val="00C93CD9"/>
    <w:rsid w:val="00CC159E"/>
    <w:rsid w:val="00CC1B62"/>
    <w:rsid w:val="00CD4E63"/>
    <w:rsid w:val="00CD5314"/>
    <w:rsid w:val="00CD6C6B"/>
    <w:rsid w:val="00CE332B"/>
    <w:rsid w:val="00CE653E"/>
    <w:rsid w:val="00CF6057"/>
    <w:rsid w:val="00D1274D"/>
    <w:rsid w:val="00D21567"/>
    <w:rsid w:val="00D84262"/>
    <w:rsid w:val="00D877CA"/>
    <w:rsid w:val="00D91399"/>
    <w:rsid w:val="00DA4886"/>
    <w:rsid w:val="00DA71DA"/>
    <w:rsid w:val="00DC6F13"/>
    <w:rsid w:val="00DD151B"/>
    <w:rsid w:val="00DD7866"/>
    <w:rsid w:val="00DE29E3"/>
    <w:rsid w:val="00DF439B"/>
    <w:rsid w:val="00E132C7"/>
    <w:rsid w:val="00E366D2"/>
    <w:rsid w:val="00E552A5"/>
    <w:rsid w:val="00E667C6"/>
    <w:rsid w:val="00E6783A"/>
    <w:rsid w:val="00E8388A"/>
    <w:rsid w:val="00EA2958"/>
    <w:rsid w:val="00EB322F"/>
    <w:rsid w:val="00EE370A"/>
    <w:rsid w:val="00EE4BC5"/>
    <w:rsid w:val="00EF3004"/>
    <w:rsid w:val="00EF4A85"/>
    <w:rsid w:val="00F06F2F"/>
    <w:rsid w:val="00F117D1"/>
    <w:rsid w:val="00F400F7"/>
    <w:rsid w:val="00F50C3F"/>
    <w:rsid w:val="00F57580"/>
    <w:rsid w:val="00F73294"/>
    <w:rsid w:val="00F8509B"/>
    <w:rsid w:val="00F86B05"/>
    <w:rsid w:val="00FB79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DE26EDE"/>
  <w14:defaultImageDpi w14:val="300"/>
  <w15:docId w15:val="{127B3CCC-884D-47F2-9746-21771E5E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GB" w:eastAsia="ja-JP"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101D"/>
    <w:pPr>
      <w:overflowPunct w:val="0"/>
      <w:autoSpaceDE w:val="0"/>
      <w:autoSpaceDN w:val="0"/>
      <w:adjustRightInd w:val="0"/>
      <w:textAlignment w:val="baseline"/>
    </w:pPr>
    <w:rPr>
      <w:rFonts w:eastAsia="SimSun"/>
      <w:noProof/>
      <w:lang w:eastAsia="en-US"/>
    </w:rPr>
  </w:style>
  <w:style w:type="paragraph" w:styleId="Heading1">
    <w:name w:val="heading 1"/>
    <w:basedOn w:val="Normal"/>
    <w:next w:val="Normal"/>
    <w:link w:val="Heading1Char"/>
    <w:qFormat/>
    <w:rsid w:val="008B101D"/>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8B101D"/>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8B101D"/>
    <w:pPr>
      <w:keepNext/>
      <w:spacing w:before="240" w:after="60"/>
      <w:outlineLvl w:val="2"/>
    </w:pPr>
    <w:rPr>
      <w:rFonts w:ascii="Arial" w:hAnsi="Arial" w:cs="Arial"/>
    </w:rPr>
  </w:style>
  <w:style w:type="paragraph" w:styleId="Heading4">
    <w:name w:val="heading 4"/>
    <w:basedOn w:val="Normal"/>
    <w:next w:val="Normal"/>
    <w:link w:val="Heading4Char"/>
    <w:qFormat/>
    <w:rsid w:val="008B101D"/>
    <w:pPr>
      <w:keepNext/>
      <w:spacing w:before="240" w:after="60"/>
      <w:outlineLvl w:val="3"/>
    </w:pPr>
    <w:rPr>
      <w:rFonts w:ascii="Arial" w:hAnsi="Arial" w:cs="Arial"/>
      <w:b/>
      <w:bCs/>
    </w:rPr>
  </w:style>
  <w:style w:type="paragraph" w:styleId="Heading5">
    <w:name w:val="heading 5"/>
    <w:basedOn w:val="Normal"/>
    <w:next w:val="Normal"/>
    <w:link w:val="Heading5Char"/>
    <w:qFormat/>
    <w:rsid w:val="008B101D"/>
    <w:pPr>
      <w:spacing w:before="240" w:after="60"/>
      <w:outlineLvl w:val="4"/>
    </w:pPr>
    <w:rPr>
      <w:rFonts w:ascii="Arial" w:hAnsi="Arial" w:cs="Arial"/>
      <w:sz w:val="22"/>
      <w:szCs w:val="22"/>
    </w:rPr>
  </w:style>
  <w:style w:type="paragraph" w:styleId="Heading6">
    <w:name w:val="heading 6"/>
    <w:basedOn w:val="Normal"/>
    <w:next w:val="Normal"/>
    <w:link w:val="Heading6Char"/>
    <w:qFormat/>
    <w:rsid w:val="008B101D"/>
    <w:pPr>
      <w:spacing w:before="240" w:after="60"/>
      <w:outlineLvl w:val="5"/>
    </w:pPr>
    <w:rPr>
      <w:i/>
      <w:iCs/>
      <w:sz w:val="22"/>
      <w:szCs w:val="22"/>
    </w:rPr>
  </w:style>
  <w:style w:type="paragraph" w:styleId="Heading7">
    <w:name w:val="heading 7"/>
    <w:basedOn w:val="Normal"/>
    <w:next w:val="Normal"/>
    <w:link w:val="Heading7Char"/>
    <w:qFormat/>
    <w:rsid w:val="008B101D"/>
    <w:pPr>
      <w:spacing w:before="240" w:after="60"/>
      <w:outlineLvl w:val="6"/>
    </w:pPr>
    <w:rPr>
      <w:rFonts w:ascii="Arial" w:hAnsi="Arial" w:cs="Arial"/>
    </w:rPr>
  </w:style>
  <w:style w:type="paragraph" w:styleId="Heading8">
    <w:name w:val="heading 8"/>
    <w:basedOn w:val="Normal"/>
    <w:next w:val="Normal"/>
    <w:link w:val="Heading8Char"/>
    <w:qFormat/>
    <w:rsid w:val="008B101D"/>
    <w:pPr>
      <w:spacing w:before="240" w:after="60"/>
      <w:outlineLvl w:val="7"/>
    </w:pPr>
    <w:rPr>
      <w:rFonts w:ascii="Arial" w:hAnsi="Arial" w:cs="Arial"/>
      <w:i/>
      <w:iCs/>
    </w:rPr>
  </w:style>
  <w:style w:type="paragraph" w:styleId="Heading9">
    <w:name w:val="heading 9"/>
    <w:basedOn w:val="Normal"/>
    <w:next w:val="Normal"/>
    <w:link w:val="Heading9Char"/>
    <w:qFormat/>
    <w:rsid w:val="008B101D"/>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101D"/>
    <w:rPr>
      <w:rFonts w:ascii="Arial" w:eastAsia="SimSun" w:hAnsi="Arial" w:cs="Arial"/>
      <w:b/>
      <w:bCs/>
      <w:noProof/>
      <w:kern w:val="28"/>
      <w:sz w:val="28"/>
      <w:szCs w:val="28"/>
      <w:lang w:eastAsia="en-US"/>
    </w:rPr>
  </w:style>
  <w:style w:type="character" w:customStyle="1" w:styleId="Heading2Char">
    <w:name w:val="Heading 2 Char"/>
    <w:basedOn w:val="DefaultParagraphFont"/>
    <w:link w:val="Heading2"/>
    <w:rsid w:val="008B101D"/>
    <w:rPr>
      <w:rFonts w:ascii="Arial" w:eastAsia="SimSun" w:hAnsi="Arial" w:cs="Arial"/>
      <w:b/>
      <w:bCs/>
      <w:i/>
      <w:iCs/>
      <w:noProof/>
      <w:lang w:eastAsia="en-US"/>
    </w:rPr>
  </w:style>
  <w:style w:type="character" w:customStyle="1" w:styleId="Heading3Char">
    <w:name w:val="Heading 3 Char"/>
    <w:basedOn w:val="DefaultParagraphFont"/>
    <w:link w:val="Heading3"/>
    <w:rsid w:val="008B101D"/>
    <w:rPr>
      <w:rFonts w:ascii="Arial" w:eastAsia="SimSun" w:hAnsi="Arial" w:cs="Arial"/>
      <w:noProof/>
      <w:lang w:eastAsia="en-US"/>
    </w:rPr>
  </w:style>
  <w:style w:type="character" w:customStyle="1" w:styleId="Heading4Char">
    <w:name w:val="Heading 4 Char"/>
    <w:basedOn w:val="DefaultParagraphFont"/>
    <w:link w:val="Heading4"/>
    <w:rsid w:val="008B101D"/>
    <w:rPr>
      <w:rFonts w:ascii="Arial" w:eastAsia="SimSun" w:hAnsi="Arial" w:cs="Arial"/>
      <w:b/>
      <w:bCs/>
      <w:noProof/>
      <w:lang w:eastAsia="en-US"/>
    </w:rPr>
  </w:style>
  <w:style w:type="character" w:customStyle="1" w:styleId="Heading5Char">
    <w:name w:val="Heading 5 Char"/>
    <w:basedOn w:val="DefaultParagraphFont"/>
    <w:link w:val="Heading5"/>
    <w:rsid w:val="008B101D"/>
    <w:rPr>
      <w:rFonts w:ascii="Arial" w:eastAsia="SimSun" w:hAnsi="Arial" w:cs="Arial"/>
      <w:noProof/>
      <w:sz w:val="22"/>
      <w:szCs w:val="22"/>
      <w:lang w:eastAsia="en-US"/>
    </w:rPr>
  </w:style>
  <w:style w:type="character" w:customStyle="1" w:styleId="Heading6Char">
    <w:name w:val="Heading 6 Char"/>
    <w:basedOn w:val="DefaultParagraphFont"/>
    <w:link w:val="Heading6"/>
    <w:rsid w:val="008B101D"/>
    <w:rPr>
      <w:rFonts w:eastAsia="SimSun"/>
      <w:i/>
      <w:iCs/>
      <w:noProof/>
      <w:sz w:val="22"/>
      <w:szCs w:val="22"/>
      <w:lang w:eastAsia="en-US"/>
    </w:rPr>
  </w:style>
  <w:style w:type="character" w:customStyle="1" w:styleId="Heading7Char">
    <w:name w:val="Heading 7 Char"/>
    <w:basedOn w:val="DefaultParagraphFont"/>
    <w:link w:val="Heading7"/>
    <w:rsid w:val="008B101D"/>
    <w:rPr>
      <w:rFonts w:ascii="Arial" w:eastAsia="SimSun" w:hAnsi="Arial" w:cs="Arial"/>
      <w:noProof/>
      <w:lang w:eastAsia="en-US"/>
    </w:rPr>
  </w:style>
  <w:style w:type="character" w:customStyle="1" w:styleId="Heading8Char">
    <w:name w:val="Heading 8 Char"/>
    <w:basedOn w:val="DefaultParagraphFont"/>
    <w:link w:val="Heading8"/>
    <w:rsid w:val="008B101D"/>
    <w:rPr>
      <w:rFonts w:ascii="Arial" w:eastAsia="SimSun" w:hAnsi="Arial" w:cs="Arial"/>
      <w:i/>
      <w:iCs/>
      <w:noProof/>
      <w:lang w:eastAsia="en-US"/>
    </w:rPr>
  </w:style>
  <w:style w:type="character" w:customStyle="1" w:styleId="Heading9Char">
    <w:name w:val="Heading 9 Char"/>
    <w:basedOn w:val="DefaultParagraphFont"/>
    <w:link w:val="Heading9"/>
    <w:rsid w:val="008B101D"/>
    <w:rPr>
      <w:rFonts w:ascii="Arial" w:eastAsia="SimSun" w:hAnsi="Arial" w:cs="Arial"/>
      <w:b/>
      <w:bCs/>
      <w:i/>
      <w:iCs/>
      <w:noProof/>
      <w:sz w:val="18"/>
      <w:szCs w:val="18"/>
      <w:lang w:eastAsia="en-US"/>
    </w:rPr>
  </w:style>
  <w:style w:type="paragraph" w:styleId="Footer">
    <w:name w:val="footer"/>
    <w:basedOn w:val="Normal"/>
    <w:link w:val="FooterChar"/>
    <w:rsid w:val="008B101D"/>
    <w:pPr>
      <w:tabs>
        <w:tab w:val="center" w:pos="4153"/>
        <w:tab w:val="right" w:pos="8306"/>
      </w:tabs>
    </w:pPr>
  </w:style>
  <w:style w:type="character" w:customStyle="1" w:styleId="FooterChar">
    <w:name w:val="Footer Char"/>
    <w:basedOn w:val="DefaultParagraphFont"/>
    <w:link w:val="Footer"/>
    <w:rsid w:val="008B101D"/>
    <w:rPr>
      <w:rFonts w:eastAsia="SimSun"/>
      <w:noProof/>
      <w:lang w:eastAsia="en-US"/>
    </w:rPr>
  </w:style>
  <w:style w:type="character" w:styleId="PageNumber">
    <w:name w:val="page number"/>
    <w:basedOn w:val="DefaultParagraphFont"/>
    <w:rsid w:val="008B101D"/>
  </w:style>
  <w:style w:type="character" w:styleId="CommentReference">
    <w:name w:val="annotation reference"/>
    <w:semiHidden/>
    <w:rsid w:val="008B101D"/>
    <w:rPr>
      <w:sz w:val="16"/>
      <w:szCs w:val="16"/>
    </w:rPr>
  </w:style>
  <w:style w:type="paragraph" w:styleId="CommentText">
    <w:name w:val="annotation text"/>
    <w:basedOn w:val="Normal"/>
    <w:link w:val="CommentTextChar"/>
    <w:semiHidden/>
    <w:rsid w:val="008B101D"/>
  </w:style>
  <w:style w:type="character" w:customStyle="1" w:styleId="CommentTextChar">
    <w:name w:val="Comment Text Char"/>
    <w:basedOn w:val="DefaultParagraphFont"/>
    <w:link w:val="CommentText"/>
    <w:semiHidden/>
    <w:rsid w:val="008B101D"/>
    <w:rPr>
      <w:rFonts w:eastAsia="SimSun"/>
      <w:noProof/>
      <w:lang w:eastAsia="en-US"/>
    </w:rPr>
  </w:style>
  <w:style w:type="paragraph" w:customStyle="1" w:styleId="BBCText">
    <w:name w:val="BBCText"/>
    <w:rsid w:val="008B101D"/>
    <w:pPr>
      <w:overflowPunct w:val="0"/>
      <w:autoSpaceDE w:val="0"/>
      <w:autoSpaceDN w:val="0"/>
      <w:adjustRightInd w:val="0"/>
      <w:textAlignment w:val="baseline"/>
    </w:pPr>
    <w:rPr>
      <w:rFonts w:eastAsia="SimSun"/>
      <w:noProof/>
      <w:sz w:val="24"/>
      <w:szCs w:val="24"/>
      <w:lang w:eastAsia="en-US"/>
    </w:rPr>
  </w:style>
  <w:style w:type="paragraph" w:customStyle="1" w:styleId="BBCHeadings">
    <w:name w:val="BBCHeadings"/>
    <w:basedOn w:val="BBCText"/>
    <w:next w:val="BBCText"/>
    <w:rsid w:val="008B101D"/>
    <w:rPr>
      <w:rFonts w:ascii="Arial" w:hAnsi="Arial" w:cs="Arial"/>
      <w:b/>
      <w:bCs/>
    </w:rPr>
  </w:style>
  <w:style w:type="paragraph" w:customStyle="1" w:styleId="BBCFooter">
    <w:name w:val="BBCFooter"/>
    <w:basedOn w:val="BBCText"/>
    <w:rsid w:val="008B101D"/>
    <w:rPr>
      <w:sz w:val="20"/>
      <w:szCs w:val="20"/>
    </w:rPr>
  </w:style>
  <w:style w:type="paragraph" w:styleId="BodyText">
    <w:name w:val="Body Text"/>
    <w:basedOn w:val="Normal"/>
    <w:link w:val="BodyTextChar"/>
    <w:rsid w:val="008B101D"/>
    <w:pPr>
      <w:overflowPunct/>
      <w:textAlignment w:val="auto"/>
    </w:pPr>
    <w:rPr>
      <w:rFonts w:ascii="Courier New" w:hAnsi="Courier New"/>
      <w:color w:val="000080"/>
    </w:rPr>
  </w:style>
  <w:style w:type="character" w:customStyle="1" w:styleId="BodyTextChar">
    <w:name w:val="Body Text Char"/>
    <w:basedOn w:val="DefaultParagraphFont"/>
    <w:link w:val="BodyText"/>
    <w:rsid w:val="008B101D"/>
    <w:rPr>
      <w:rFonts w:ascii="Courier New" w:eastAsia="SimSun" w:hAnsi="Courier New"/>
      <w:noProof/>
      <w:color w:val="000080"/>
      <w:lang w:eastAsia="en-US"/>
    </w:rPr>
  </w:style>
  <w:style w:type="paragraph" w:customStyle="1" w:styleId="Body">
    <w:name w:val="Body"/>
    <w:basedOn w:val="Normal"/>
    <w:next w:val="BodyText"/>
    <w:rsid w:val="008B101D"/>
    <w:pPr>
      <w:widowControl w:val="0"/>
      <w:overflowPunct/>
      <w:spacing w:line="240" w:lineRule="atLeast"/>
      <w:textAlignment w:val="auto"/>
    </w:pPr>
    <w:rPr>
      <w:rFonts w:ascii="Helvetica" w:hAnsi="Helvetica" w:cs="Helvetica"/>
      <w:noProof w:val="0"/>
      <w:color w:val="000000"/>
      <w:sz w:val="18"/>
      <w:szCs w:val="18"/>
      <w:lang w:val="en-US" w:eastAsia="zh-CN"/>
    </w:rPr>
  </w:style>
  <w:style w:type="paragraph" w:styleId="BodyTextIndent2">
    <w:name w:val="Body Text Indent 2"/>
    <w:basedOn w:val="Normal"/>
    <w:link w:val="BodyTextIndent2Char"/>
    <w:uiPriority w:val="99"/>
    <w:semiHidden/>
    <w:unhideWhenUsed/>
    <w:rsid w:val="008B101D"/>
    <w:pPr>
      <w:spacing w:after="120" w:line="480" w:lineRule="auto"/>
      <w:ind w:left="283"/>
    </w:pPr>
  </w:style>
  <w:style w:type="character" w:customStyle="1" w:styleId="BodyTextIndent2Char">
    <w:name w:val="Body Text Indent 2 Char"/>
    <w:basedOn w:val="DefaultParagraphFont"/>
    <w:link w:val="BodyTextIndent2"/>
    <w:uiPriority w:val="99"/>
    <w:semiHidden/>
    <w:rsid w:val="008B101D"/>
    <w:rPr>
      <w:rFonts w:eastAsia="SimSun"/>
      <w:noProof/>
      <w:lang w:eastAsia="en-US"/>
    </w:rPr>
  </w:style>
  <w:style w:type="table" w:styleId="TableGrid">
    <w:name w:val="Table Grid"/>
    <w:basedOn w:val="TableNormal"/>
    <w:uiPriority w:val="59"/>
    <w:rsid w:val="008B101D"/>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01D"/>
    <w:rPr>
      <w:color w:val="0000FF"/>
      <w:u w:val="single"/>
    </w:rPr>
  </w:style>
  <w:style w:type="paragraph" w:styleId="Header">
    <w:name w:val="header"/>
    <w:basedOn w:val="Normal"/>
    <w:link w:val="HeaderChar"/>
    <w:uiPriority w:val="99"/>
    <w:unhideWhenUsed/>
    <w:rsid w:val="008B101D"/>
    <w:pPr>
      <w:tabs>
        <w:tab w:val="center" w:pos="4513"/>
        <w:tab w:val="right" w:pos="9026"/>
      </w:tabs>
    </w:pPr>
  </w:style>
  <w:style w:type="character" w:customStyle="1" w:styleId="HeaderChar">
    <w:name w:val="Header Char"/>
    <w:basedOn w:val="DefaultParagraphFont"/>
    <w:link w:val="Header"/>
    <w:uiPriority w:val="99"/>
    <w:rsid w:val="008B101D"/>
    <w:rPr>
      <w:rFonts w:eastAsia="SimSun"/>
      <w:noProof/>
      <w:lang w:eastAsia="en-US"/>
    </w:rPr>
  </w:style>
  <w:style w:type="paragraph" w:styleId="BalloonText">
    <w:name w:val="Balloon Text"/>
    <w:basedOn w:val="Normal"/>
    <w:link w:val="BalloonTextChar"/>
    <w:uiPriority w:val="99"/>
    <w:semiHidden/>
    <w:unhideWhenUsed/>
    <w:rsid w:val="008B101D"/>
    <w:pPr>
      <w:overflowPunct/>
      <w:autoSpaceDE/>
      <w:autoSpaceDN/>
      <w:spacing w:line="280" w:lineRule="atLeast"/>
      <w:jc w:val="both"/>
      <w:textAlignment w:val="auto"/>
    </w:pPr>
    <w:rPr>
      <w:rFonts w:ascii="Tahoma" w:eastAsia="Arial" w:hAnsi="Tahoma" w:cs="Tahoma"/>
      <w:noProof w:val="0"/>
      <w:sz w:val="16"/>
      <w:szCs w:val="16"/>
      <w:lang w:eastAsia="en-GB"/>
    </w:rPr>
  </w:style>
  <w:style w:type="character" w:customStyle="1" w:styleId="BalloonTextChar">
    <w:name w:val="Balloon Text Char"/>
    <w:basedOn w:val="DefaultParagraphFont"/>
    <w:link w:val="BalloonText"/>
    <w:uiPriority w:val="99"/>
    <w:semiHidden/>
    <w:rsid w:val="008B101D"/>
    <w:rPr>
      <w:rFonts w:ascii="Tahoma" w:eastAsia="Arial" w:hAnsi="Tahoma" w:cs="Tahoma"/>
      <w:sz w:val="16"/>
      <w:szCs w:val="16"/>
      <w:lang w:eastAsia="en-GB"/>
    </w:rPr>
  </w:style>
  <w:style w:type="paragraph" w:customStyle="1" w:styleId="SJBLevel1">
    <w:name w:val="SJB Level 1"/>
    <w:basedOn w:val="Normal"/>
    <w:uiPriority w:val="99"/>
    <w:rsid w:val="008B101D"/>
    <w:pPr>
      <w:numPr>
        <w:numId w:val="5"/>
      </w:numPr>
      <w:overflowPunct/>
      <w:autoSpaceDE/>
      <w:autoSpaceDN/>
      <w:spacing w:before="142" w:line="280" w:lineRule="atLeast"/>
      <w:jc w:val="both"/>
      <w:textAlignment w:val="auto"/>
      <w:outlineLvl w:val="0"/>
    </w:pPr>
    <w:rPr>
      <w:rFonts w:ascii="Arial" w:eastAsia="Arial" w:hAnsi="Arial" w:cs="Arial"/>
      <w:noProof w:val="0"/>
      <w:lang w:eastAsia="en-GB"/>
    </w:rPr>
  </w:style>
  <w:style w:type="paragraph" w:customStyle="1" w:styleId="SJBBody2">
    <w:name w:val="SJB Body 2"/>
    <w:basedOn w:val="Body"/>
    <w:uiPriority w:val="99"/>
    <w:rsid w:val="008B101D"/>
    <w:pPr>
      <w:widowControl/>
      <w:autoSpaceDE/>
      <w:autoSpaceDN/>
      <w:spacing w:before="142" w:line="280" w:lineRule="atLeast"/>
      <w:ind w:left="850"/>
      <w:jc w:val="both"/>
    </w:pPr>
    <w:rPr>
      <w:rFonts w:ascii="Arial" w:eastAsia="Arial" w:hAnsi="Arial" w:cs="Arial"/>
      <w:color w:val="auto"/>
      <w:sz w:val="20"/>
      <w:szCs w:val="20"/>
      <w:lang w:val="en-GB" w:eastAsia="en-GB"/>
    </w:rPr>
  </w:style>
  <w:style w:type="paragraph" w:customStyle="1" w:styleId="SJBLevel2">
    <w:name w:val="SJB Level 2"/>
    <w:basedOn w:val="SJBBody2"/>
    <w:uiPriority w:val="99"/>
    <w:rsid w:val="008B101D"/>
    <w:pPr>
      <w:numPr>
        <w:ilvl w:val="1"/>
        <w:numId w:val="5"/>
      </w:numPr>
      <w:outlineLvl w:val="1"/>
    </w:pPr>
  </w:style>
  <w:style w:type="paragraph" w:customStyle="1" w:styleId="SJBLevel3">
    <w:name w:val="SJB Level 3"/>
    <w:basedOn w:val="Normal"/>
    <w:uiPriority w:val="99"/>
    <w:rsid w:val="008B101D"/>
    <w:pPr>
      <w:numPr>
        <w:ilvl w:val="2"/>
        <w:numId w:val="5"/>
      </w:numPr>
      <w:overflowPunct/>
      <w:autoSpaceDE/>
      <w:autoSpaceDN/>
      <w:spacing w:before="142" w:line="280" w:lineRule="atLeast"/>
      <w:jc w:val="both"/>
      <w:textAlignment w:val="auto"/>
      <w:outlineLvl w:val="2"/>
    </w:pPr>
    <w:rPr>
      <w:rFonts w:ascii="Arial" w:eastAsia="Arial" w:hAnsi="Arial" w:cs="Arial"/>
      <w:noProof w:val="0"/>
      <w:lang w:eastAsia="en-GB"/>
    </w:rPr>
  </w:style>
  <w:style w:type="paragraph" w:customStyle="1" w:styleId="SJBLevel4">
    <w:name w:val="SJB Level 4"/>
    <w:basedOn w:val="Normal"/>
    <w:uiPriority w:val="99"/>
    <w:rsid w:val="008B101D"/>
    <w:pPr>
      <w:numPr>
        <w:ilvl w:val="3"/>
        <w:numId w:val="5"/>
      </w:numPr>
      <w:overflowPunct/>
      <w:autoSpaceDE/>
      <w:autoSpaceDN/>
      <w:spacing w:before="142" w:line="280" w:lineRule="atLeast"/>
      <w:jc w:val="both"/>
      <w:textAlignment w:val="auto"/>
      <w:outlineLvl w:val="3"/>
    </w:pPr>
    <w:rPr>
      <w:rFonts w:ascii="Arial" w:eastAsia="Arial" w:hAnsi="Arial" w:cs="Arial"/>
      <w:noProof w:val="0"/>
      <w:lang w:eastAsia="en-GB"/>
    </w:rPr>
  </w:style>
  <w:style w:type="paragraph" w:customStyle="1" w:styleId="SJBLevel5">
    <w:name w:val="SJB Level 5"/>
    <w:basedOn w:val="Normal"/>
    <w:uiPriority w:val="99"/>
    <w:rsid w:val="008B101D"/>
    <w:pPr>
      <w:numPr>
        <w:ilvl w:val="4"/>
        <w:numId w:val="5"/>
      </w:numPr>
      <w:overflowPunct/>
      <w:autoSpaceDE/>
      <w:autoSpaceDN/>
      <w:spacing w:before="142" w:line="280" w:lineRule="atLeast"/>
      <w:jc w:val="both"/>
      <w:textAlignment w:val="auto"/>
      <w:outlineLvl w:val="4"/>
    </w:pPr>
    <w:rPr>
      <w:rFonts w:ascii="Arial" w:eastAsia="Arial" w:hAnsi="Arial" w:cs="Arial"/>
      <w:noProof w:val="0"/>
      <w:lang w:eastAsia="en-GB"/>
    </w:rPr>
  </w:style>
  <w:style w:type="paragraph" w:customStyle="1" w:styleId="SJBLevel6">
    <w:name w:val="SJB Level 6"/>
    <w:basedOn w:val="Normal"/>
    <w:uiPriority w:val="99"/>
    <w:rsid w:val="008B101D"/>
    <w:pPr>
      <w:numPr>
        <w:ilvl w:val="5"/>
        <w:numId w:val="5"/>
      </w:numPr>
      <w:overflowPunct/>
      <w:autoSpaceDE/>
      <w:autoSpaceDN/>
      <w:spacing w:before="142" w:line="280" w:lineRule="atLeast"/>
      <w:jc w:val="both"/>
      <w:textAlignment w:val="auto"/>
      <w:outlineLvl w:val="5"/>
    </w:pPr>
    <w:rPr>
      <w:rFonts w:ascii="Arial" w:eastAsia="Arial" w:hAnsi="Arial" w:cs="Arial"/>
      <w:noProof w:val="0"/>
      <w:lang w:eastAsia="en-GB"/>
    </w:rPr>
  </w:style>
  <w:style w:type="paragraph" w:styleId="DocumentMap">
    <w:name w:val="Document Map"/>
    <w:basedOn w:val="Normal"/>
    <w:link w:val="DocumentMapChar"/>
    <w:uiPriority w:val="99"/>
    <w:semiHidden/>
    <w:unhideWhenUsed/>
    <w:rsid w:val="008B101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B101D"/>
    <w:rPr>
      <w:rFonts w:ascii="Lucida Grande" w:eastAsia="SimSun" w:hAnsi="Lucida Grande" w:cs="Lucida Grande"/>
      <w:noProof/>
      <w:sz w:val="24"/>
      <w:szCs w:val="24"/>
      <w:lang w:eastAsia="en-US"/>
    </w:rPr>
  </w:style>
  <w:style w:type="paragraph" w:styleId="ListParagraph">
    <w:name w:val="List Paragraph"/>
    <w:basedOn w:val="Normal"/>
    <w:uiPriority w:val="34"/>
    <w:qFormat/>
    <w:rsid w:val="004D58BC"/>
    <w:pPr>
      <w:ind w:left="720"/>
      <w:contextualSpacing/>
    </w:pPr>
  </w:style>
  <w:style w:type="character" w:customStyle="1" w:styleId="DeltaViewInsertion">
    <w:name w:val="DeltaView Insertion"/>
    <w:rsid w:val="00014836"/>
    <w:rPr>
      <w:b/>
      <w:bCs/>
      <w:color w:val="0000FF"/>
      <w:spacing w:val="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156227">
      <w:bodyDiv w:val="1"/>
      <w:marLeft w:val="0"/>
      <w:marRight w:val="0"/>
      <w:marTop w:val="0"/>
      <w:marBottom w:val="0"/>
      <w:divBdr>
        <w:top w:val="none" w:sz="0" w:space="0" w:color="auto"/>
        <w:left w:val="none" w:sz="0" w:space="0" w:color="auto"/>
        <w:bottom w:val="none" w:sz="0" w:space="0" w:color="auto"/>
        <w:right w:val="none" w:sz="0" w:space="0" w:color="auto"/>
      </w:divBdr>
      <w:divsChild>
        <w:div w:id="1419136557">
          <w:marLeft w:val="0"/>
          <w:marRight w:val="0"/>
          <w:marTop w:val="0"/>
          <w:marBottom w:val="0"/>
          <w:divBdr>
            <w:top w:val="none" w:sz="0" w:space="0" w:color="auto"/>
            <w:left w:val="none" w:sz="0" w:space="0" w:color="auto"/>
            <w:bottom w:val="none" w:sz="0" w:space="0" w:color="auto"/>
            <w:right w:val="none" w:sz="0" w:space="0" w:color="auto"/>
          </w:divBdr>
        </w:div>
      </w:divsChild>
    </w:div>
    <w:div w:id="1207523981">
      <w:bodyDiv w:val="1"/>
      <w:marLeft w:val="0"/>
      <w:marRight w:val="0"/>
      <w:marTop w:val="0"/>
      <w:marBottom w:val="0"/>
      <w:divBdr>
        <w:top w:val="none" w:sz="0" w:space="0" w:color="auto"/>
        <w:left w:val="none" w:sz="0" w:space="0" w:color="auto"/>
        <w:bottom w:val="none" w:sz="0" w:space="0" w:color="auto"/>
        <w:right w:val="none" w:sz="0" w:space="0" w:color="auto"/>
      </w:divBdr>
      <w:divsChild>
        <w:div w:id="687752085">
          <w:marLeft w:val="0"/>
          <w:marRight w:val="0"/>
          <w:marTop w:val="0"/>
          <w:marBottom w:val="0"/>
          <w:divBdr>
            <w:top w:val="none" w:sz="0" w:space="0" w:color="auto"/>
            <w:left w:val="none" w:sz="0" w:space="0" w:color="auto"/>
            <w:bottom w:val="none" w:sz="0" w:space="0" w:color="auto"/>
            <w:right w:val="none" w:sz="0" w:space="0" w:color="auto"/>
          </w:divBdr>
        </w:div>
      </w:divsChild>
    </w:div>
    <w:div w:id="1565215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5893</Words>
  <Characters>33592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 Lewis</dc:creator>
  <cp:keywords/>
  <dc:description/>
  <cp:lastModifiedBy>Siobhan Sullivan</cp:lastModifiedBy>
  <cp:revision>2</cp:revision>
  <cp:lastPrinted>2017-02-27T11:49:00Z</cp:lastPrinted>
  <dcterms:created xsi:type="dcterms:W3CDTF">2017-03-03T15:21:00Z</dcterms:created>
  <dcterms:modified xsi:type="dcterms:W3CDTF">2017-03-03T15:21:00Z</dcterms:modified>
</cp:coreProperties>
</file>